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627E" w14:textId="77777777" w:rsidR="001B1638" w:rsidRPr="00013B95" w:rsidRDefault="00175FF8" w:rsidP="00175FF8">
      <w:pPr>
        <w:pStyle w:val="Heading2"/>
        <w:numPr>
          <w:ilvl w:val="0"/>
          <w:numId w:val="0"/>
        </w:numPr>
        <w:jc w:val="both"/>
        <w:rPr>
          <w:rFonts w:asciiTheme="majorBidi" w:hAnsiTheme="majorBidi" w:cstheme="majorBidi"/>
          <w:i w:val="0"/>
          <w:caps/>
          <w:color w:val="auto"/>
        </w:rPr>
      </w:pPr>
      <w:bookmarkStart w:id="0" w:name="_Toc303074344"/>
      <w:bookmarkStart w:id="1" w:name="_Toc317674446"/>
      <w:r w:rsidRPr="00013B95">
        <w:rPr>
          <w:rFonts w:asciiTheme="majorBidi" w:hAnsiTheme="majorBidi" w:cstheme="majorBidi"/>
          <w:noProof/>
          <w:color w:val="auto"/>
          <w:lang w:val="en-IN" w:eastAsia="en-IN"/>
        </w:rPr>
        <w:drawing>
          <wp:anchor distT="0" distB="0" distL="114300" distR="114300" simplePos="0" relativeHeight="251662336" behindDoc="1" locked="0" layoutInCell="1" allowOverlap="1" wp14:anchorId="0731F113" wp14:editId="21FA1901">
            <wp:simplePos x="0" y="0"/>
            <wp:positionH relativeFrom="margin">
              <wp:align>right</wp:align>
            </wp:positionH>
            <wp:positionV relativeFrom="margin">
              <wp:posOffset>-581025</wp:posOffset>
            </wp:positionV>
            <wp:extent cx="581025" cy="555625"/>
            <wp:effectExtent l="0" t="0" r="9525" b="0"/>
            <wp:wrapSquare wrapText="bothSides"/>
            <wp:docPr id="2" name="Picture 2" descr="m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555625"/>
                    </a:xfrm>
                    <a:prstGeom prst="rect">
                      <a:avLst/>
                    </a:prstGeom>
                    <a:noFill/>
                  </pic:spPr>
                </pic:pic>
              </a:graphicData>
            </a:graphic>
          </wp:anchor>
        </w:drawing>
      </w:r>
      <w:bookmarkStart w:id="2" w:name="_Hlk531344786"/>
      <w:bookmarkEnd w:id="2"/>
    </w:p>
    <w:p w14:paraId="00596953" w14:textId="77777777" w:rsidR="00A160D3" w:rsidRPr="00013B95" w:rsidRDefault="00DA24D5" w:rsidP="001B1638">
      <w:pPr>
        <w:pStyle w:val="Heading2"/>
        <w:numPr>
          <w:ilvl w:val="0"/>
          <w:numId w:val="0"/>
        </w:numPr>
        <w:jc w:val="center"/>
        <w:rPr>
          <w:rFonts w:asciiTheme="majorBidi" w:hAnsiTheme="majorBidi" w:cstheme="majorBidi"/>
          <w:i w:val="0"/>
          <w:caps/>
          <w:color w:val="auto"/>
        </w:rPr>
      </w:pPr>
      <w:r w:rsidRPr="00013B95">
        <w:rPr>
          <w:rFonts w:asciiTheme="majorBidi" w:hAnsiTheme="majorBidi" w:cstheme="majorBidi"/>
          <w:i w:val="0"/>
          <w:caps/>
          <w:color w:val="auto"/>
        </w:rPr>
        <w:t>MCC Project</w:t>
      </w:r>
      <w:r w:rsidR="003A47BB" w:rsidRPr="00013B95">
        <w:rPr>
          <w:rFonts w:asciiTheme="majorBidi" w:hAnsiTheme="majorBidi" w:cstheme="majorBidi"/>
          <w:i w:val="0"/>
          <w:caps/>
          <w:color w:val="auto"/>
        </w:rPr>
        <w:t xml:space="preserve"> Proposal</w:t>
      </w:r>
      <w:r w:rsidRPr="00013B95">
        <w:rPr>
          <w:rFonts w:asciiTheme="majorBidi" w:hAnsiTheme="majorBidi" w:cstheme="majorBidi"/>
          <w:i w:val="0"/>
          <w:caps/>
          <w:color w:val="auto"/>
        </w:rPr>
        <w:t xml:space="preserve"> Template</w:t>
      </w:r>
      <w:bookmarkEnd w:id="0"/>
      <w:bookmarkEnd w:id="1"/>
    </w:p>
    <w:p w14:paraId="012A37D9" w14:textId="77777777" w:rsidR="005A53F3" w:rsidRPr="00013B95" w:rsidRDefault="005A53F3" w:rsidP="00003FC9">
      <w:pPr>
        <w:spacing w:after="0" w:line="240" w:lineRule="auto"/>
        <w:jc w:val="both"/>
        <w:rPr>
          <w:rFonts w:asciiTheme="majorBidi" w:hAnsiTheme="majorBidi" w:cstheme="majorBidi"/>
          <w:sz w:val="24"/>
          <w:szCs w:val="24"/>
          <w:lang w:eastAsia="ar-SA"/>
        </w:rPr>
      </w:pPr>
    </w:p>
    <w:p w14:paraId="4BAD3721" w14:textId="77777777" w:rsidR="00DA24D5" w:rsidRPr="00013B95" w:rsidRDefault="00DA24D5"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AND PARTNER </w:t>
      </w:r>
      <w:r w:rsidR="005444CB" w:rsidRPr="00013B95">
        <w:rPr>
          <w:rFonts w:asciiTheme="majorBidi" w:hAnsiTheme="majorBidi" w:cstheme="majorBidi"/>
          <w:b/>
          <w:sz w:val="24"/>
          <w:szCs w:val="24"/>
        </w:rPr>
        <w:t>INFORMATION</w:t>
      </w:r>
      <w:r w:rsidRPr="00013B95">
        <w:rPr>
          <w:rFonts w:asciiTheme="majorBidi" w:hAnsiTheme="majorBidi" w:cstheme="majorBidi"/>
          <w:b/>
          <w:sz w:val="24"/>
          <w:szCs w:val="24"/>
        </w:rPr>
        <w:t xml:space="preserve"> </w:t>
      </w:r>
    </w:p>
    <w:p w14:paraId="4F28D726" w14:textId="77777777" w:rsidR="00DA24D5" w:rsidRPr="00013B95" w:rsidRDefault="00D73A3B"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 </w:t>
      </w:r>
    </w:p>
    <w:p w14:paraId="6CD2AA03" w14:textId="77777777" w:rsidR="00803E0A" w:rsidRPr="00013B95" w:rsidRDefault="00DA24D5" w:rsidP="008229C9">
      <w:pPr>
        <w:pStyle w:val="NoSpacing"/>
        <w:jc w:val="both"/>
        <w:rPr>
          <w:rFonts w:asciiTheme="majorBidi" w:hAnsiTheme="majorBidi" w:cstheme="majorBidi"/>
          <w:sz w:val="24"/>
          <w:szCs w:val="24"/>
        </w:rPr>
      </w:pPr>
      <w:r w:rsidRPr="00013B95">
        <w:rPr>
          <w:rFonts w:asciiTheme="majorBidi" w:hAnsiTheme="majorBidi" w:cstheme="majorBidi"/>
          <w:b/>
          <w:sz w:val="24"/>
          <w:szCs w:val="24"/>
        </w:rPr>
        <w:t>Project Title</w:t>
      </w:r>
      <w:r w:rsidR="00585F2C" w:rsidRPr="00013B95">
        <w:rPr>
          <w:rFonts w:asciiTheme="majorBidi" w:hAnsiTheme="majorBidi" w:cstheme="majorBidi"/>
          <w:b/>
          <w:sz w:val="24"/>
          <w:szCs w:val="24"/>
        </w:rPr>
        <w:t xml:space="preserve">: </w:t>
      </w:r>
      <w:r w:rsidR="006602DE" w:rsidRPr="00013B95">
        <w:rPr>
          <w:rFonts w:asciiTheme="majorBidi" w:hAnsiTheme="majorBidi" w:cstheme="majorBidi"/>
          <w:b/>
          <w:sz w:val="24"/>
          <w:szCs w:val="24"/>
        </w:rPr>
        <w:tab/>
      </w:r>
      <w:r w:rsidR="006602DE" w:rsidRPr="00013B95">
        <w:rPr>
          <w:rFonts w:asciiTheme="majorBidi" w:hAnsiTheme="majorBidi" w:cstheme="majorBidi"/>
          <w:sz w:val="24"/>
          <w:szCs w:val="24"/>
        </w:rPr>
        <w:t xml:space="preserve">Food Security Project, </w:t>
      </w:r>
      <w:proofErr w:type="spellStart"/>
      <w:r w:rsidR="006602DE" w:rsidRPr="00013B95">
        <w:rPr>
          <w:rFonts w:asciiTheme="majorBidi" w:hAnsiTheme="majorBidi" w:cstheme="majorBidi"/>
          <w:sz w:val="24"/>
          <w:szCs w:val="24"/>
        </w:rPr>
        <w:t>Hehegrah</w:t>
      </w:r>
      <w:proofErr w:type="spellEnd"/>
    </w:p>
    <w:p w14:paraId="68D133CB" w14:textId="77777777" w:rsidR="00585F2C" w:rsidRPr="00013B95" w:rsidRDefault="00585F2C" w:rsidP="008229C9">
      <w:pPr>
        <w:pStyle w:val="NoSpacing"/>
        <w:jc w:val="both"/>
        <w:rPr>
          <w:rFonts w:asciiTheme="majorBidi" w:hAnsiTheme="majorBidi" w:cstheme="majorBidi"/>
          <w:b/>
          <w:sz w:val="24"/>
          <w:szCs w:val="24"/>
        </w:rPr>
      </w:pPr>
    </w:p>
    <w:p w14:paraId="3CBCD294" w14:textId="488DAE54" w:rsidR="00020283" w:rsidRPr="00013B95" w:rsidRDefault="006602DE" w:rsidP="008229C9">
      <w:pPr>
        <w:spacing w:after="0" w:line="240" w:lineRule="auto"/>
        <w:jc w:val="both"/>
        <w:rPr>
          <w:rFonts w:asciiTheme="majorBidi" w:eastAsia="Arial Unicode MS" w:hAnsiTheme="majorBidi" w:cstheme="majorBidi"/>
          <w:bCs/>
          <w:iCs/>
          <w:sz w:val="24"/>
          <w:szCs w:val="24"/>
        </w:rPr>
      </w:pPr>
      <w:r w:rsidRPr="00013B95">
        <w:rPr>
          <w:rFonts w:asciiTheme="majorBidi" w:eastAsia="Arial Unicode MS" w:hAnsiTheme="majorBidi" w:cstheme="majorBidi"/>
          <w:bCs/>
          <w:iCs/>
          <w:sz w:val="24"/>
          <w:szCs w:val="24"/>
        </w:rPr>
        <w:t>This project aims to e</w:t>
      </w:r>
      <w:r w:rsidR="00020283" w:rsidRPr="00013B95">
        <w:rPr>
          <w:rFonts w:asciiTheme="majorBidi" w:eastAsia="Arial Unicode MS" w:hAnsiTheme="majorBidi" w:cstheme="majorBidi"/>
          <w:bCs/>
          <w:iCs/>
          <w:sz w:val="24"/>
          <w:szCs w:val="24"/>
        </w:rPr>
        <w:t>nsur</w:t>
      </w:r>
      <w:r w:rsidRPr="00013B95">
        <w:rPr>
          <w:rFonts w:asciiTheme="majorBidi" w:eastAsia="Arial Unicode MS" w:hAnsiTheme="majorBidi" w:cstheme="majorBidi"/>
          <w:bCs/>
          <w:iCs/>
          <w:sz w:val="24"/>
          <w:szCs w:val="24"/>
        </w:rPr>
        <w:t>e</w:t>
      </w:r>
      <w:r w:rsidR="00020283" w:rsidRPr="00013B95">
        <w:rPr>
          <w:rFonts w:asciiTheme="majorBidi" w:eastAsia="Arial Unicode MS" w:hAnsiTheme="majorBidi" w:cstheme="majorBidi"/>
          <w:bCs/>
          <w:iCs/>
          <w:sz w:val="24"/>
          <w:szCs w:val="24"/>
        </w:rPr>
        <w:t xml:space="preserve"> and strengthen food security through land development</w:t>
      </w:r>
      <w:r w:rsidR="001D56BE" w:rsidRPr="00013B95">
        <w:rPr>
          <w:rFonts w:asciiTheme="majorBidi" w:eastAsia="Arial Unicode MS" w:hAnsiTheme="majorBidi" w:cstheme="majorBidi"/>
          <w:bCs/>
          <w:iCs/>
          <w:sz w:val="24"/>
          <w:szCs w:val="24"/>
        </w:rPr>
        <w:t xml:space="preserve"> and the creation of</w:t>
      </w:r>
      <w:r w:rsidR="00020283" w:rsidRPr="00013B95">
        <w:rPr>
          <w:rFonts w:asciiTheme="majorBidi" w:eastAsia="Arial Unicode MS" w:hAnsiTheme="majorBidi" w:cstheme="majorBidi"/>
          <w:bCs/>
          <w:iCs/>
          <w:sz w:val="24"/>
          <w:szCs w:val="24"/>
        </w:rPr>
        <w:t xml:space="preserve"> irrigation structure</w:t>
      </w:r>
      <w:r w:rsidR="001D56BE" w:rsidRPr="00013B95">
        <w:rPr>
          <w:rFonts w:asciiTheme="majorBidi" w:eastAsia="Arial Unicode MS" w:hAnsiTheme="majorBidi" w:cstheme="majorBidi"/>
          <w:bCs/>
          <w:iCs/>
          <w:sz w:val="24"/>
          <w:szCs w:val="24"/>
        </w:rPr>
        <w:t>s</w:t>
      </w:r>
      <w:r w:rsidR="00020283" w:rsidRPr="00013B95">
        <w:rPr>
          <w:rFonts w:asciiTheme="majorBidi" w:eastAsia="Arial Unicode MS" w:hAnsiTheme="majorBidi" w:cstheme="majorBidi"/>
          <w:bCs/>
          <w:iCs/>
          <w:sz w:val="24"/>
          <w:szCs w:val="24"/>
        </w:rPr>
        <w:t xml:space="preserve"> to ensure water availability during the dry period to </w:t>
      </w:r>
      <w:r w:rsidR="001D56BE" w:rsidRPr="00013B95">
        <w:rPr>
          <w:rFonts w:asciiTheme="majorBidi" w:eastAsia="Arial Unicode MS" w:hAnsiTheme="majorBidi" w:cstheme="majorBidi"/>
          <w:bCs/>
          <w:iCs/>
          <w:sz w:val="24"/>
          <w:szCs w:val="24"/>
        </w:rPr>
        <w:t xml:space="preserve">enable the use of </w:t>
      </w:r>
      <w:r w:rsidR="00020283" w:rsidRPr="00013B95">
        <w:rPr>
          <w:rFonts w:asciiTheme="majorBidi" w:eastAsia="Arial Unicode MS" w:hAnsiTheme="majorBidi" w:cstheme="majorBidi"/>
          <w:bCs/>
          <w:iCs/>
          <w:sz w:val="24"/>
          <w:szCs w:val="24"/>
        </w:rPr>
        <w:t>systematic improved agriculture practices</w:t>
      </w:r>
      <w:r w:rsidR="00D13CD2" w:rsidRPr="00013B95">
        <w:rPr>
          <w:rFonts w:asciiTheme="majorBidi" w:eastAsia="Arial Unicode MS" w:hAnsiTheme="majorBidi" w:cstheme="majorBidi"/>
          <w:bCs/>
          <w:iCs/>
          <w:sz w:val="24"/>
          <w:szCs w:val="24"/>
        </w:rPr>
        <w:t>,</w:t>
      </w:r>
      <w:r w:rsidR="00020283" w:rsidRPr="00013B95">
        <w:rPr>
          <w:rFonts w:asciiTheme="majorBidi" w:eastAsia="Arial Unicode MS" w:hAnsiTheme="majorBidi" w:cstheme="majorBidi"/>
          <w:bCs/>
          <w:iCs/>
          <w:sz w:val="24"/>
          <w:szCs w:val="24"/>
        </w:rPr>
        <w:t xml:space="preserve"> sufficient work availabilities and income generation program</w:t>
      </w:r>
      <w:r w:rsidR="001D56BE" w:rsidRPr="00013B95">
        <w:rPr>
          <w:rFonts w:asciiTheme="majorBidi" w:eastAsia="Arial Unicode MS" w:hAnsiTheme="majorBidi" w:cstheme="majorBidi"/>
          <w:bCs/>
          <w:iCs/>
          <w:sz w:val="24"/>
          <w:szCs w:val="24"/>
        </w:rPr>
        <w:t>s</w:t>
      </w:r>
      <w:r w:rsidR="00020283" w:rsidRPr="00013B95">
        <w:rPr>
          <w:rFonts w:asciiTheme="majorBidi" w:eastAsia="Arial Unicode MS" w:hAnsiTheme="majorBidi" w:cstheme="majorBidi"/>
          <w:bCs/>
          <w:iCs/>
          <w:sz w:val="24"/>
          <w:szCs w:val="24"/>
        </w:rPr>
        <w:t xml:space="preserve"> to create an additional lucrative livelihood option among 114 tribal household</w:t>
      </w:r>
      <w:r w:rsidRPr="00013B95">
        <w:rPr>
          <w:rFonts w:asciiTheme="majorBidi" w:eastAsia="Arial Unicode MS" w:hAnsiTheme="majorBidi" w:cstheme="majorBidi"/>
          <w:bCs/>
          <w:iCs/>
          <w:sz w:val="24"/>
          <w:szCs w:val="24"/>
        </w:rPr>
        <w:t>s</w:t>
      </w:r>
      <w:r w:rsidR="00020283" w:rsidRPr="00013B95">
        <w:rPr>
          <w:rFonts w:asciiTheme="majorBidi" w:eastAsia="Arial Unicode MS" w:hAnsiTheme="majorBidi" w:cstheme="majorBidi"/>
          <w:bCs/>
          <w:iCs/>
          <w:sz w:val="24"/>
          <w:szCs w:val="24"/>
        </w:rPr>
        <w:t xml:space="preserve"> of </w:t>
      </w:r>
      <w:r w:rsidR="00D13CD2" w:rsidRPr="00013B95">
        <w:rPr>
          <w:rFonts w:asciiTheme="majorBidi" w:eastAsia="Arial Unicode MS" w:hAnsiTheme="majorBidi" w:cstheme="majorBidi"/>
          <w:bCs/>
          <w:iCs/>
          <w:sz w:val="24"/>
          <w:szCs w:val="24"/>
        </w:rPr>
        <w:t xml:space="preserve">village </w:t>
      </w:r>
      <w:proofErr w:type="spellStart"/>
      <w:r w:rsidR="00020283" w:rsidRPr="00013B95">
        <w:rPr>
          <w:rFonts w:asciiTheme="majorBidi" w:eastAsia="Arial Unicode MS" w:hAnsiTheme="majorBidi" w:cstheme="majorBidi"/>
          <w:bCs/>
          <w:iCs/>
          <w:sz w:val="24"/>
          <w:szCs w:val="24"/>
        </w:rPr>
        <w:t>Hehegrah</w:t>
      </w:r>
      <w:proofErr w:type="spellEnd"/>
      <w:r w:rsidR="00020283" w:rsidRPr="00013B95">
        <w:rPr>
          <w:rFonts w:asciiTheme="majorBidi" w:eastAsia="Arial Unicode MS" w:hAnsiTheme="majorBidi" w:cstheme="majorBidi"/>
          <w:bCs/>
          <w:iCs/>
          <w:sz w:val="24"/>
          <w:szCs w:val="24"/>
        </w:rPr>
        <w:t xml:space="preserve"> in district </w:t>
      </w:r>
      <w:proofErr w:type="spellStart"/>
      <w:r w:rsidR="00020283" w:rsidRPr="00013B95">
        <w:rPr>
          <w:rFonts w:asciiTheme="majorBidi" w:eastAsia="Arial Unicode MS" w:hAnsiTheme="majorBidi" w:cstheme="majorBidi"/>
          <w:bCs/>
          <w:iCs/>
          <w:sz w:val="24"/>
          <w:szCs w:val="24"/>
        </w:rPr>
        <w:t>Latehar</w:t>
      </w:r>
      <w:proofErr w:type="spellEnd"/>
      <w:r w:rsidR="00020283" w:rsidRPr="00013B95">
        <w:rPr>
          <w:rFonts w:asciiTheme="majorBidi" w:eastAsia="Arial Unicode MS" w:hAnsiTheme="majorBidi" w:cstheme="majorBidi"/>
          <w:bCs/>
          <w:iCs/>
          <w:sz w:val="24"/>
          <w:szCs w:val="24"/>
        </w:rPr>
        <w:t xml:space="preserve"> in the state </w:t>
      </w:r>
      <w:r w:rsidR="00265861" w:rsidRPr="00013B95">
        <w:rPr>
          <w:rFonts w:asciiTheme="majorBidi" w:eastAsia="Arial Unicode MS" w:hAnsiTheme="majorBidi" w:cstheme="majorBidi"/>
          <w:bCs/>
          <w:iCs/>
          <w:sz w:val="24"/>
          <w:szCs w:val="24"/>
        </w:rPr>
        <w:t>of Jharkhand</w:t>
      </w:r>
      <w:r w:rsidR="00020283" w:rsidRPr="00013B95">
        <w:rPr>
          <w:rFonts w:asciiTheme="majorBidi" w:eastAsia="Arial Unicode MS" w:hAnsiTheme="majorBidi" w:cstheme="majorBidi"/>
          <w:bCs/>
          <w:iCs/>
          <w:sz w:val="24"/>
          <w:szCs w:val="24"/>
        </w:rPr>
        <w:t xml:space="preserve">, India. </w:t>
      </w:r>
    </w:p>
    <w:p w14:paraId="32E75DD2" w14:textId="77777777" w:rsidR="00585F2C" w:rsidRPr="00013B95" w:rsidRDefault="00585F2C" w:rsidP="008229C9">
      <w:pPr>
        <w:pStyle w:val="NoSpacing"/>
        <w:jc w:val="both"/>
        <w:rPr>
          <w:rFonts w:asciiTheme="majorBidi" w:hAnsiTheme="majorBidi" w:cstheme="majorBidi"/>
          <w:b/>
          <w:sz w:val="24"/>
          <w:szCs w:val="24"/>
        </w:rPr>
      </w:pPr>
    </w:p>
    <w:p w14:paraId="710703E6" w14:textId="77777777" w:rsidR="006602DE" w:rsidRPr="00013B95" w:rsidRDefault="00CF5EE9" w:rsidP="008229C9">
      <w:pPr>
        <w:pStyle w:val="NoSpacing"/>
        <w:jc w:val="both"/>
        <w:rPr>
          <w:rFonts w:asciiTheme="majorBidi" w:hAnsiTheme="majorBidi" w:cstheme="majorBidi"/>
          <w:b/>
          <w:sz w:val="24"/>
          <w:szCs w:val="24"/>
        </w:rPr>
      </w:pPr>
      <w:r w:rsidRPr="00013B95">
        <w:rPr>
          <w:rFonts w:asciiTheme="majorBidi" w:hAnsiTheme="majorBidi" w:cstheme="majorBidi"/>
          <w:b/>
          <w:sz w:val="24"/>
          <w:szCs w:val="24"/>
        </w:rPr>
        <w:t>Project Location</w:t>
      </w:r>
      <w:r w:rsidR="006602DE" w:rsidRPr="00013B95">
        <w:rPr>
          <w:rFonts w:asciiTheme="majorBidi" w:hAnsiTheme="majorBidi" w:cstheme="majorBidi"/>
          <w:b/>
          <w:sz w:val="24"/>
          <w:szCs w:val="24"/>
        </w:rPr>
        <w:t>:</w:t>
      </w:r>
    </w:p>
    <w:p w14:paraId="352D7AC1" w14:textId="77777777" w:rsidR="00FF3E3E" w:rsidRPr="00013B95" w:rsidRDefault="00FF3E3E"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Village</w:t>
      </w:r>
      <w:r w:rsidR="006602DE"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 </w:t>
      </w:r>
      <w:proofErr w:type="spellStart"/>
      <w:r w:rsidR="00B411DD" w:rsidRPr="00013B95">
        <w:rPr>
          <w:rFonts w:asciiTheme="majorBidi" w:hAnsiTheme="majorBidi" w:cstheme="majorBidi"/>
          <w:sz w:val="24"/>
          <w:szCs w:val="24"/>
        </w:rPr>
        <w:t>Hehegrah</w:t>
      </w:r>
      <w:proofErr w:type="spellEnd"/>
      <w:r w:rsidRPr="00013B95">
        <w:rPr>
          <w:rFonts w:asciiTheme="majorBidi" w:hAnsiTheme="majorBidi" w:cstheme="majorBidi"/>
          <w:sz w:val="24"/>
          <w:szCs w:val="24"/>
        </w:rPr>
        <w:t>, Panchayat</w:t>
      </w:r>
      <w:r w:rsidR="006602DE"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Chungru</w:t>
      </w:r>
      <w:proofErr w:type="spellEnd"/>
      <w:r w:rsidRPr="00013B95">
        <w:rPr>
          <w:rFonts w:asciiTheme="majorBidi" w:hAnsiTheme="majorBidi" w:cstheme="majorBidi"/>
          <w:sz w:val="24"/>
          <w:szCs w:val="24"/>
        </w:rPr>
        <w:t>, Block</w:t>
      </w:r>
      <w:r w:rsidR="006602DE"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Barwadih</w:t>
      </w:r>
      <w:proofErr w:type="spellEnd"/>
      <w:r w:rsidRPr="00013B95">
        <w:rPr>
          <w:rFonts w:asciiTheme="majorBidi" w:hAnsiTheme="majorBidi" w:cstheme="majorBidi"/>
          <w:sz w:val="24"/>
          <w:szCs w:val="24"/>
        </w:rPr>
        <w:t>, District</w:t>
      </w:r>
      <w:r w:rsidR="006602DE"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Latehar</w:t>
      </w:r>
      <w:proofErr w:type="spellEnd"/>
      <w:r w:rsidRPr="00013B95">
        <w:rPr>
          <w:rFonts w:asciiTheme="majorBidi" w:hAnsiTheme="majorBidi" w:cstheme="majorBidi"/>
          <w:sz w:val="24"/>
          <w:szCs w:val="24"/>
        </w:rPr>
        <w:t>, Jharkhand</w:t>
      </w:r>
      <w:r w:rsidR="006602DE" w:rsidRPr="00013B95">
        <w:rPr>
          <w:rFonts w:asciiTheme="majorBidi" w:hAnsiTheme="majorBidi" w:cstheme="majorBidi"/>
          <w:sz w:val="24"/>
          <w:szCs w:val="24"/>
        </w:rPr>
        <w:t>, India</w:t>
      </w:r>
    </w:p>
    <w:p w14:paraId="2CCAFCAE" w14:textId="77777777" w:rsidR="005C200E" w:rsidRPr="00013B95" w:rsidRDefault="005C200E" w:rsidP="008229C9">
      <w:pPr>
        <w:pStyle w:val="NoSpacing"/>
        <w:jc w:val="both"/>
        <w:rPr>
          <w:rFonts w:asciiTheme="majorBidi" w:hAnsiTheme="majorBidi" w:cstheme="majorBidi"/>
          <w:sz w:val="24"/>
          <w:szCs w:val="24"/>
        </w:rPr>
      </w:pPr>
    </w:p>
    <w:p w14:paraId="024C6C64" w14:textId="77777777" w:rsidR="00DA24D5" w:rsidRPr="00013B95" w:rsidRDefault="001A14DD" w:rsidP="008229C9">
      <w:pPr>
        <w:pStyle w:val="NoSpacing"/>
        <w:rPr>
          <w:rFonts w:asciiTheme="majorBidi" w:hAnsiTheme="majorBidi" w:cstheme="majorBidi"/>
          <w:sz w:val="24"/>
          <w:szCs w:val="24"/>
        </w:rPr>
      </w:pPr>
      <w:r w:rsidRPr="00013B95">
        <w:rPr>
          <w:rFonts w:asciiTheme="majorBidi" w:hAnsiTheme="majorBidi" w:cstheme="majorBidi"/>
          <w:b/>
          <w:sz w:val="24"/>
          <w:szCs w:val="24"/>
        </w:rPr>
        <w:t>Project</w:t>
      </w:r>
      <w:r w:rsidR="00A52667" w:rsidRPr="00013B95">
        <w:rPr>
          <w:rFonts w:asciiTheme="majorBidi" w:hAnsiTheme="majorBidi" w:cstheme="majorBidi"/>
          <w:b/>
          <w:sz w:val="24"/>
          <w:szCs w:val="24"/>
        </w:rPr>
        <w:t xml:space="preserve"> </w:t>
      </w:r>
      <w:r w:rsidR="00771EF9" w:rsidRPr="00013B95">
        <w:rPr>
          <w:rFonts w:asciiTheme="majorBidi" w:hAnsiTheme="majorBidi" w:cstheme="majorBidi"/>
          <w:b/>
          <w:sz w:val="24"/>
          <w:szCs w:val="24"/>
        </w:rPr>
        <w:t>Dates</w:t>
      </w:r>
      <w:r w:rsidR="00771EF9" w:rsidRPr="00013B95">
        <w:rPr>
          <w:rFonts w:asciiTheme="majorBidi" w:hAnsiTheme="majorBidi" w:cstheme="majorBidi"/>
          <w:b/>
          <w:sz w:val="24"/>
          <w:szCs w:val="24"/>
        </w:rPr>
        <w:br/>
      </w:r>
      <w:r w:rsidR="00794BF6" w:rsidRPr="00013B95">
        <w:rPr>
          <w:rFonts w:asciiTheme="majorBidi" w:hAnsiTheme="majorBidi" w:cstheme="majorBidi"/>
          <w:b/>
          <w:sz w:val="24"/>
          <w:szCs w:val="24"/>
        </w:rPr>
        <w:t>S</w:t>
      </w:r>
      <w:r w:rsidR="00A52667" w:rsidRPr="00013B95">
        <w:rPr>
          <w:rFonts w:asciiTheme="majorBidi" w:hAnsiTheme="majorBidi" w:cstheme="majorBidi"/>
          <w:b/>
          <w:sz w:val="24"/>
          <w:szCs w:val="24"/>
        </w:rPr>
        <w:t>tart date</w:t>
      </w:r>
      <w:r w:rsidR="00771EF9" w:rsidRPr="00013B95">
        <w:rPr>
          <w:rFonts w:asciiTheme="majorBidi" w:hAnsiTheme="majorBidi" w:cstheme="majorBidi"/>
          <w:sz w:val="24"/>
          <w:szCs w:val="24"/>
        </w:rPr>
        <w:t>:</w:t>
      </w:r>
      <w:r w:rsidR="006602DE" w:rsidRPr="00013B95">
        <w:rPr>
          <w:rFonts w:asciiTheme="majorBidi" w:hAnsiTheme="majorBidi" w:cstheme="majorBidi"/>
          <w:sz w:val="24"/>
          <w:szCs w:val="24"/>
        </w:rPr>
        <w:tab/>
      </w:r>
      <w:r w:rsidR="00A93A3B" w:rsidRPr="00013B95">
        <w:rPr>
          <w:rFonts w:asciiTheme="majorBidi" w:hAnsiTheme="majorBidi" w:cstheme="majorBidi"/>
          <w:sz w:val="24"/>
          <w:szCs w:val="24"/>
        </w:rPr>
        <w:t>1st April 2019</w:t>
      </w:r>
      <w:r w:rsidR="00794BF6" w:rsidRPr="00013B95">
        <w:rPr>
          <w:rFonts w:asciiTheme="majorBidi" w:hAnsiTheme="majorBidi" w:cstheme="majorBidi"/>
          <w:b/>
          <w:sz w:val="24"/>
          <w:szCs w:val="24"/>
        </w:rPr>
        <w:t xml:space="preserve"> </w:t>
      </w:r>
      <w:r w:rsidR="00A93A3B" w:rsidRPr="00013B95">
        <w:rPr>
          <w:rFonts w:asciiTheme="majorBidi" w:hAnsiTheme="majorBidi" w:cstheme="majorBidi"/>
          <w:b/>
          <w:sz w:val="24"/>
          <w:szCs w:val="24"/>
        </w:rPr>
        <w:tab/>
      </w:r>
      <w:r w:rsidR="00A93A3B" w:rsidRPr="00013B95">
        <w:rPr>
          <w:rFonts w:asciiTheme="majorBidi" w:hAnsiTheme="majorBidi" w:cstheme="majorBidi"/>
          <w:b/>
          <w:sz w:val="24"/>
          <w:szCs w:val="24"/>
        </w:rPr>
        <w:tab/>
      </w:r>
      <w:r w:rsidR="00A93A3B" w:rsidRPr="00013B95">
        <w:rPr>
          <w:rFonts w:asciiTheme="majorBidi" w:hAnsiTheme="majorBidi" w:cstheme="majorBidi"/>
          <w:b/>
          <w:sz w:val="24"/>
          <w:szCs w:val="24"/>
        </w:rPr>
        <w:tab/>
      </w:r>
      <w:r w:rsidR="00794BF6" w:rsidRPr="00013B95">
        <w:rPr>
          <w:rFonts w:asciiTheme="majorBidi" w:hAnsiTheme="majorBidi" w:cstheme="majorBidi"/>
          <w:b/>
          <w:sz w:val="24"/>
          <w:szCs w:val="24"/>
        </w:rPr>
        <w:t>E</w:t>
      </w:r>
      <w:r w:rsidR="00DA24D5" w:rsidRPr="00013B95">
        <w:rPr>
          <w:rFonts w:asciiTheme="majorBidi" w:hAnsiTheme="majorBidi" w:cstheme="majorBidi"/>
          <w:b/>
          <w:sz w:val="24"/>
          <w:szCs w:val="24"/>
        </w:rPr>
        <w:t xml:space="preserve">nd </w:t>
      </w:r>
      <w:r w:rsidR="00D62284" w:rsidRPr="00013B95">
        <w:rPr>
          <w:rFonts w:asciiTheme="majorBidi" w:hAnsiTheme="majorBidi" w:cstheme="majorBidi"/>
          <w:b/>
          <w:sz w:val="24"/>
          <w:szCs w:val="24"/>
        </w:rPr>
        <w:t>d</w:t>
      </w:r>
      <w:r w:rsidR="00DA24D5" w:rsidRPr="00013B95">
        <w:rPr>
          <w:rFonts w:asciiTheme="majorBidi" w:hAnsiTheme="majorBidi" w:cstheme="majorBidi"/>
          <w:b/>
          <w:sz w:val="24"/>
          <w:szCs w:val="24"/>
        </w:rPr>
        <w:t>ate</w:t>
      </w:r>
      <w:r w:rsidR="00DA24D5" w:rsidRPr="00013B95">
        <w:rPr>
          <w:rFonts w:asciiTheme="majorBidi" w:hAnsiTheme="majorBidi" w:cstheme="majorBidi"/>
          <w:sz w:val="24"/>
          <w:szCs w:val="24"/>
        </w:rPr>
        <w:t xml:space="preserve">: </w:t>
      </w:r>
      <w:r w:rsidR="00A93A3B" w:rsidRPr="00013B95">
        <w:rPr>
          <w:rFonts w:asciiTheme="majorBidi" w:hAnsiTheme="majorBidi" w:cstheme="majorBidi"/>
          <w:sz w:val="24"/>
          <w:szCs w:val="24"/>
        </w:rPr>
        <w:t>31st March 2022</w:t>
      </w:r>
      <w:r w:rsidR="007C7DC4" w:rsidRPr="00013B95">
        <w:rPr>
          <w:rFonts w:asciiTheme="majorBidi" w:hAnsiTheme="majorBidi" w:cstheme="majorBidi"/>
          <w:sz w:val="24"/>
          <w:szCs w:val="24"/>
        </w:rPr>
        <w:tab/>
      </w:r>
    </w:p>
    <w:p w14:paraId="48E6EF40" w14:textId="77777777" w:rsidR="00DA24D5" w:rsidRPr="00013B95" w:rsidRDefault="009D0E7B" w:rsidP="008229C9">
      <w:pPr>
        <w:pStyle w:val="NoSpacing"/>
        <w:jc w:val="both"/>
        <w:rPr>
          <w:rFonts w:asciiTheme="majorBidi" w:hAnsiTheme="majorBidi" w:cstheme="majorBidi"/>
          <w:b/>
          <w:sz w:val="24"/>
          <w:szCs w:val="24"/>
        </w:rPr>
      </w:pPr>
      <w:r w:rsidRPr="00013B95">
        <w:rPr>
          <w:rFonts w:asciiTheme="majorBidi" w:hAnsiTheme="majorBidi" w:cstheme="majorBidi"/>
          <w:b/>
          <w:sz w:val="24"/>
          <w:szCs w:val="24"/>
        </w:rPr>
        <w:br/>
      </w:r>
      <w:r w:rsidR="00DA24D5" w:rsidRPr="00013B95">
        <w:rPr>
          <w:rFonts w:asciiTheme="majorBidi" w:hAnsiTheme="majorBidi" w:cstheme="majorBidi"/>
          <w:b/>
          <w:sz w:val="24"/>
          <w:szCs w:val="24"/>
        </w:rPr>
        <w:t>Partner</w:t>
      </w:r>
      <w:r w:rsidR="00252371" w:rsidRPr="00013B95">
        <w:rPr>
          <w:rFonts w:asciiTheme="majorBidi" w:hAnsiTheme="majorBidi" w:cstheme="majorBidi"/>
          <w:b/>
          <w:sz w:val="24"/>
          <w:szCs w:val="24"/>
        </w:rPr>
        <w:t xml:space="preserve"> Organization</w:t>
      </w:r>
      <w:r w:rsidR="00DA24D5" w:rsidRPr="00013B95">
        <w:rPr>
          <w:rFonts w:asciiTheme="majorBidi" w:hAnsiTheme="majorBidi" w:cstheme="majorBidi"/>
          <w:b/>
          <w:sz w:val="24"/>
          <w:szCs w:val="24"/>
        </w:rPr>
        <w:t xml:space="preserve"> Name</w:t>
      </w:r>
    </w:p>
    <w:p w14:paraId="5E75498F" w14:textId="77777777" w:rsidR="002F4A8F" w:rsidRPr="00013B95" w:rsidRDefault="002F4A8F"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Mennonite Christian Service Fellowship of India </w:t>
      </w:r>
      <w:r w:rsidR="00D13CD2" w:rsidRPr="00013B95">
        <w:rPr>
          <w:rFonts w:asciiTheme="majorBidi" w:hAnsiTheme="majorBidi" w:cstheme="majorBidi"/>
          <w:sz w:val="24"/>
          <w:szCs w:val="24"/>
        </w:rPr>
        <w:t>(MCSFI)</w:t>
      </w:r>
      <w:r w:rsidR="006602DE"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 Bihar Mennonite </w:t>
      </w:r>
      <w:proofErr w:type="spellStart"/>
      <w:r w:rsidRPr="00013B95">
        <w:rPr>
          <w:rFonts w:asciiTheme="majorBidi" w:hAnsiTheme="majorBidi" w:cstheme="majorBidi"/>
          <w:sz w:val="24"/>
          <w:szCs w:val="24"/>
        </w:rPr>
        <w:t>Mandli</w:t>
      </w:r>
      <w:proofErr w:type="spellEnd"/>
      <w:r w:rsidR="00D13CD2" w:rsidRPr="00013B95">
        <w:rPr>
          <w:rFonts w:asciiTheme="majorBidi" w:hAnsiTheme="majorBidi" w:cstheme="majorBidi"/>
          <w:sz w:val="24"/>
          <w:szCs w:val="24"/>
        </w:rPr>
        <w:t xml:space="preserve"> (BMM)</w:t>
      </w:r>
    </w:p>
    <w:p w14:paraId="5493E597" w14:textId="77777777" w:rsidR="00B604C2" w:rsidRPr="00013B95" w:rsidRDefault="009D0E7B" w:rsidP="008229C9">
      <w:pPr>
        <w:pStyle w:val="NoSpacing"/>
        <w:shd w:val="clear" w:color="auto" w:fill="FFFFFF" w:themeFill="background1"/>
        <w:jc w:val="both"/>
        <w:rPr>
          <w:rFonts w:asciiTheme="majorBidi" w:hAnsiTheme="majorBidi" w:cstheme="majorBidi"/>
          <w:b/>
          <w:sz w:val="24"/>
          <w:szCs w:val="24"/>
        </w:rPr>
      </w:pPr>
      <w:r w:rsidRPr="00013B95">
        <w:rPr>
          <w:rFonts w:asciiTheme="majorBidi" w:hAnsiTheme="majorBidi" w:cstheme="majorBidi"/>
          <w:b/>
          <w:sz w:val="24"/>
          <w:szCs w:val="24"/>
        </w:rPr>
        <w:br/>
      </w:r>
      <w:r w:rsidR="000E375B" w:rsidRPr="00013B95">
        <w:rPr>
          <w:rFonts w:asciiTheme="majorBidi" w:hAnsiTheme="majorBidi" w:cstheme="majorBidi"/>
          <w:b/>
          <w:sz w:val="24"/>
          <w:szCs w:val="24"/>
        </w:rPr>
        <w:t>Partner Type</w:t>
      </w:r>
    </w:p>
    <w:p w14:paraId="48DBA83F" w14:textId="77777777" w:rsidR="001C1BC1" w:rsidRPr="00013B95" w:rsidRDefault="00A93A3B" w:rsidP="008229C9">
      <w:pPr>
        <w:pStyle w:val="NoSpacing"/>
        <w:shd w:val="clear" w:color="auto" w:fill="FFFFFF" w:themeFill="background1"/>
        <w:rPr>
          <w:rFonts w:asciiTheme="majorBidi" w:hAnsiTheme="majorBidi" w:cstheme="majorBidi"/>
          <w:b/>
          <w:sz w:val="24"/>
          <w:szCs w:val="24"/>
        </w:rPr>
      </w:pPr>
      <w:r w:rsidRPr="00013B95">
        <w:rPr>
          <w:rFonts w:asciiTheme="majorBidi" w:hAnsiTheme="majorBidi" w:cstheme="majorBidi"/>
          <w:sz w:val="24"/>
          <w:szCs w:val="24"/>
        </w:rPr>
        <w:softHyphen/>
      </w:r>
      <w:r w:rsidRPr="00013B95">
        <w:rPr>
          <w:rFonts w:asciiTheme="majorBidi" w:hAnsiTheme="majorBidi" w:cstheme="majorBidi"/>
          <w:sz w:val="24"/>
          <w:szCs w:val="24"/>
        </w:rPr>
        <w:softHyphen/>
      </w:r>
      <w:r w:rsidRPr="00013B95">
        <w:rPr>
          <w:rFonts w:asciiTheme="majorBidi" w:hAnsiTheme="majorBidi" w:cstheme="majorBidi"/>
          <w:sz w:val="24"/>
          <w:szCs w:val="24"/>
        </w:rPr>
        <w:softHyphen/>
      </w:r>
      <w:r w:rsidR="000E375B" w:rsidRPr="00013B95">
        <w:rPr>
          <w:rFonts w:asciiTheme="majorBidi" w:hAnsiTheme="majorBidi" w:cstheme="majorBidi"/>
          <w:sz w:val="24"/>
          <w:szCs w:val="24"/>
        </w:rPr>
        <w:t>Faith-based (Christian) [Mennonite World Conference Member</w:t>
      </w:r>
      <w:r w:rsidR="00B534A1" w:rsidRPr="00013B95">
        <w:rPr>
          <w:rFonts w:asciiTheme="majorBidi" w:hAnsiTheme="majorBidi" w:cstheme="majorBidi"/>
          <w:sz w:val="24"/>
          <w:szCs w:val="24"/>
        </w:rPr>
        <w:t>]</w:t>
      </w:r>
      <w:r w:rsidR="00B6702A" w:rsidRPr="00013B95">
        <w:rPr>
          <w:rFonts w:asciiTheme="majorBidi" w:hAnsiTheme="majorBidi" w:cstheme="majorBidi"/>
          <w:sz w:val="24"/>
          <w:szCs w:val="24"/>
        </w:rPr>
        <w:br/>
      </w:r>
      <w:bookmarkStart w:id="3" w:name="_Hlk513465173"/>
      <w:r w:rsidR="009D0E7B" w:rsidRPr="00013B95">
        <w:rPr>
          <w:rFonts w:asciiTheme="majorBidi" w:hAnsiTheme="majorBidi" w:cstheme="majorBidi"/>
          <w:b/>
          <w:sz w:val="24"/>
          <w:szCs w:val="24"/>
        </w:rPr>
        <w:br/>
      </w:r>
      <w:r w:rsidR="000E375B" w:rsidRPr="00013B95">
        <w:rPr>
          <w:rFonts w:asciiTheme="majorBidi" w:hAnsiTheme="majorBidi" w:cstheme="majorBidi"/>
          <w:b/>
          <w:sz w:val="24"/>
          <w:szCs w:val="24"/>
        </w:rPr>
        <w:t xml:space="preserve">Proposal </w:t>
      </w:r>
      <w:r w:rsidR="001C1BC1" w:rsidRPr="00013B95">
        <w:rPr>
          <w:rFonts w:asciiTheme="majorBidi" w:hAnsiTheme="majorBidi" w:cstheme="majorBidi"/>
          <w:b/>
          <w:sz w:val="24"/>
          <w:szCs w:val="24"/>
        </w:rPr>
        <w:t>Author/s</w:t>
      </w:r>
    </w:p>
    <w:p w14:paraId="2DD26349" w14:textId="77777777" w:rsidR="000E375B" w:rsidRPr="00013B95" w:rsidRDefault="001A608E" w:rsidP="008229C9">
      <w:pPr>
        <w:pStyle w:val="NoSpacing"/>
        <w:shd w:val="clear" w:color="auto" w:fill="FFFFFF" w:themeFill="background1"/>
        <w:jc w:val="both"/>
        <w:rPr>
          <w:rFonts w:asciiTheme="majorBidi" w:hAnsiTheme="majorBidi" w:cstheme="majorBidi"/>
          <w:sz w:val="24"/>
          <w:szCs w:val="24"/>
        </w:rPr>
      </w:pPr>
      <w:r w:rsidRPr="00013B95">
        <w:rPr>
          <w:rFonts w:asciiTheme="majorBidi" w:hAnsiTheme="majorBidi" w:cstheme="majorBidi"/>
          <w:sz w:val="24"/>
          <w:szCs w:val="24"/>
        </w:rPr>
        <w:t>Include n</w:t>
      </w:r>
      <w:r w:rsidR="00ED40DA" w:rsidRPr="00013B95">
        <w:rPr>
          <w:rFonts w:asciiTheme="majorBidi" w:hAnsiTheme="majorBidi" w:cstheme="majorBidi"/>
          <w:sz w:val="24"/>
          <w:szCs w:val="24"/>
        </w:rPr>
        <w:t>ame, title and</w:t>
      </w:r>
      <w:r w:rsidR="00765920" w:rsidRPr="00013B95">
        <w:rPr>
          <w:rFonts w:asciiTheme="majorBidi" w:hAnsiTheme="majorBidi" w:cstheme="majorBidi"/>
          <w:sz w:val="24"/>
          <w:szCs w:val="24"/>
        </w:rPr>
        <w:t xml:space="preserve"> organization</w:t>
      </w:r>
      <w:r w:rsidRPr="00013B95">
        <w:rPr>
          <w:rFonts w:asciiTheme="majorBidi" w:hAnsiTheme="majorBidi" w:cstheme="majorBidi"/>
          <w:sz w:val="24"/>
          <w:szCs w:val="24"/>
        </w:rPr>
        <w:t xml:space="preserve"> </w:t>
      </w:r>
      <w:r w:rsidR="00252371" w:rsidRPr="00013B95">
        <w:rPr>
          <w:rFonts w:asciiTheme="majorBidi" w:hAnsiTheme="majorBidi" w:cstheme="majorBidi"/>
          <w:sz w:val="24"/>
          <w:szCs w:val="24"/>
        </w:rPr>
        <w:t>of</w:t>
      </w:r>
      <w:r w:rsidRPr="00013B95">
        <w:rPr>
          <w:rFonts w:asciiTheme="majorBidi" w:hAnsiTheme="majorBidi" w:cstheme="majorBidi"/>
          <w:sz w:val="24"/>
          <w:szCs w:val="24"/>
        </w:rPr>
        <w:t xml:space="preserve"> </w:t>
      </w:r>
      <w:r w:rsidR="00252371" w:rsidRPr="00013B95">
        <w:rPr>
          <w:rFonts w:asciiTheme="majorBidi" w:hAnsiTheme="majorBidi" w:cstheme="majorBidi"/>
          <w:sz w:val="24"/>
          <w:szCs w:val="24"/>
        </w:rPr>
        <w:t>individual/s</w:t>
      </w:r>
      <w:r w:rsidR="005444B6" w:rsidRPr="00013B95">
        <w:rPr>
          <w:rFonts w:asciiTheme="majorBidi" w:hAnsiTheme="majorBidi" w:cstheme="majorBidi"/>
          <w:sz w:val="24"/>
          <w:szCs w:val="24"/>
        </w:rPr>
        <w:t xml:space="preserve"> who contributed.</w:t>
      </w:r>
    </w:p>
    <w:p w14:paraId="7B37BEA8" w14:textId="77777777" w:rsidR="00630B94" w:rsidRPr="00013B95" w:rsidRDefault="00630B94" w:rsidP="008229C9">
      <w:pPr>
        <w:pStyle w:val="NoSpacing"/>
        <w:shd w:val="clear" w:color="auto" w:fill="FFFFFF" w:themeFill="background1"/>
        <w:jc w:val="both"/>
        <w:rPr>
          <w:rFonts w:asciiTheme="majorBidi" w:hAnsiTheme="majorBidi" w:cstheme="majorBidi"/>
          <w:sz w:val="24"/>
          <w:szCs w:val="24"/>
        </w:rPr>
      </w:pPr>
    </w:p>
    <w:p w14:paraId="249A3CC0" w14:textId="77777777" w:rsidR="00FF3E3E" w:rsidRPr="00013B95" w:rsidRDefault="00FF3E3E" w:rsidP="008229C9">
      <w:pPr>
        <w:pStyle w:val="NoSpacing"/>
        <w:shd w:val="clear" w:color="auto" w:fill="FFFFFF" w:themeFill="background1"/>
        <w:jc w:val="both"/>
        <w:rPr>
          <w:rFonts w:asciiTheme="majorBidi" w:hAnsiTheme="majorBidi" w:cstheme="majorBidi"/>
          <w:sz w:val="24"/>
          <w:szCs w:val="24"/>
        </w:rPr>
      </w:pPr>
      <w:r w:rsidRPr="00013B95">
        <w:rPr>
          <w:rFonts w:asciiTheme="majorBidi" w:hAnsiTheme="majorBidi" w:cstheme="majorBidi"/>
          <w:sz w:val="24"/>
          <w:szCs w:val="24"/>
        </w:rPr>
        <w:t xml:space="preserve">Mrs. Amy </w:t>
      </w:r>
      <w:proofErr w:type="spellStart"/>
      <w:r w:rsidRPr="00013B95">
        <w:rPr>
          <w:rFonts w:asciiTheme="majorBidi" w:hAnsiTheme="majorBidi" w:cstheme="majorBidi"/>
          <w:sz w:val="24"/>
          <w:szCs w:val="24"/>
        </w:rPr>
        <w:t>Jinid</w:t>
      </w:r>
      <w:proofErr w:type="spellEnd"/>
      <w:r w:rsidRPr="00013B95">
        <w:rPr>
          <w:rFonts w:asciiTheme="majorBidi" w:hAnsiTheme="majorBidi" w:cstheme="majorBidi"/>
          <w:sz w:val="24"/>
          <w:szCs w:val="24"/>
        </w:rPr>
        <w:t xml:space="preserve"> Baba, Project Coordinator, Bihar Mennonite </w:t>
      </w:r>
      <w:proofErr w:type="spellStart"/>
      <w:r w:rsidRPr="00013B95">
        <w:rPr>
          <w:rFonts w:asciiTheme="majorBidi" w:hAnsiTheme="majorBidi" w:cstheme="majorBidi"/>
          <w:sz w:val="24"/>
          <w:szCs w:val="24"/>
        </w:rPr>
        <w:t>Mandli</w:t>
      </w:r>
      <w:proofErr w:type="spellEnd"/>
    </w:p>
    <w:p w14:paraId="4C196632" w14:textId="77777777" w:rsidR="000E375B" w:rsidRPr="00013B95" w:rsidRDefault="009D0E7B" w:rsidP="008229C9">
      <w:pPr>
        <w:pStyle w:val="NoSpacing"/>
        <w:shd w:val="clear" w:color="auto" w:fill="FFFFFF" w:themeFill="background1"/>
        <w:rPr>
          <w:rFonts w:asciiTheme="majorBidi" w:hAnsiTheme="majorBidi" w:cstheme="majorBidi"/>
          <w:sz w:val="24"/>
          <w:szCs w:val="24"/>
        </w:rPr>
      </w:pPr>
      <w:r w:rsidRPr="00013B95">
        <w:rPr>
          <w:rFonts w:asciiTheme="majorBidi" w:hAnsiTheme="majorBidi" w:cstheme="majorBidi"/>
          <w:b/>
          <w:sz w:val="24"/>
          <w:szCs w:val="24"/>
        </w:rPr>
        <w:br/>
      </w:r>
      <w:r w:rsidR="000E375B" w:rsidRPr="00013B95">
        <w:rPr>
          <w:rFonts w:asciiTheme="majorBidi" w:hAnsiTheme="majorBidi" w:cstheme="majorBidi"/>
          <w:b/>
          <w:sz w:val="24"/>
          <w:szCs w:val="24"/>
        </w:rPr>
        <w:t xml:space="preserve">Proposal </w:t>
      </w:r>
      <w:r w:rsidR="001C1BC1" w:rsidRPr="00013B95">
        <w:rPr>
          <w:rFonts w:asciiTheme="majorBidi" w:hAnsiTheme="majorBidi" w:cstheme="majorBidi"/>
          <w:b/>
          <w:sz w:val="24"/>
          <w:szCs w:val="24"/>
        </w:rPr>
        <w:t>Reviewer</w:t>
      </w:r>
      <w:r w:rsidR="002F31B3" w:rsidRPr="00013B95">
        <w:rPr>
          <w:rFonts w:asciiTheme="majorBidi" w:hAnsiTheme="majorBidi" w:cstheme="majorBidi"/>
          <w:b/>
          <w:sz w:val="24"/>
          <w:szCs w:val="24"/>
        </w:rPr>
        <w:t>/s</w:t>
      </w:r>
      <w:r w:rsidR="00254093" w:rsidRPr="00013B95">
        <w:rPr>
          <w:rFonts w:asciiTheme="majorBidi" w:hAnsiTheme="majorBidi" w:cstheme="majorBidi"/>
          <w:sz w:val="24"/>
          <w:szCs w:val="24"/>
        </w:rPr>
        <w:br/>
        <w:t xml:space="preserve">Name </w:t>
      </w:r>
      <w:r w:rsidR="00252371" w:rsidRPr="00013B95">
        <w:rPr>
          <w:rFonts w:asciiTheme="majorBidi" w:hAnsiTheme="majorBidi" w:cstheme="majorBidi"/>
          <w:sz w:val="24"/>
          <w:szCs w:val="24"/>
        </w:rPr>
        <w:t xml:space="preserve">of individual/s at the </w:t>
      </w:r>
      <w:r w:rsidR="00254093" w:rsidRPr="00013B95">
        <w:rPr>
          <w:rFonts w:asciiTheme="majorBidi" w:hAnsiTheme="majorBidi" w:cstheme="majorBidi"/>
          <w:sz w:val="24"/>
          <w:szCs w:val="24"/>
        </w:rPr>
        <w:t>partner organization</w:t>
      </w:r>
      <w:r w:rsidR="00E8777D" w:rsidRPr="00013B95">
        <w:rPr>
          <w:rFonts w:asciiTheme="majorBidi" w:hAnsiTheme="majorBidi" w:cstheme="majorBidi"/>
          <w:sz w:val="24"/>
          <w:szCs w:val="24"/>
        </w:rPr>
        <w:t xml:space="preserve"> </w:t>
      </w:r>
      <w:r w:rsidR="00FC6A8E" w:rsidRPr="00013B95">
        <w:rPr>
          <w:rFonts w:asciiTheme="majorBidi" w:hAnsiTheme="majorBidi" w:cstheme="majorBidi"/>
          <w:sz w:val="24"/>
          <w:szCs w:val="24"/>
        </w:rPr>
        <w:t>with approval authority</w:t>
      </w:r>
      <w:bookmarkEnd w:id="3"/>
      <w:r w:rsidR="0017203C" w:rsidRPr="00013B95">
        <w:rPr>
          <w:rFonts w:asciiTheme="majorBidi" w:hAnsiTheme="majorBidi" w:cstheme="majorBidi"/>
          <w:sz w:val="24"/>
          <w:szCs w:val="24"/>
        </w:rPr>
        <w:t>.</w:t>
      </w:r>
    </w:p>
    <w:p w14:paraId="05725AD8" w14:textId="77777777" w:rsidR="00630B94" w:rsidRPr="00013B95" w:rsidRDefault="00630B94" w:rsidP="008229C9">
      <w:pPr>
        <w:pStyle w:val="NoSpacing"/>
        <w:shd w:val="clear" w:color="auto" w:fill="FFFFFF" w:themeFill="background1"/>
        <w:rPr>
          <w:rFonts w:asciiTheme="majorBidi" w:hAnsiTheme="majorBidi" w:cstheme="majorBidi"/>
          <w:sz w:val="24"/>
          <w:szCs w:val="24"/>
        </w:rPr>
      </w:pPr>
    </w:p>
    <w:p w14:paraId="0F13B94F" w14:textId="77777777" w:rsidR="006602DE" w:rsidRPr="00013B95" w:rsidRDefault="00BC4D01" w:rsidP="008229C9">
      <w:p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Rev. Madhukant Masih (MCSFI) and Rev. Emmanuel Minj (BMM)</w:t>
      </w:r>
    </w:p>
    <w:p w14:paraId="02B8BEF4" w14:textId="16F84144" w:rsidR="00B604C2" w:rsidRPr="00013B95" w:rsidRDefault="009D0E7B" w:rsidP="008229C9">
      <w:pPr>
        <w:spacing w:after="0" w:line="240" w:lineRule="auto"/>
        <w:jc w:val="both"/>
        <w:rPr>
          <w:rFonts w:asciiTheme="majorBidi" w:hAnsiTheme="majorBidi" w:cstheme="majorBidi"/>
          <w:b/>
          <w:sz w:val="24"/>
          <w:szCs w:val="24"/>
        </w:rPr>
      </w:pPr>
      <w:r w:rsidRPr="00013B95">
        <w:rPr>
          <w:rFonts w:asciiTheme="majorBidi" w:hAnsiTheme="majorBidi" w:cstheme="majorBidi"/>
          <w:b/>
          <w:sz w:val="24"/>
          <w:szCs w:val="24"/>
        </w:rPr>
        <w:br/>
      </w:r>
      <w:r w:rsidR="00AF7531" w:rsidRPr="00013B95">
        <w:rPr>
          <w:rFonts w:asciiTheme="majorBidi" w:hAnsiTheme="majorBidi" w:cstheme="majorBidi"/>
          <w:b/>
          <w:sz w:val="24"/>
          <w:szCs w:val="24"/>
        </w:rPr>
        <w:t xml:space="preserve">Total Project </w:t>
      </w:r>
      <w:r w:rsidR="00CF5EE9" w:rsidRPr="00013B95">
        <w:rPr>
          <w:rFonts w:asciiTheme="majorBidi" w:hAnsiTheme="majorBidi" w:cstheme="majorBidi"/>
          <w:b/>
          <w:sz w:val="24"/>
          <w:szCs w:val="24"/>
        </w:rPr>
        <w:t xml:space="preserve">Budget: </w:t>
      </w:r>
      <w:r w:rsidR="001D56BE" w:rsidRPr="00013B95">
        <w:rPr>
          <w:rFonts w:asciiTheme="majorBidi" w:hAnsiTheme="majorBidi" w:cstheme="majorBidi"/>
          <w:b/>
          <w:sz w:val="24"/>
          <w:szCs w:val="24"/>
        </w:rPr>
        <w:tab/>
      </w:r>
      <w:r w:rsidR="001D56BE" w:rsidRPr="00013B95">
        <w:rPr>
          <w:rFonts w:asciiTheme="majorBidi" w:hAnsiTheme="majorBidi" w:cstheme="majorBidi"/>
          <w:sz w:val="24"/>
          <w:szCs w:val="24"/>
        </w:rPr>
        <w:t>Rs.</w:t>
      </w:r>
      <w:r w:rsidR="00CF5EE9" w:rsidRPr="00013B95">
        <w:rPr>
          <w:rFonts w:asciiTheme="majorBidi" w:hAnsiTheme="majorBidi" w:cstheme="majorBidi"/>
          <w:sz w:val="24"/>
          <w:szCs w:val="24"/>
        </w:rPr>
        <w:t xml:space="preserve"> </w:t>
      </w:r>
      <w:r w:rsidR="00F37A2A" w:rsidRPr="00013B95">
        <w:rPr>
          <w:rFonts w:asciiTheme="majorBidi" w:hAnsiTheme="majorBidi" w:cstheme="majorBidi"/>
          <w:bCs/>
          <w:sz w:val="24"/>
          <w:szCs w:val="24"/>
        </w:rPr>
        <w:t>4</w:t>
      </w:r>
      <w:r w:rsidR="001D56BE" w:rsidRPr="00013B95">
        <w:rPr>
          <w:rFonts w:asciiTheme="majorBidi" w:hAnsiTheme="majorBidi" w:cstheme="majorBidi"/>
          <w:bCs/>
          <w:sz w:val="24"/>
          <w:szCs w:val="24"/>
        </w:rPr>
        <w:t>,</w:t>
      </w:r>
      <w:r w:rsidR="0007122A" w:rsidRPr="00013B95">
        <w:rPr>
          <w:rFonts w:asciiTheme="majorBidi" w:hAnsiTheme="majorBidi" w:cstheme="majorBidi"/>
          <w:bCs/>
          <w:sz w:val="24"/>
          <w:szCs w:val="24"/>
        </w:rPr>
        <w:t>313,350</w:t>
      </w:r>
      <w:r w:rsidR="001D56BE" w:rsidRPr="00013B95">
        <w:rPr>
          <w:rFonts w:asciiTheme="majorBidi" w:hAnsiTheme="majorBidi" w:cstheme="majorBidi"/>
          <w:bCs/>
          <w:sz w:val="24"/>
          <w:szCs w:val="24"/>
        </w:rPr>
        <w:t>/-</w:t>
      </w:r>
      <w:r w:rsidR="003650B5" w:rsidRPr="00013B95">
        <w:rPr>
          <w:rFonts w:asciiTheme="majorBidi" w:hAnsiTheme="majorBidi" w:cstheme="majorBidi"/>
          <w:bCs/>
          <w:sz w:val="24"/>
          <w:szCs w:val="24"/>
        </w:rPr>
        <w:t xml:space="preserve"> (US$ 62,512)</w:t>
      </w:r>
    </w:p>
    <w:p w14:paraId="04825369" w14:textId="77777777" w:rsidR="00286D27" w:rsidRPr="00013B95" w:rsidRDefault="009D0E7B" w:rsidP="008229C9">
      <w:pPr>
        <w:pStyle w:val="NoSpacing"/>
        <w:shd w:val="clear" w:color="auto" w:fill="FFFFFF" w:themeFill="background1"/>
        <w:jc w:val="both"/>
        <w:rPr>
          <w:rFonts w:asciiTheme="majorBidi" w:hAnsiTheme="majorBidi" w:cstheme="majorBidi"/>
          <w:b/>
          <w:sz w:val="24"/>
          <w:szCs w:val="24"/>
        </w:rPr>
      </w:pPr>
      <w:r w:rsidRPr="00013B95">
        <w:rPr>
          <w:rFonts w:asciiTheme="majorBidi" w:hAnsiTheme="majorBidi" w:cstheme="majorBidi"/>
          <w:b/>
          <w:sz w:val="24"/>
          <w:szCs w:val="24"/>
        </w:rPr>
        <w:br/>
      </w:r>
      <w:r w:rsidR="00DA24D5" w:rsidRPr="00013B95">
        <w:rPr>
          <w:rFonts w:asciiTheme="majorBidi" w:hAnsiTheme="majorBidi" w:cstheme="majorBidi"/>
          <w:b/>
          <w:sz w:val="24"/>
          <w:szCs w:val="24"/>
        </w:rPr>
        <w:t>Brief Project Description</w:t>
      </w:r>
      <w:r w:rsidR="00FF3E3E" w:rsidRPr="00013B95">
        <w:rPr>
          <w:rFonts w:asciiTheme="majorBidi" w:hAnsiTheme="majorBidi" w:cstheme="majorBidi"/>
          <w:b/>
          <w:sz w:val="24"/>
          <w:szCs w:val="24"/>
        </w:rPr>
        <w:t>:</w:t>
      </w:r>
    </w:p>
    <w:p w14:paraId="16C6A28A" w14:textId="77777777" w:rsidR="001D56BE" w:rsidRPr="00013B95" w:rsidRDefault="001D56BE" w:rsidP="001D56BE">
      <w:pPr>
        <w:pStyle w:val="NoSpacing"/>
        <w:jc w:val="both"/>
        <w:rPr>
          <w:rFonts w:asciiTheme="majorBidi" w:hAnsiTheme="majorBidi" w:cstheme="majorBidi"/>
          <w:sz w:val="24"/>
          <w:szCs w:val="24"/>
        </w:rPr>
      </w:pPr>
      <w:r w:rsidRPr="00013B95">
        <w:rPr>
          <w:rFonts w:asciiTheme="majorBidi" w:hAnsiTheme="majorBidi" w:cstheme="majorBidi"/>
          <w:sz w:val="24"/>
          <w:szCs w:val="24"/>
        </w:rPr>
        <w:t>Write only 3-4 short sentences. Include:</w:t>
      </w:r>
    </w:p>
    <w:p w14:paraId="5D5645DD" w14:textId="77777777" w:rsidR="001D56BE" w:rsidRPr="00013B95" w:rsidRDefault="001D56BE" w:rsidP="001D56BE">
      <w:pPr>
        <w:pStyle w:val="NoSpacing"/>
        <w:numPr>
          <w:ilvl w:val="0"/>
          <w:numId w:val="3"/>
        </w:numPr>
        <w:jc w:val="both"/>
        <w:rPr>
          <w:rFonts w:asciiTheme="majorBidi" w:hAnsiTheme="majorBidi" w:cstheme="majorBidi"/>
          <w:sz w:val="24"/>
          <w:szCs w:val="24"/>
          <w:lang w:val="en-CA"/>
        </w:rPr>
      </w:pPr>
      <w:r w:rsidRPr="00013B95">
        <w:rPr>
          <w:rFonts w:asciiTheme="majorBidi" w:hAnsiTheme="majorBidi" w:cstheme="majorBidi"/>
          <w:b/>
          <w:bCs/>
          <w:sz w:val="24"/>
          <w:szCs w:val="24"/>
          <w:lang w:val="en-CA"/>
        </w:rPr>
        <w:t>what</w:t>
      </w:r>
      <w:r w:rsidRPr="00013B95">
        <w:rPr>
          <w:rFonts w:asciiTheme="majorBidi" w:hAnsiTheme="majorBidi" w:cstheme="majorBidi"/>
          <w:b/>
          <w:sz w:val="24"/>
          <w:szCs w:val="24"/>
          <w:lang w:val="en-CA"/>
        </w:rPr>
        <w:t xml:space="preserve"> </w:t>
      </w:r>
      <w:r w:rsidRPr="00013B95">
        <w:rPr>
          <w:rFonts w:asciiTheme="majorBidi" w:hAnsiTheme="majorBidi" w:cstheme="majorBidi"/>
          <w:sz w:val="24"/>
          <w:szCs w:val="24"/>
          <w:lang w:val="en-CA"/>
        </w:rPr>
        <w:t>the main goals (outcomes) and the key activities are</w:t>
      </w:r>
    </w:p>
    <w:p w14:paraId="51C313A7" w14:textId="77777777" w:rsidR="001D56BE" w:rsidRPr="00013B95" w:rsidRDefault="001D56BE" w:rsidP="001D56BE">
      <w:pPr>
        <w:pStyle w:val="NoSpacing"/>
        <w:numPr>
          <w:ilvl w:val="0"/>
          <w:numId w:val="3"/>
        </w:numPr>
        <w:jc w:val="both"/>
        <w:rPr>
          <w:rFonts w:asciiTheme="majorBidi" w:hAnsiTheme="majorBidi" w:cstheme="majorBidi"/>
          <w:sz w:val="24"/>
          <w:szCs w:val="24"/>
        </w:rPr>
      </w:pPr>
      <w:r w:rsidRPr="00013B95">
        <w:rPr>
          <w:rFonts w:asciiTheme="majorBidi" w:hAnsiTheme="majorBidi" w:cstheme="majorBidi"/>
          <w:b/>
          <w:bCs/>
          <w:sz w:val="24"/>
          <w:szCs w:val="24"/>
        </w:rPr>
        <w:t xml:space="preserve">why </w:t>
      </w:r>
      <w:r w:rsidRPr="00013B95">
        <w:rPr>
          <w:rFonts w:asciiTheme="majorBidi" w:hAnsiTheme="majorBidi" w:cstheme="majorBidi"/>
          <w:bCs/>
          <w:sz w:val="24"/>
          <w:szCs w:val="24"/>
        </w:rPr>
        <w:t xml:space="preserve">the </w:t>
      </w:r>
      <w:r w:rsidRPr="00013B95">
        <w:rPr>
          <w:rFonts w:asciiTheme="majorBidi" w:hAnsiTheme="majorBidi" w:cstheme="majorBidi"/>
          <w:sz w:val="24"/>
          <w:szCs w:val="24"/>
        </w:rPr>
        <w:t>project is happening</w:t>
      </w:r>
    </w:p>
    <w:p w14:paraId="43D5C017" w14:textId="77777777" w:rsidR="001D56BE" w:rsidRPr="00013B95" w:rsidRDefault="001D56BE" w:rsidP="001D56BE">
      <w:pPr>
        <w:pStyle w:val="NoSpacing"/>
        <w:numPr>
          <w:ilvl w:val="0"/>
          <w:numId w:val="3"/>
        </w:numPr>
        <w:jc w:val="both"/>
        <w:rPr>
          <w:rFonts w:asciiTheme="majorBidi" w:hAnsiTheme="majorBidi" w:cstheme="majorBidi"/>
          <w:sz w:val="24"/>
          <w:szCs w:val="24"/>
        </w:rPr>
      </w:pPr>
      <w:r w:rsidRPr="00013B95">
        <w:rPr>
          <w:rFonts w:asciiTheme="majorBidi" w:hAnsiTheme="majorBidi" w:cstheme="majorBidi"/>
          <w:b/>
          <w:sz w:val="24"/>
          <w:szCs w:val="24"/>
        </w:rPr>
        <w:t xml:space="preserve">what </w:t>
      </w:r>
      <w:r w:rsidRPr="00013B95">
        <w:rPr>
          <w:rFonts w:asciiTheme="majorBidi" w:hAnsiTheme="majorBidi" w:cstheme="majorBidi"/>
          <w:sz w:val="24"/>
          <w:szCs w:val="24"/>
        </w:rPr>
        <w:t>issue is addressed</w:t>
      </w:r>
    </w:p>
    <w:p w14:paraId="7A3704B3" w14:textId="77777777" w:rsidR="001D56BE" w:rsidRPr="00013B95" w:rsidRDefault="001D56BE" w:rsidP="001D56BE">
      <w:pPr>
        <w:pStyle w:val="NoSpacing"/>
        <w:numPr>
          <w:ilvl w:val="0"/>
          <w:numId w:val="3"/>
        </w:numPr>
        <w:jc w:val="both"/>
        <w:rPr>
          <w:rFonts w:asciiTheme="majorBidi" w:hAnsiTheme="majorBidi" w:cstheme="majorBidi"/>
          <w:sz w:val="24"/>
          <w:szCs w:val="24"/>
        </w:rPr>
      </w:pPr>
      <w:r w:rsidRPr="00013B95">
        <w:rPr>
          <w:rFonts w:asciiTheme="majorBidi" w:hAnsiTheme="majorBidi" w:cstheme="majorBidi"/>
          <w:b/>
          <w:bCs/>
          <w:sz w:val="24"/>
          <w:szCs w:val="24"/>
        </w:rPr>
        <w:t xml:space="preserve">who </w:t>
      </w:r>
      <w:r w:rsidRPr="00013B95">
        <w:rPr>
          <w:rFonts w:asciiTheme="majorBidi" w:hAnsiTheme="majorBidi" w:cstheme="majorBidi"/>
          <w:sz w:val="24"/>
          <w:szCs w:val="24"/>
        </w:rPr>
        <w:t xml:space="preserve">will be impacted, including </w:t>
      </w:r>
      <w:r w:rsidRPr="00013B95">
        <w:rPr>
          <w:rFonts w:asciiTheme="majorBidi" w:hAnsiTheme="majorBidi" w:cstheme="majorBidi"/>
          <w:b/>
          <w:bCs/>
          <w:sz w:val="24"/>
          <w:szCs w:val="24"/>
        </w:rPr>
        <w:t>how many</w:t>
      </w:r>
      <w:r w:rsidRPr="00013B95">
        <w:rPr>
          <w:rFonts w:asciiTheme="majorBidi" w:hAnsiTheme="majorBidi" w:cstheme="majorBidi"/>
          <w:b/>
          <w:sz w:val="24"/>
          <w:szCs w:val="24"/>
        </w:rPr>
        <w:t xml:space="preserve"> </w:t>
      </w:r>
      <w:r w:rsidRPr="00013B95">
        <w:rPr>
          <w:rFonts w:asciiTheme="majorBidi" w:hAnsiTheme="majorBidi" w:cstheme="majorBidi"/>
          <w:sz w:val="24"/>
          <w:szCs w:val="24"/>
        </w:rPr>
        <w:t>target participants</w:t>
      </w:r>
    </w:p>
    <w:p w14:paraId="2BBC38C5" w14:textId="77777777" w:rsidR="00310B88" w:rsidRPr="00013B95" w:rsidRDefault="001D56BE" w:rsidP="001D56BE">
      <w:pPr>
        <w:pStyle w:val="NoSpacing"/>
        <w:numPr>
          <w:ilvl w:val="0"/>
          <w:numId w:val="3"/>
        </w:numPr>
        <w:jc w:val="both"/>
        <w:rPr>
          <w:rFonts w:asciiTheme="majorBidi" w:hAnsiTheme="majorBidi" w:cstheme="majorBidi"/>
          <w:bCs/>
          <w:sz w:val="24"/>
          <w:szCs w:val="24"/>
        </w:rPr>
      </w:pPr>
      <w:r w:rsidRPr="00013B95">
        <w:rPr>
          <w:rFonts w:asciiTheme="majorBidi" w:hAnsiTheme="majorBidi" w:cstheme="majorBidi"/>
          <w:b/>
          <w:bCs/>
          <w:sz w:val="24"/>
          <w:szCs w:val="24"/>
        </w:rPr>
        <w:t xml:space="preserve">where </w:t>
      </w:r>
      <w:r w:rsidRPr="00013B95">
        <w:rPr>
          <w:rFonts w:asciiTheme="majorBidi" w:hAnsiTheme="majorBidi" w:cstheme="majorBidi"/>
          <w:bCs/>
          <w:sz w:val="24"/>
          <w:szCs w:val="24"/>
        </w:rPr>
        <w:t>the project is located</w:t>
      </w:r>
    </w:p>
    <w:p w14:paraId="6EDAAD36" w14:textId="77777777" w:rsidR="005640A5" w:rsidRPr="00013B95" w:rsidRDefault="005640A5" w:rsidP="008229C9">
      <w:pPr>
        <w:spacing w:after="0" w:line="240" w:lineRule="auto"/>
        <w:jc w:val="both"/>
        <w:rPr>
          <w:rFonts w:asciiTheme="majorBidi" w:hAnsiTheme="majorBidi" w:cstheme="majorBidi"/>
          <w:iCs/>
          <w:sz w:val="24"/>
          <w:szCs w:val="24"/>
        </w:rPr>
      </w:pPr>
    </w:p>
    <w:p w14:paraId="5633F40A" w14:textId="56731C9B" w:rsidR="00286D27" w:rsidRPr="00013B95" w:rsidRDefault="003D5E06" w:rsidP="003D5E06">
      <w:pPr>
        <w:pStyle w:val="NoSpacing"/>
        <w:jc w:val="both"/>
        <w:rPr>
          <w:rFonts w:asciiTheme="majorBidi" w:hAnsiTheme="majorBidi" w:cstheme="majorBidi"/>
          <w:sz w:val="24"/>
          <w:szCs w:val="24"/>
        </w:rPr>
      </w:pPr>
      <w:r w:rsidRPr="00013B95">
        <w:rPr>
          <w:rFonts w:asciiTheme="majorBidi" w:hAnsiTheme="majorBidi" w:cstheme="majorBidi"/>
          <w:sz w:val="24"/>
          <w:szCs w:val="24"/>
        </w:rPr>
        <w:lastRenderedPageBreak/>
        <w:t>There is acute water scarcity due to which villagers can cultivate a single crop in a year. The erratic rainfall results in very less crop production leading to food insecurity. This project will help to create water structures to increase crop production and</w:t>
      </w:r>
      <w:r w:rsidR="003650B5" w:rsidRPr="00013B95">
        <w:rPr>
          <w:rFonts w:asciiTheme="majorBidi" w:hAnsiTheme="majorBidi" w:cstheme="majorBidi"/>
          <w:sz w:val="24"/>
          <w:szCs w:val="24"/>
        </w:rPr>
        <w:t xml:space="preserve"> the use of </w:t>
      </w:r>
      <w:r w:rsidRPr="00013B95">
        <w:rPr>
          <w:rFonts w:asciiTheme="majorBidi" w:hAnsiTheme="majorBidi" w:cstheme="majorBidi"/>
          <w:sz w:val="24"/>
          <w:szCs w:val="24"/>
        </w:rPr>
        <w:t>multi-cropping pattern</w:t>
      </w:r>
      <w:r w:rsidR="003650B5" w:rsidRPr="00013B95">
        <w:rPr>
          <w:rFonts w:asciiTheme="majorBidi" w:hAnsiTheme="majorBidi" w:cstheme="majorBidi"/>
          <w:sz w:val="24"/>
          <w:szCs w:val="24"/>
        </w:rPr>
        <w:t>s</w:t>
      </w:r>
      <w:r w:rsidRPr="00013B95">
        <w:rPr>
          <w:rFonts w:asciiTheme="majorBidi" w:hAnsiTheme="majorBidi" w:cstheme="majorBidi"/>
          <w:sz w:val="24"/>
          <w:szCs w:val="24"/>
        </w:rPr>
        <w:t>.</w:t>
      </w:r>
      <w:r w:rsidRPr="00013B95">
        <w:rPr>
          <w:rFonts w:asciiTheme="majorBidi" w:hAnsiTheme="majorBidi" w:cstheme="majorBidi"/>
          <w:iCs/>
          <w:sz w:val="24"/>
          <w:szCs w:val="24"/>
        </w:rPr>
        <w:t xml:space="preserve"> It</w:t>
      </w:r>
      <w:r w:rsidR="00286D27" w:rsidRPr="00013B95">
        <w:rPr>
          <w:rFonts w:asciiTheme="majorBidi" w:hAnsiTheme="majorBidi" w:cstheme="majorBidi"/>
          <w:iCs/>
          <w:sz w:val="24"/>
          <w:szCs w:val="24"/>
        </w:rPr>
        <w:t xml:space="preserve"> will enhance</w:t>
      </w:r>
      <w:r w:rsidR="001D56BE" w:rsidRPr="00013B95">
        <w:rPr>
          <w:rFonts w:asciiTheme="majorBidi" w:hAnsiTheme="majorBidi" w:cstheme="majorBidi"/>
          <w:iCs/>
          <w:sz w:val="24"/>
          <w:szCs w:val="24"/>
        </w:rPr>
        <w:t xml:space="preserve"> the</w:t>
      </w:r>
      <w:r w:rsidR="00286D27" w:rsidRPr="00013B95">
        <w:rPr>
          <w:rFonts w:asciiTheme="majorBidi" w:hAnsiTheme="majorBidi" w:cstheme="majorBidi"/>
          <w:iCs/>
          <w:sz w:val="24"/>
          <w:szCs w:val="24"/>
        </w:rPr>
        <w:t xml:space="preserve"> food security of 570 individuals from 114 households of village </w:t>
      </w:r>
      <w:proofErr w:type="spellStart"/>
      <w:r w:rsidR="00B411DD" w:rsidRPr="00013B95">
        <w:rPr>
          <w:rFonts w:asciiTheme="majorBidi" w:hAnsiTheme="majorBidi" w:cstheme="majorBidi"/>
          <w:iCs/>
          <w:sz w:val="24"/>
          <w:szCs w:val="24"/>
        </w:rPr>
        <w:t>Hehegrah</w:t>
      </w:r>
      <w:proofErr w:type="spellEnd"/>
      <w:r w:rsidR="00286D27" w:rsidRPr="00013B95">
        <w:rPr>
          <w:rFonts w:asciiTheme="majorBidi" w:hAnsiTheme="majorBidi" w:cstheme="majorBidi"/>
          <w:iCs/>
          <w:sz w:val="24"/>
          <w:szCs w:val="24"/>
        </w:rPr>
        <w:t xml:space="preserve"> of </w:t>
      </w:r>
      <w:proofErr w:type="spellStart"/>
      <w:r w:rsidR="00286D27" w:rsidRPr="00013B95">
        <w:rPr>
          <w:rFonts w:asciiTheme="majorBidi" w:hAnsiTheme="majorBidi" w:cstheme="majorBidi"/>
          <w:iCs/>
          <w:sz w:val="24"/>
          <w:szCs w:val="24"/>
        </w:rPr>
        <w:t>Barwadih</w:t>
      </w:r>
      <w:proofErr w:type="spellEnd"/>
      <w:r w:rsidR="00286D27" w:rsidRPr="00013B95">
        <w:rPr>
          <w:rFonts w:asciiTheme="majorBidi" w:hAnsiTheme="majorBidi" w:cstheme="majorBidi"/>
          <w:iCs/>
          <w:sz w:val="24"/>
          <w:szCs w:val="24"/>
        </w:rPr>
        <w:t xml:space="preserve"> Block, </w:t>
      </w:r>
      <w:proofErr w:type="spellStart"/>
      <w:r w:rsidR="00286D27" w:rsidRPr="00013B95">
        <w:rPr>
          <w:rFonts w:asciiTheme="majorBidi" w:hAnsiTheme="majorBidi" w:cstheme="majorBidi"/>
          <w:iCs/>
          <w:sz w:val="24"/>
          <w:szCs w:val="24"/>
        </w:rPr>
        <w:t>Latehar</w:t>
      </w:r>
      <w:proofErr w:type="spellEnd"/>
      <w:r w:rsidR="00286D27" w:rsidRPr="00013B95">
        <w:rPr>
          <w:rFonts w:asciiTheme="majorBidi" w:hAnsiTheme="majorBidi" w:cstheme="majorBidi"/>
          <w:iCs/>
          <w:sz w:val="24"/>
          <w:szCs w:val="24"/>
        </w:rPr>
        <w:t xml:space="preserve"> district of Jharkhand. It will also enable them to have better living by improve</w:t>
      </w:r>
      <w:r w:rsidR="00D13CD2" w:rsidRPr="00013B95">
        <w:rPr>
          <w:rFonts w:asciiTheme="majorBidi" w:hAnsiTheme="majorBidi" w:cstheme="majorBidi"/>
          <w:iCs/>
          <w:sz w:val="24"/>
          <w:szCs w:val="24"/>
        </w:rPr>
        <w:t>d</w:t>
      </w:r>
      <w:r w:rsidR="00286D27" w:rsidRPr="00013B95">
        <w:rPr>
          <w:rFonts w:asciiTheme="majorBidi" w:hAnsiTheme="majorBidi" w:cstheme="majorBidi"/>
          <w:iCs/>
          <w:sz w:val="24"/>
          <w:szCs w:val="24"/>
        </w:rPr>
        <w:t xml:space="preserve"> income generation methods</w:t>
      </w:r>
      <w:r w:rsidR="00D13CD2" w:rsidRPr="00013B95">
        <w:rPr>
          <w:rFonts w:asciiTheme="majorBidi" w:hAnsiTheme="majorBidi" w:cstheme="majorBidi"/>
          <w:iCs/>
          <w:sz w:val="24"/>
          <w:szCs w:val="24"/>
        </w:rPr>
        <w:t xml:space="preserve"> </w:t>
      </w:r>
      <w:r w:rsidR="001D56BE" w:rsidRPr="00013B95">
        <w:rPr>
          <w:rFonts w:asciiTheme="majorBidi" w:hAnsiTheme="majorBidi" w:cstheme="majorBidi"/>
          <w:iCs/>
          <w:sz w:val="24"/>
          <w:szCs w:val="24"/>
        </w:rPr>
        <w:t>and</w:t>
      </w:r>
      <w:r w:rsidR="00286D27" w:rsidRPr="00013B95">
        <w:rPr>
          <w:rFonts w:asciiTheme="majorBidi" w:hAnsiTheme="majorBidi" w:cstheme="majorBidi"/>
          <w:iCs/>
          <w:sz w:val="24"/>
          <w:szCs w:val="24"/>
        </w:rPr>
        <w:t xml:space="preserve"> strategies</w:t>
      </w:r>
      <w:r w:rsidR="001D56BE" w:rsidRPr="00013B95">
        <w:rPr>
          <w:rFonts w:asciiTheme="majorBidi" w:hAnsiTheme="majorBidi" w:cstheme="majorBidi"/>
          <w:iCs/>
          <w:sz w:val="24"/>
          <w:szCs w:val="24"/>
        </w:rPr>
        <w:t xml:space="preserve"> and</w:t>
      </w:r>
      <w:r w:rsidR="00286D27" w:rsidRPr="00013B95">
        <w:rPr>
          <w:rFonts w:asciiTheme="majorBidi" w:hAnsiTheme="majorBidi" w:cstheme="majorBidi"/>
          <w:iCs/>
          <w:sz w:val="24"/>
          <w:szCs w:val="24"/>
        </w:rPr>
        <w:t xml:space="preserve"> </w:t>
      </w:r>
      <w:r w:rsidR="00D13CD2" w:rsidRPr="00013B95">
        <w:rPr>
          <w:rFonts w:asciiTheme="majorBidi" w:hAnsiTheme="majorBidi" w:cstheme="majorBidi"/>
          <w:iCs/>
          <w:sz w:val="24"/>
          <w:szCs w:val="24"/>
        </w:rPr>
        <w:t xml:space="preserve">by learning to </w:t>
      </w:r>
      <w:r w:rsidR="00286D27" w:rsidRPr="00013B95">
        <w:rPr>
          <w:rFonts w:asciiTheme="majorBidi" w:hAnsiTheme="majorBidi" w:cstheme="majorBidi"/>
          <w:iCs/>
          <w:sz w:val="24"/>
          <w:szCs w:val="24"/>
        </w:rPr>
        <w:t>conserv</w:t>
      </w:r>
      <w:r w:rsidR="00D13CD2" w:rsidRPr="00013B95">
        <w:rPr>
          <w:rFonts w:asciiTheme="majorBidi" w:hAnsiTheme="majorBidi" w:cstheme="majorBidi"/>
          <w:iCs/>
          <w:sz w:val="24"/>
          <w:szCs w:val="24"/>
        </w:rPr>
        <w:t xml:space="preserve">e </w:t>
      </w:r>
      <w:r w:rsidR="00286D27" w:rsidRPr="00013B95">
        <w:rPr>
          <w:rFonts w:asciiTheme="majorBidi" w:hAnsiTheme="majorBidi" w:cstheme="majorBidi"/>
          <w:iCs/>
          <w:sz w:val="24"/>
          <w:szCs w:val="24"/>
        </w:rPr>
        <w:t>and manag</w:t>
      </w:r>
      <w:r w:rsidR="00D13CD2" w:rsidRPr="00013B95">
        <w:rPr>
          <w:rFonts w:asciiTheme="majorBidi" w:hAnsiTheme="majorBidi" w:cstheme="majorBidi"/>
          <w:iCs/>
          <w:sz w:val="24"/>
          <w:szCs w:val="24"/>
        </w:rPr>
        <w:t>e</w:t>
      </w:r>
      <w:r w:rsidR="00286D27" w:rsidRPr="00013B95">
        <w:rPr>
          <w:rFonts w:asciiTheme="majorBidi" w:hAnsiTheme="majorBidi" w:cstheme="majorBidi"/>
          <w:iCs/>
          <w:sz w:val="24"/>
          <w:szCs w:val="24"/>
        </w:rPr>
        <w:t xml:space="preserve"> the natural resources by the end of the project.</w:t>
      </w:r>
    </w:p>
    <w:p w14:paraId="2226148D" w14:textId="77777777" w:rsidR="00B604C2" w:rsidRPr="00013B95" w:rsidRDefault="00B604C2" w:rsidP="008229C9">
      <w:pPr>
        <w:pStyle w:val="NoSpacing"/>
        <w:shd w:val="clear" w:color="auto" w:fill="FFFFFF" w:themeFill="background1"/>
        <w:jc w:val="both"/>
        <w:rPr>
          <w:rFonts w:asciiTheme="majorBidi" w:hAnsiTheme="majorBidi" w:cstheme="majorBidi"/>
          <w:b/>
          <w:bCs/>
          <w:sz w:val="24"/>
          <w:szCs w:val="24"/>
          <w:lang w:val="en-CA"/>
        </w:rPr>
      </w:pPr>
    </w:p>
    <w:p w14:paraId="29EF34CC" w14:textId="77777777" w:rsidR="005640A5" w:rsidRPr="00013B95" w:rsidRDefault="005640A5" w:rsidP="008229C9">
      <w:pPr>
        <w:pStyle w:val="NoSpacing"/>
        <w:shd w:val="clear" w:color="auto" w:fill="FFFFFF" w:themeFill="background1"/>
        <w:jc w:val="both"/>
        <w:rPr>
          <w:rFonts w:asciiTheme="majorBidi" w:hAnsiTheme="majorBidi" w:cstheme="majorBidi"/>
          <w:b/>
          <w:bCs/>
          <w:sz w:val="24"/>
          <w:szCs w:val="24"/>
          <w:lang w:val="en-CA"/>
        </w:rPr>
      </w:pPr>
    </w:p>
    <w:p w14:paraId="58C94C33" w14:textId="77777777" w:rsidR="003904B7" w:rsidRPr="00013B95" w:rsidRDefault="00785468"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BACKGROUND </w:t>
      </w:r>
    </w:p>
    <w:p w14:paraId="3D7D356A" w14:textId="77777777" w:rsidR="00CB0E08" w:rsidRPr="00013B95" w:rsidRDefault="00CB0E08" w:rsidP="00B25CC4">
      <w:pPr>
        <w:pStyle w:val="NoSpacing"/>
        <w:ind w:left="360"/>
        <w:jc w:val="both"/>
        <w:rPr>
          <w:rFonts w:asciiTheme="majorBidi" w:hAnsiTheme="majorBidi" w:cstheme="majorBidi"/>
          <w:sz w:val="24"/>
          <w:szCs w:val="24"/>
        </w:rPr>
      </w:pPr>
    </w:p>
    <w:p w14:paraId="07770B23" w14:textId="77777777" w:rsidR="00020283" w:rsidRPr="00013B95" w:rsidRDefault="003904B7" w:rsidP="00B25CC4">
      <w:pPr>
        <w:pStyle w:val="NoSpacing"/>
        <w:numPr>
          <w:ilvl w:val="0"/>
          <w:numId w:val="9"/>
        </w:numPr>
        <w:jc w:val="both"/>
        <w:rPr>
          <w:rFonts w:asciiTheme="majorBidi" w:hAnsiTheme="majorBidi" w:cstheme="majorBidi"/>
          <w:sz w:val="24"/>
          <w:szCs w:val="24"/>
        </w:rPr>
      </w:pPr>
      <w:r w:rsidRPr="00013B95">
        <w:rPr>
          <w:rFonts w:asciiTheme="majorBidi" w:hAnsiTheme="majorBidi" w:cstheme="majorBidi"/>
          <w:b/>
          <w:sz w:val="24"/>
          <w:szCs w:val="24"/>
        </w:rPr>
        <w:t>Situation Assessment</w:t>
      </w:r>
    </w:p>
    <w:p w14:paraId="7CF2F934" w14:textId="77777777" w:rsidR="002025BE" w:rsidRPr="00013B95" w:rsidRDefault="002025BE" w:rsidP="002025BE">
      <w:pPr>
        <w:pStyle w:val="NoSpacing"/>
        <w:ind w:firstLine="360"/>
        <w:jc w:val="both"/>
        <w:rPr>
          <w:rFonts w:asciiTheme="majorBidi" w:hAnsiTheme="majorBidi" w:cstheme="majorBidi"/>
          <w:iCs/>
          <w:sz w:val="24"/>
          <w:szCs w:val="24"/>
        </w:rPr>
      </w:pPr>
      <w:r w:rsidRPr="00013B95">
        <w:rPr>
          <w:rFonts w:asciiTheme="majorBidi" w:hAnsiTheme="majorBidi" w:cstheme="majorBidi"/>
          <w:iCs/>
          <w:sz w:val="24"/>
          <w:szCs w:val="24"/>
        </w:rPr>
        <w:t xml:space="preserve">Answer these questions about the area where work is being proposed: </w:t>
      </w:r>
    </w:p>
    <w:p w14:paraId="104F48A3" w14:textId="77777777" w:rsidR="002025BE" w:rsidRPr="00013B95" w:rsidRDefault="002025BE" w:rsidP="00003FC9">
      <w:pPr>
        <w:pStyle w:val="NoSpacing"/>
        <w:numPr>
          <w:ilvl w:val="0"/>
          <w:numId w:val="6"/>
        </w:numPr>
        <w:ind w:left="648" w:hanging="288"/>
        <w:jc w:val="both"/>
        <w:rPr>
          <w:rFonts w:asciiTheme="majorBidi" w:hAnsiTheme="majorBidi" w:cstheme="majorBidi"/>
          <w:sz w:val="24"/>
          <w:szCs w:val="24"/>
        </w:rPr>
      </w:pPr>
      <w:r w:rsidRPr="00013B95">
        <w:rPr>
          <w:rFonts w:asciiTheme="majorBidi" w:hAnsiTheme="majorBidi" w:cstheme="majorBidi"/>
          <w:b/>
          <w:sz w:val="24"/>
          <w:szCs w:val="24"/>
        </w:rPr>
        <w:t xml:space="preserve">What </w:t>
      </w:r>
      <w:r w:rsidRPr="00013B95">
        <w:rPr>
          <w:rFonts w:asciiTheme="majorBidi" w:hAnsiTheme="majorBidi" w:cstheme="majorBidi"/>
          <w:sz w:val="24"/>
          <w:szCs w:val="24"/>
        </w:rPr>
        <w:t>issues are most important to the participants?</w:t>
      </w:r>
    </w:p>
    <w:p w14:paraId="4CA25BB9" w14:textId="77777777" w:rsidR="0085389D" w:rsidRPr="00013B95" w:rsidRDefault="0085389D" w:rsidP="00003FC9">
      <w:pPr>
        <w:pStyle w:val="NoSpacing"/>
        <w:numPr>
          <w:ilvl w:val="0"/>
          <w:numId w:val="6"/>
        </w:numPr>
        <w:ind w:left="648" w:hanging="288"/>
        <w:jc w:val="both"/>
        <w:rPr>
          <w:rFonts w:asciiTheme="majorBidi" w:hAnsiTheme="majorBidi" w:cstheme="majorBidi"/>
          <w:sz w:val="24"/>
          <w:szCs w:val="24"/>
        </w:rPr>
      </w:pPr>
      <w:r w:rsidRPr="00013B95">
        <w:rPr>
          <w:rFonts w:asciiTheme="majorBidi" w:hAnsiTheme="majorBidi" w:cstheme="majorBidi"/>
          <w:b/>
          <w:sz w:val="24"/>
          <w:szCs w:val="24"/>
        </w:rPr>
        <w:t>How</w:t>
      </w:r>
      <w:r w:rsidRPr="00013B95">
        <w:rPr>
          <w:rFonts w:asciiTheme="majorBidi" w:hAnsiTheme="majorBidi" w:cstheme="majorBidi"/>
          <w:sz w:val="24"/>
          <w:szCs w:val="24"/>
        </w:rPr>
        <w:t xml:space="preserve"> have you gathered information about these issues? For follow-up phases to previous projects, include earlier learnings.</w:t>
      </w:r>
    </w:p>
    <w:p w14:paraId="0BA59F21" w14:textId="77777777" w:rsidR="0085389D" w:rsidRPr="00013B95" w:rsidRDefault="0085389D" w:rsidP="00003FC9">
      <w:pPr>
        <w:pStyle w:val="NoSpacing"/>
        <w:numPr>
          <w:ilvl w:val="0"/>
          <w:numId w:val="6"/>
        </w:numPr>
        <w:ind w:left="648" w:hanging="288"/>
        <w:jc w:val="both"/>
        <w:rPr>
          <w:rFonts w:asciiTheme="majorBidi" w:hAnsiTheme="majorBidi" w:cstheme="majorBidi"/>
          <w:sz w:val="24"/>
          <w:szCs w:val="24"/>
        </w:rPr>
      </w:pPr>
      <w:r w:rsidRPr="00013B95">
        <w:rPr>
          <w:rFonts w:asciiTheme="majorBidi" w:hAnsiTheme="majorBidi" w:cstheme="majorBidi"/>
          <w:b/>
          <w:sz w:val="24"/>
          <w:szCs w:val="24"/>
        </w:rPr>
        <w:t>Which</w:t>
      </w:r>
      <w:r w:rsidRPr="00013B95">
        <w:rPr>
          <w:rFonts w:asciiTheme="majorBidi" w:hAnsiTheme="majorBidi" w:cstheme="majorBidi"/>
          <w:sz w:val="24"/>
          <w:szCs w:val="24"/>
        </w:rPr>
        <w:t xml:space="preserve"> issues related to power and to gender are you considering in order to minimize the potential for harm and maximize the project’s positive impact? Consider all relevant factors related to dismantling oppression, such as ethnicity, culture, religion, socio-economic status, or age.</w:t>
      </w:r>
    </w:p>
    <w:p w14:paraId="6BD65D13" w14:textId="77777777" w:rsidR="0085389D" w:rsidRPr="00013B95" w:rsidRDefault="0085389D" w:rsidP="00003FC9">
      <w:pPr>
        <w:pStyle w:val="NoSpacing"/>
        <w:numPr>
          <w:ilvl w:val="0"/>
          <w:numId w:val="6"/>
        </w:numPr>
        <w:ind w:left="648" w:hanging="288"/>
        <w:jc w:val="both"/>
        <w:rPr>
          <w:rFonts w:asciiTheme="majorBidi" w:hAnsiTheme="majorBidi" w:cstheme="majorBidi"/>
          <w:sz w:val="24"/>
          <w:szCs w:val="24"/>
        </w:rPr>
      </w:pPr>
      <w:r w:rsidRPr="00013B95">
        <w:rPr>
          <w:rFonts w:asciiTheme="majorBidi" w:hAnsiTheme="majorBidi" w:cstheme="majorBidi"/>
          <w:b/>
          <w:sz w:val="24"/>
          <w:szCs w:val="24"/>
        </w:rPr>
        <w:t>Which</w:t>
      </w:r>
      <w:r w:rsidRPr="00013B95">
        <w:rPr>
          <w:rFonts w:asciiTheme="majorBidi" w:hAnsiTheme="majorBidi" w:cstheme="majorBidi"/>
          <w:sz w:val="24"/>
          <w:szCs w:val="24"/>
        </w:rPr>
        <w:t xml:space="preserve"> existing or potential conflict issues are you considering in order to minimize potential harm and maximize the project’s positive impact? </w:t>
      </w:r>
    </w:p>
    <w:p w14:paraId="19BD8290" w14:textId="77777777" w:rsidR="0085389D" w:rsidRPr="00013B95" w:rsidRDefault="0085389D" w:rsidP="00003FC9">
      <w:pPr>
        <w:pStyle w:val="NoSpacing"/>
        <w:numPr>
          <w:ilvl w:val="0"/>
          <w:numId w:val="6"/>
        </w:numPr>
        <w:ind w:left="648" w:hanging="288"/>
        <w:jc w:val="both"/>
        <w:rPr>
          <w:rFonts w:asciiTheme="majorBidi" w:hAnsiTheme="majorBidi" w:cstheme="majorBidi"/>
          <w:sz w:val="24"/>
          <w:szCs w:val="24"/>
        </w:rPr>
      </w:pPr>
      <w:r w:rsidRPr="00013B95">
        <w:rPr>
          <w:rFonts w:asciiTheme="majorBidi" w:hAnsiTheme="majorBidi" w:cstheme="majorBidi"/>
          <w:b/>
          <w:sz w:val="24"/>
          <w:szCs w:val="24"/>
        </w:rPr>
        <w:t>Which</w:t>
      </w:r>
      <w:r w:rsidRPr="00013B95">
        <w:rPr>
          <w:rFonts w:asciiTheme="majorBidi" w:hAnsiTheme="majorBidi" w:cstheme="majorBidi"/>
          <w:sz w:val="24"/>
          <w:szCs w:val="24"/>
        </w:rPr>
        <w:t xml:space="preserve"> natural environment issues are you considering in order to minimize potential harm and maximize the project’s positive impact? </w:t>
      </w:r>
    </w:p>
    <w:p w14:paraId="16468E14" w14:textId="77777777" w:rsidR="00020283" w:rsidRPr="00013B95" w:rsidRDefault="00020283" w:rsidP="00B25CC4">
      <w:pPr>
        <w:pStyle w:val="NoSpacing"/>
        <w:ind w:left="360"/>
        <w:jc w:val="both"/>
        <w:rPr>
          <w:rFonts w:asciiTheme="majorBidi" w:hAnsiTheme="majorBidi" w:cstheme="majorBidi"/>
          <w:sz w:val="24"/>
          <w:szCs w:val="24"/>
        </w:rPr>
      </w:pPr>
    </w:p>
    <w:p w14:paraId="2BC55ED9" w14:textId="0EC35500" w:rsidR="00020283" w:rsidRPr="00013B95" w:rsidRDefault="005B57ED" w:rsidP="00651982">
      <w:pPr>
        <w:pStyle w:val="NoSpacing"/>
        <w:ind w:left="360"/>
        <w:jc w:val="both"/>
        <w:rPr>
          <w:rFonts w:asciiTheme="majorBidi" w:hAnsiTheme="majorBidi" w:cstheme="majorBidi"/>
          <w:sz w:val="24"/>
          <w:szCs w:val="24"/>
        </w:rPr>
      </w:pPr>
      <w:r w:rsidRPr="00013B95">
        <w:rPr>
          <w:rFonts w:asciiTheme="majorBidi" w:hAnsiTheme="majorBidi" w:cstheme="majorBidi"/>
          <w:sz w:val="24"/>
          <w:szCs w:val="24"/>
        </w:rPr>
        <w:t>The project area is backward in every respect</w:t>
      </w:r>
      <w:r w:rsidR="003650B5" w:rsidRPr="00013B95">
        <w:rPr>
          <w:rFonts w:asciiTheme="majorBidi" w:hAnsiTheme="majorBidi" w:cstheme="majorBidi"/>
          <w:sz w:val="24"/>
          <w:szCs w:val="24"/>
        </w:rPr>
        <w:t xml:space="preserve"> </w:t>
      </w:r>
      <w:r w:rsidR="00651982" w:rsidRPr="00013B95">
        <w:rPr>
          <w:rFonts w:asciiTheme="majorBidi" w:hAnsiTheme="majorBidi" w:cstheme="majorBidi"/>
          <w:sz w:val="24"/>
          <w:szCs w:val="24"/>
        </w:rPr>
        <w:t>and mostly inhabited by indigenous tribal groups.</w:t>
      </w:r>
      <w:r w:rsidR="005640A5" w:rsidRPr="00013B95">
        <w:rPr>
          <w:rFonts w:asciiTheme="majorBidi" w:hAnsiTheme="majorBidi" w:cstheme="majorBidi"/>
          <w:sz w:val="24"/>
          <w:szCs w:val="24"/>
        </w:rPr>
        <w:t xml:space="preserve"> </w:t>
      </w:r>
      <w:r w:rsidR="00020283" w:rsidRPr="00013B95">
        <w:rPr>
          <w:rFonts w:asciiTheme="majorBidi" w:hAnsiTheme="majorBidi" w:cstheme="majorBidi"/>
          <w:sz w:val="24"/>
          <w:szCs w:val="24"/>
        </w:rPr>
        <w:t xml:space="preserve">The </w:t>
      </w:r>
      <w:r w:rsidR="00C54CFC" w:rsidRPr="00013B95">
        <w:rPr>
          <w:rFonts w:asciiTheme="majorBidi" w:hAnsiTheme="majorBidi" w:cstheme="majorBidi"/>
          <w:sz w:val="24"/>
          <w:szCs w:val="24"/>
        </w:rPr>
        <w:t>propos</w:t>
      </w:r>
      <w:r w:rsidR="009267A7" w:rsidRPr="00013B95">
        <w:rPr>
          <w:rFonts w:asciiTheme="majorBidi" w:hAnsiTheme="majorBidi" w:cstheme="majorBidi"/>
          <w:sz w:val="24"/>
          <w:szCs w:val="24"/>
        </w:rPr>
        <w:t>ed</w:t>
      </w:r>
      <w:r w:rsidR="00C54CFC" w:rsidRPr="00013B95">
        <w:rPr>
          <w:rFonts w:asciiTheme="majorBidi" w:hAnsiTheme="majorBidi" w:cstheme="majorBidi"/>
          <w:sz w:val="24"/>
          <w:szCs w:val="24"/>
        </w:rPr>
        <w:t xml:space="preserve"> project area </w:t>
      </w:r>
      <w:proofErr w:type="spellStart"/>
      <w:r w:rsidR="00267B4D" w:rsidRPr="00013B95">
        <w:rPr>
          <w:rFonts w:asciiTheme="majorBidi" w:hAnsiTheme="majorBidi" w:cstheme="majorBidi"/>
          <w:sz w:val="24"/>
          <w:szCs w:val="24"/>
        </w:rPr>
        <w:t>Hehegrah</w:t>
      </w:r>
      <w:proofErr w:type="spellEnd"/>
      <w:r w:rsidR="00020283" w:rsidRPr="00013B95">
        <w:rPr>
          <w:rFonts w:asciiTheme="majorBidi" w:hAnsiTheme="majorBidi" w:cstheme="majorBidi"/>
          <w:sz w:val="24"/>
          <w:szCs w:val="24"/>
        </w:rPr>
        <w:t xml:space="preserve"> is a medium size village located in </w:t>
      </w:r>
      <w:proofErr w:type="spellStart"/>
      <w:r w:rsidR="00020283" w:rsidRPr="00013B95">
        <w:rPr>
          <w:rFonts w:asciiTheme="majorBidi" w:hAnsiTheme="majorBidi" w:cstheme="majorBidi"/>
          <w:sz w:val="24"/>
          <w:szCs w:val="24"/>
        </w:rPr>
        <w:t>Barwadih</w:t>
      </w:r>
      <w:proofErr w:type="spellEnd"/>
      <w:r w:rsidR="00020283" w:rsidRPr="00013B95">
        <w:rPr>
          <w:rFonts w:asciiTheme="majorBidi" w:hAnsiTheme="majorBidi" w:cstheme="majorBidi"/>
          <w:sz w:val="24"/>
          <w:szCs w:val="24"/>
        </w:rPr>
        <w:t xml:space="preserve"> Block of </w:t>
      </w:r>
      <w:proofErr w:type="spellStart"/>
      <w:r w:rsidR="00020283" w:rsidRPr="00013B95">
        <w:rPr>
          <w:rFonts w:asciiTheme="majorBidi" w:hAnsiTheme="majorBidi" w:cstheme="majorBidi"/>
          <w:sz w:val="24"/>
          <w:szCs w:val="24"/>
        </w:rPr>
        <w:t>Lateh</w:t>
      </w:r>
      <w:r w:rsidR="00F63974" w:rsidRPr="00013B95">
        <w:rPr>
          <w:rFonts w:asciiTheme="majorBidi" w:hAnsiTheme="majorBidi" w:cstheme="majorBidi"/>
          <w:sz w:val="24"/>
          <w:szCs w:val="24"/>
        </w:rPr>
        <w:t>a</w:t>
      </w:r>
      <w:r w:rsidR="00020283" w:rsidRPr="00013B95">
        <w:rPr>
          <w:rFonts w:asciiTheme="majorBidi" w:hAnsiTheme="majorBidi" w:cstheme="majorBidi"/>
          <w:sz w:val="24"/>
          <w:szCs w:val="24"/>
        </w:rPr>
        <w:t>r</w:t>
      </w:r>
      <w:proofErr w:type="spellEnd"/>
      <w:r w:rsidR="00020283" w:rsidRPr="00013B95">
        <w:rPr>
          <w:rFonts w:asciiTheme="majorBidi" w:hAnsiTheme="majorBidi" w:cstheme="majorBidi"/>
          <w:sz w:val="24"/>
          <w:szCs w:val="24"/>
        </w:rPr>
        <w:t xml:space="preserve"> district </w:t>
      </w:r>
      <w:r w:rsidR="009267A7" w:rsidRPr="00013B95">
        <w:rPr>
          <w:rFonts w:asciiTheme="majorBidi" w:hAnsiTheme="majorBidi" w:cstheme="majorBidi"/>
          <w:sz w:val="24"/>
          <w:szCs w:val="24"/>
        </w:rPr>
        <w:t xml:space="preserve">of </w:t>
      </w:r>
      <w:r w:rsidR="00020283" w:rsidRPr="00013B95">
        <w:rPr>
          <w:rFonts w:asciiTheme="majorBidi" w:hAnsiTheme="majorBidi" w:cstheme="majorBidi"/>
          <w:sz w:val="24"/>
          <w:szCs w:val="24"/>
        </w:rPr>
        <w:t xml:space="preserve">Jharkhand situated at a distance of 130 km from </w:t>
      </w:r>
      <w:r w:rsidR="00F63974" w:rsidRPr="00013B95">
        <w:rPr>
          <w:rFonts w:asciiTheme="majorBidi" w:hAnsiTheme="majorBidi" w:cstheme="majorBidi"/>
          <w:sz w:val="24"/>
          <w:szCs w:val="24"/>
        </w:rPr>
        <w:t xml:space="preserve">the capital city </w:t>
      </w:r>
      <w:r w:rsidR="00020283" w:rsidRPr="00013B95">
        <w:rPr>
          <w:rFonts w:asciiTheme="majorBidi" w:hAnsiTheme="majorBidi" w:cstheme="majorBidi"/>
          <w:sz w:val="24"/>
          <w:szCs w:val="24"/>
        </w:rPr>
        <w:t>Ranchi</w:t>
      </w:r>
      <w:r w:rsidR="00F63974" w:rsidRPr="00013B95">
        <w:rPr>
          <w:rFonts w:asciiTheme="majorBidi" w:hAnsiTheme="majorBidi" w:cstheme="majorBidi"/>
          <w:sz w:val="24"/>
          <w:szCs w:val="24"/>
        </w:rPr>
        <w:t>.</w:t>
      </w:r>
      <w:r w:rsidR="00020283" w:rsidRPr="00013B95">
        <w:rPr>
          <w:rFonts w:asciiTheme="majorBidi" w:hAnsiTheme="majorBidi" w:cstheme="majorBidi"/>
          <w:sz w:val="24"/>
          <w:szCs w:val="24"/>
        </w:rPr>
        <w:t xml:space="preserve"> </w:t>
      </w:r>
      <w:proofErr w:type="spellStart"/>
      <w:r w:rsidR="00267B4D" w:rsidRPr="00013B95">
        <w:rPr>
          <w:rFonts w:asciiTheme="majorBidi" w:hAnsiTheme="majorBidi" w:cstheme="majorBidi"/>
          <w:sz w:val="24"/>
          <w:szCs w:val="24"/>
        </w:rPr>
        <w:t>Hehegrah</w:t>
      </w:r>
      <w:proofErr w:type="spellEnd"/>
      <w:r w:rsidR="00020283" w:rsidRPr="00013B95">
        <w:rPr>
          <w:rFonts w:asciiTheme="majorBidi" w:hAnsiTheme="majorBidi" w:cstheme="majorBidi"/>
          <w:sz w:val="24"/>
          <w:szCs w:val="24"/>
        </w:rPr>
        <w:t xml:space="preserve"> has </w:t>
      </w:r>
      <w:r w:rsidR="00F63974" w:rsidRPr="00013B95">
        <w:rPr>
          <w:rFonts w:asciiTheme="majorBidi" w:hAnsiTheme="majorBidi" w:cstheme="majorBidi"/>
          <w:sz w:val="24"/>
          <w:szCs w:val="24"/>
        </w:rPr>
        <w:t xml:space="preserve">a </w:t>
      </w:r>
      <w:r w:rsidR="00020283" w:rsidRPr="00013B95">
        <w:rPr>
          <w:rFonts w:asciiTheme="majorBidi" w:hAnsiTheme="majorBidi" w:cstheme="majorBidi"/>
          <w:sz w:val="24"/>
          <w:szCs w:val="24"/>
        </w:rPr>
        <w:t>population of 1</w:t>
      </w:r>
      <w:r w:rsidR="00F63974" w:rsidRPr="00013B95">
        <w:rPr>
          <w:rFonts w:asciiTheme="majorBidi" w:hAnsiTheme="majorBidi" w:cstheme="majorBidi"/>
          <w:sz w:val="24"/>
          <w:szCs w:val="24"/>
        </w:rPr>
        <w:t>,</w:t>
      </w:r>
      <w:r w:rsidR="00020283" w:rsidRPr="00013B95">
        <w:rPr>
          <w:rFonts w:asciiTheme="majorBidi" w:hAnsiTheme="majorBidi" w:cstheme="majorBidi"/>
          <w:sz w:val="24"/>
          <w:szCs w:val="24"/>
        </w:rPr>
        <w:t xml:space="preserve">745 of which 901 are males while 844 are females as per </w:t>
      </w:r>
      <w:r w:rsidR="00F63974" w:rsidRPr="00013B95">
        <w:rPr>
          <w:rFonts w:asciiTheme="majorBidi" w:hAnsiTheme="majorBidi" w:cstheme="majorBidi"/>
          <w:sz w:val="24"/>
          <w:szCs w:val="24"/>
        </w:rPr>
        <w:t xml:space="preserve">the </w:t>
      </w:r>
      <w:r w:rsidR="00020283" w:rsidRPr="00013B95">
        <w:rPr>
          <w:rFonts w:asciiTheme="majorBidi" w:hAnsiTheme="majorBidi" w:cstheme="majorBidi"/>
          <w:sz w:val="24"/>
          <w:szCs w:val="24"/>
        </w:rPr>
        <w:t>Population Census 2011.</w:t>
      </w:r>
      <w:r w:rsidR="009267A7" w:rsidRPr="00013B95">
        <w:rPr>
          <w:rFonts w:asciiTheme="majorBidi" w:hAnsiTheme="majorBidi" w:cstheme="majorBidi"/>
          <w:sz w:val="24"/>
          <w:szCs w:val="24"/>
        </w:rPr>
        <w:t xml:space="preserve"> According to </w:t>
      </w:r>
      <w:r w:rsidR="00F63974" w:rsidRPr="00013B95">
        <w:rPr>
          <w:rFonts w:asciiTheme="majorBidi" w:hAnsiTheme="majorBidi" w:cstheme="majorBidi"/>
          <w:sz w:val="24"/>
          <w:szCs w:val="24"/>
        </w:rPr>
        <w:t>the c</w:t>
      </w:r>
      <w:r w:rsidR="009267A7" w:rsidRPr="00013B95">
        <w:rPr>
          <w:rFonts w:asciiTheme="majorBidi" w:hAnsiTheme="majorBidi" w:cstheme="majorBidi"/>
          <w:sz w:val="24"/>
          <w:szCs w:val="24"/>
        </w:rPr>
        <w:t>ensus,</w:t>
      </w:r>
      <w:r w:rsidR="00F63974" w:rsidRPr="00013B95">
        <w:rPr>
          <w:rFonts w:asciiTheme="majorBidi" w:hAnsiTheme="majorBidi" w:cstheme="majorBidi"/>
          <w:sz w:val="24"/>
          <w:szCs w:val="24"/>
        </w:rPr>
        <w:t xml:space="preserve"> the</w:t>
      </w:r>
      <w:r w:rsidR="00020283" w:rsidRPr="00013B95">
        <w:rPr>
          <w:rFonts w:asciiTheme="majorBidi" w:hAnsiTheme="majorBidi" w:cstheme="majorBidi"/>
          <w:sz w:val="24"/>
          <w:szCs w:val="24"/>
        </w:rPr>
        <w:t xml:space="preserve"> literacy rate of </w:t>
      </w:r>
      <w:proofErr w:type="spellStart"/>
      <w:r w:rsidR="00B411DD" w:rsidRPr="00013B95">
        <w:rPr>
          <w:rFonts w:asciiTheme="majorBidi" w:hAnsiTheme="majorBidi" w:cstheme="majorBidi"/>
          <w:sz w:val="24"/>
          <w:szCs w:val="24"/>
        </w:rPr>
        <w:t>Hehegrah</w:t>
      </w:r>
      <w:proofErr w:type="spellEnd"/>
      <w:r w:rsidR="00020283" w:rsidRPr="00013B95">
        <w:rPr>
          <w:rFonts w:asciiTheme="majorBidi" w:hAnsiTheme="majorBidi" w:cstheme="majorBidi"/>
          <w:sz w:val="24"/>
          <w:szCs w:val="24"/>
        </w:rPr>
        <w:t xml:space="preserve"> village was 43.1% </w:t>
      </w:r>
      <w:r w:rsidR="009267A7" w:rsidRPr="00013B95">
        <w:rPr>
          <w:rFonts w:asciiTheme="majorBidi" w:hAnsiTheme="majorBidi" w:cstheme="majorBidi"/>
          <w:sz w:val="24"/>
          <w:szCs w:val="24"/>
        </w:rPr>
        <w:t xml:space="preserve">as </w:t>
      </w:r>
      <w:r w:rsidR="00020283" w:rsidRPr="00013B95">
        <w:rPr>
          <w:rFonts w:asciiTheme="majorBidi" w:hAnsiTheme="majorBidi" w:cstheme="majorBidi"/>
          <w:sz w:val="24"/>
          <w:szCs w:val="24"/>
        </w:rPr>
        <w:t xml:space="preserve">compared to 58.2% </w:t>
      </w:r>
      <w:r w:rsidR="00F63974" w:rsidRPr="00013B95">
        <w:rPr>
          <w:rFonts w:asciiTheme="majorBidi" w:hAnsiTheme="majorBidi" w:cstheme="majorBidi"/>
          <w:sz w:val="24"/>
          <w:szCs w:val="24"/>
        </w:rPr>
        <w:t>for</w:t>
      </w:r>
      <w:r w:rsidR="00020283" w:rsidRPr="00013B95">
        <w:rPr>
          <w:rFonts w:asciiTheme="majorBidi" w:hAnsiTheme="majorBidi" w:cstheme="majorBidi"/>
          <w:sz w:val="24"/>
          <w:szCs w:val="24"/>
        </w:rPr>
        <w:t xml:space="preserve"> Jharkhand.</w:t>
      </w:r>
    </w:p>
    <w:p w14:paraId="4DD46C8B" w14:textId="77777777" w:rsidR="00620292" w:rsidRPr="00013B95" w:rsidRDefault="00620292" w:rsidP="002025BE">
      <w:pPr>
        <w:pStyle w:val="NoSpacing"/>
        <w:ind w:left="360"/>
        <w:jc w:val="both"/>
        <w:rPr>
          <w:rFonts w:asciiTheme="majorBidi" w:hAnsiTheme="majorBidi" w:cstheme="majorBidi"/>
          <w:sz w:val="24"/>
          <w:szCs w:val="24"/>
        </w:rPr>
      </w:pPr>
    </w:p>
    <w:p w14:paraId="6954F5CC" w14:textId="77777777" w:rsidR="00090642" w:rsidRPr="00013B95" w:rsidRDefault="00620292" w:rsidP="002025BE">
      <w:pPr>
        <w:pStyle w:val="NoSpacing"/>
        <w:ind w:left="360"/>
        <w:jc w:val="both"/>
        <w:rPr>
          <w:rFonts w:asciiTheme="majorBidi" w:hAnsiTheme="majorBidi" w:cstheme="majorBidi"/>
          <w:sz w:val="24"/>
          <w:szCs w:val="24"/>
        </w:rPr>
      </w:pPr>
      <w:r w:rsidRPr="00013B95">
        <w:rPr>
          <w:rFonts w:asciiTheme="majorBidi" w:hAnsiTheme="majorBidi" w:cstheme="majorBidi"/>
          <w:sz w:val="24"/>
          <w:szCs w:val="24"/>
        </w:rPr>
        <w:t xml:space="preserve">The proposed project area </w:t>
      </w:r>
      <w:r w:rsidR="00F63974" w:rsidRPr="00013B95">
        <w:rPr>
          <w:rFonts w:asciiTheme="majorBidi" w:hAnsiTheme="majorBidi" w:cstheme="majorBidi"/>
          <w:sz w:val="24"/>
          <w:szCs w:val="24"/>
        </w:rPr>
        <w:t>lies</w:t>
      </w:r>
      <w:r w:rsidRPr="00013B95">
        <w:rPr>
          <w:rFonts w:asciiTheme="majorBidi" w:hAnsiTheme="majorBidi" w:cstheme="majorBidi"/>
          <w:sz w:val="24"/>
          <w:szCs w:val="24"/>
        </w:rPr>
        <w:t xml:space="preserve"> in the forest </w:t>
      </w:r>
      <w:r w:rsidR="009267A7" w:rsidRPr="00013B95">
        <w:rPr>
          <w:rFonts w:asciiTheme="majorBidi" w:hAnsiTheme="majorBidi" w:cstheme="majorBidi"/>
          <w:sz w:val="24"/>
          <w:szCs w:val="24"/>
        </w:rPr>
        <w:t xml:space="preserve">area </w:t>
      </w:r>
      <w:r w:rsidRPr="00013B95">
        <w:rPr>
          <w:rFonts w:asciiTheme="majorBidi" w:hAnsiTheme="majorBidi" w:cstheme="majorBidi"/>
          <w:sz w:val="24"/>
          <w:szCs w:val="24"/>
        </w:rPr>
        <w:t xml:space="preserve">of </w:t>
      </w:r>
      <w:proofErr w:type="spellStart"/>
      <w:r w:rsidRPr="00013B95">
        <w:rPr>
          <w:rFonts w:asciiTheme="majorBidi" w:hAnsiTheme="majorBidi" w:cstheme="majorBidi"/>
          <w:sz w:val="24"/>
          <w:szCs w:val="24"/>
        </w:rPr>
        <w:t>Manika</w:t>
      </w:r>
      <w:proofErr w:type="spellEnd"/>
      <w:r w:rsidRPr="00013B95">
        <w:rPr>
          <w:rFonts w:asciiTheme="majorBidi" w:hAnsiTheme="majorBidi" w:cstheme="majorBidi"/>
          <w:sz w:val="24"/>
          <w:szCs w:val="24"/>
        </w:rPr>
        <w:t xml:space="preserve"> and </w:t>
      </w:r>
      <w:proofErr w:type="spellStart"/>
      <w:r w:rsidRPr="00013B95">
        <w:rPr>
          <w:rFonts w:asciiTheme="majorBidi" w:hAnsiTheme="majorBidi" w:cstheme="majorBidi"/>
          <w:sz w:val="24"/>
          <w:szCs w:val="24"/>
        </w:rPr>
        <w:t>Latehar</w:t>
      </w:r>
      <w:proofErr w:type="spellEnd"/>
      <w:r w:rsidRPr="00013B95">
        <w:rPr>
          <w:rFonts w:asciiTheme="majorBidi" w:hAnsiTheme="majorBidi" w:cstheme="majorBidi"/>
          <w:sz w:val="24"/>
          <w:szCs w:val="24"/>
        </w:rPr>
        <w:t xml:space="preserve"> range</w:t>
      </w:r>
      <w:r w:rsidR="009267A7" w:rsidRPr="00013B95">
        <w:rPr>
          <w:rFonts w:asciiTheme="majorBidi" w:hAnsiTheme="majorBidi" w:cstheme="majorBidi"/>
          <w:sz w:val="24"/>
          <w:szCs w:val="24"/>
        </w:rPr>
        <w:t>,</w:t>
      </w:r>
      <w:r w:rsidRPr="00013B95">
        <w:rPr>
          <w:rFonts w:asciiTheme="majorBidi" w:hAnsiTheme="majorBidi" w:cstheme="majorBidi"/>
          <w:sz w:val="24"/>
          <w:szCs w:val="24"/>
        </w:rPr>
        <w:t xml:space="preserve"> </w:t>
      </w:r>
      <w:r w:rsidR="009267A7" w:rsidRPr="00013B95">
        <w:rPr>
          <w:rFonts w:asciiTheme="majorBidi" w:hAnsiTheme="majorBidi" w:cstheme="majorBidi"/>
          <w:sz w:val="24"/>
          <w:szCs w:val="24"/>
        </w:rPr>
        <w:t>is</w:t>
      </w:r>
      <w:r w:rsidRPr="00013B95">
        <w:rPr>
          <w:rFonts w:asciiTheme="majorBidi" w:hAnsiTheme="majorBidi" w:cstheme="majorBidi"/>
          <w:sz w:val="24"/>
          <w:szCs w:val="24"/>
        </w:rPr>
        <w:t xml:space="preserve"> drained by the </w:t>
      </w:r>
      <w:proofErr w:type="spellStart"/>
      <w:r w:rsidRPr="00013B95">
        <w:rPr>
          <w:rFonts w:asciiTheme="majorBidi" w:hAnsiTheme="majorBidi" w:cstheme="majorBidi"/>
          <w:sz w:val="24"/>
          <w:szCs w:val="24"/>
        </w:rPr>
        <w:t>Aurg</w:t>
      </w:r>
      <w:r w:rsidR="00D13CD2" w:rsidRPr="00013B95">
        <w:rPr>
          <w:rFonts w:asciiTheme="majorBidi" w:hAnsiTheme="majorBidi" w:cstheme="majorBidi"/>
          <w:sz w:val="24"/>
          <w:szCs w:val="24"/>
        </w:rPr>
        <w:t>a</w:t>
      </w:r>
      <w:r w:rsidRPr="00013B95">
        <w:rPr>
          <w:rFonts w:asciiTheme="majorBidi" w:hAnsiTheme="majorBidi" w:cstheme="majorBidi"/>
          <w:sz w:val="24"/>
          <w:szCs w:val="24"/>
        </w:rPr>
        <w:t>nga</w:t>
      </w:r>
      <w:proofErr w:type="spellEnd"/>
      <w:r w:rsidRPr="00013B95">
        <w:rPr>
          <w:rFonts w:asciiTheme="majorBidi" w:hAnsiTheme="majorBidi" w:cstheme="majorBidi"/>
          <w:sz w:val="24"/>
          <w:szCs w:val="24"/>
        </w:rPr>
        <w:t xml:space="preserve"> </w:t>
      </w:r>
      <w:r w:rsidR="009267A7" w:rsidRPr="00013B95">
        <w:rPr>
          <w:rFonts w:asciiTheme="majorBidi" w:hAnsiTheme="majorBidi" w:cstheme="majorBidi"/>
          <w:sz w:val="24"/>
          <w:szCs w:val="24"/>
        </w:rPr>
        <w:t xml:space="preserve">river </w:t>
      </w:r>
      <w:r w:rsidRPr="00013B95">
        <w:rPr>
          <w:rFonts w:asciiTheme="majorBidi" w:hAnsiTheme="majorBidi" w:cstheme="majorBidi"/>
          <w:sz w:val="24"/>
          <w:szCs w:val="24"/>
        </w:rPr>
        <w:t>which flows from southeast to northwest bisect</w:t>
      </w:r>
      <w:r w:rsidR="00F63974" w:rsidRPr="00013B95">
        <w:rPr>
          <w:rFonts w:asciiTheme="majorBidi" w:hAnsiTheme="majorBidi" w:cstheme="majorBidi"/>
          <w:sz w:val="24"/>
          <w:szCs w:val="24"/>
        </w:rPr>
        <w:t>ing</w:t>
      </w:r>
      <w:r w:rsidRPr="00013B95">
        <w:rPr>
          <w:rFonts w:asciiTheme="majorBidi" w:hAnsiTheme="majorBidi" w:cstheme="majorBidi"/>
          <w:sz w:val="24"/>
          <w:szCs w:val="24"/>
        </w:rPr>
        <w:t xml:space="preserve"> the forest of the two range</w:t>
      </w:r>
      <w:r w:rsidR="00D13CD2" w:rsidRPr="00013B95">
        <w:rPr>
          <w:rFonts w:asciiTheme="majorBidi" w:hAnsiTheme="majorBidi" w:cstheme="majorBidi"/>
          <w:sz w:val="24"/>
          <w:szCs w:val="24"/>
        </w:rPr>
        <w:t>s</w:t>
      </w:r>
      <w:r w:rsidRPr="00013B95">
        <w:rPr>
          <w:rFonts w:asciiTheme="majorBidi" w:hAnsiTheme="majorBidi" w:cstheme="majorBidi"/>
          <w:sz w:val="24"/>
          <w:szCs w:val="24"/>
        </w:rPr>
        <w:t xml:space="preserve"> almost in two equal halves. </w:t>
      </w:r>
      <w:r w:rsidR="00020283" w:rsidRPr="00013B95">
        <w:rPr>
          <w:rFonts w:asciiTheme="majorBidi" w:hAnsiTheme="majorBidi" w:cstheme="majorBidi"/>
          <w:sz w:val="24"/>
          <w:szCs w:val="24"/>
        </w:rPr>
        <w:t xml:space="preserve">The </w:t>
      </w:r>
      <w:r w:rsidR="00F63974" w:rsidRPr="00013B95">
        <w:rPr>
          <w:rFonts w:asciiTheme="majorBidi" w:hAnsiTheme="majorBidi" w:cstheme="majorBidi"/>
          <w:sz w:val="24"/>
          <w:szCs w:val="24"/>
        </w:rPr>
        <w:t xml:space="preserve">eight </w:t>
      </w:r>
      <w:r w:rsidR="00020283" w:rsidRPr="00013B95">
        <w:rPr>
          <w:rFonts w:asciiTheme="majorBidi" w:hAnsiTheme="majorBidi" w:cstheme="majorBidi"/>
          <w:sz w:val="24"/>
          <w:szCs w:val="24"/>
        </w:rPr>
        <w:t xml:space="preserve">target hamlets </w:t>
      </w:r>
      <w:r w:rsidR="00606581" w:rsidRPr="00013B95">
        <w:rPr>
          <w:rFonts w:asciiTheme="majorBidi" w:hAnsiTheme="majorBidi" w:cstheme="majorBidi"/>
          <w:sz w:val="24"/>
          <w:szCs w:val="24"/>
        </w:rPr>
        <w:t>do</w:t>
      </w:r>
      <w:r w:rsidR="00020283" w:rsidRPr="00013B95">
        <w:rPr>
          <w:rFonts w:asciiTheme="majorBidi" w:hAnsiTheme="majorBidi" w:cstheme="majorBidi"/>
          <w:sz w:val="24"/>
          <w:szCs w:val="24"/>
        </w:rPr>
        <w:t xml:space="preserve"> not have a proper approach road as </w:t>
      </w:r>
      <w:r w:rsidR="00F63974" w:rsidRPr="00013B95">
        <w:rPr>
          <w:rFonts w:asciiTheme="majorBidi" w:hAnsiTheme="majorBidi" w:cstheme="majorBidi"/>
          <w:sz w:val="24"/>
          <w:szCs w:val="24"/>
        </w:rPr>
        <w:t>they are</w:t>
      </w:r>
      <w:r w:rsidR="00020283" w:rsidRPr="00013B95">
        <w:rPr>
          <w:rFonts w:asciiTheme="majorBidi" w:hAnsiTheme="majorBidi" w:cstheme="majorBidi"/>
          <w:sz w:val="24"/>
          <w:szCs w:val="24"/>
        </w:rPr>
        <w:t xml:space="preserve"> inside the forest and surrounded by small rivers</w:t>
      </w:r>
      <w:r w:rsidR="00F63974" w:rsidRPr="00013B95">
        <w:rPr>
          <w:rFonts w:asciiTheme="majorBidi" w:hAnsiTheme="majorBidi" w:cstheme="majorBidi"/>
          <w:sz w:val="24"/>
          <w:szCs w:val="24"/>
        </w:rPr>
        <w:t>;</w:t>
      </w:r>
      <w:r w:rsidR="00020283" w:rsidRPr="00013B95">
        <w:rPr>
          <w:rFonts w:asciiTheme="majorBidi" w:hAnsiTheme="majorBidi" w:cstheme="majorBidi"/>
          <w:sz w:val="24"/>
          <w:szCs w:val="24"/>
        </w:rPr>
        <w:t xml:space="preserve"> </w:t>
      </w:r>
      <w:r w:rsidR="003D1A0C" w:rsidRPr="00013B95">
        <w:rPr>
          <w:rFonts w:asciiTheme="majorBidi" w:hAnsiTheme="majorBidi" w:cstheme="majorBidi"/>
          <w:sz w:val="24"/>
          <w:szCs w:val="24"/>
        </w:rPr>
        <w:t>i</w:t>
      </w:r>
      <w:r w:rsidR="00020283" w:rsidRPr="00013B95">
        <w:rPr>
          <w:rFonts w:asciiTheme="majorBidi" w:hAnsiTheme="majorBidi" w:cstheme="majorBidi"/>
          <w:sz w:val="24"/>
          <w:szCs w:val="24"/>
        </w:rPr>
        <w:t xml:space="preserve">t is extremely difficult to approach the village during rainy season </w:t>
      </w:r>
      <w:r w:rsidRPr="00013B95">
        <w:rPr>
          <w:rFonts w:asciiTheme="majorBidi" w:hAnsiTheme="majorBidi" w:cstheme="majorBidi"/>
          <w:sz w:val="24"/>
          <w:szCs w:val="24"/>
        </w:rPr>
        <w:t xml:space="preserve">and connectivity becomes </w:t>
      </w:r>
      <w:r w:rsidR="00606581" w:rsidRPr="00013B95">
        <w:rPr>
          <w:rFonts w:asciiTheme="majorBidi" w:hAnsiTheme="majorBidi" w:cstheme="majorBidi"/>
          <w:sz w:val="24"/>
          <w:szCs w:val="24"/>
        </w:rPr>
        <w:t>poor. Due</w:t>
      </w:r>
      <w:r w:rsidRPr="00013B95">
        <w:rPr>
          <w:rFonts w:asciiTheme="majorBidi" w:hAnsiTheme="majorBidi" w:cstheme="majorBidi"/>
          <w:sz w:val="24"/>
          <w:szCs w:val="24"/>
        </w:rPr>
        <w:t xml:space="preserve"> to lack of proper road,</w:t>
      </w:r>
      <w:r w:rsidR="00020283" w:rsidRPr="00013B95">
        <w:rPr>
          <w:rFonts w:asciiTheme="majorBidi" w:hAnsiTheme="majorBidi" w:cstheme="majorBidi"/>
          <w:sz w:val="24"/>
          <w:szCs w:val="24"/>
        </w:rPr>
        <w:t xml:space="preserve"> culvert or bridge on the small river</w:t>
      </w:r>
      <w:r w:rsidRPr="00013B95">
        <w:rPr>
          <w:rFonts w:asciiTheme="majorBidi" w:hAnsiTheme="majorBidi" w:cstheme="majorBidi"/>
          <w:sz w:val="24"/>
          <w:szCs w:val="24"/>
        </w:rPr>
        <w:t xml:space="preserve"> it become</w:t>
      </w:r>
      <w:r w:rsidR="003D1A0C" w:rsidRPr="00013B95">
        <w:rPr>
          <w:rFonts w:asciiTheme="majorBidi" w:hAnsiTheme="majorBidi" w:cstheme="majorBidi"/>
          <w:sz w:val="24"/>
          <w:szCs w:val="24"/>
        </w:rPr>
        <w:t>s</w:t>
      </w:r>
      <w:r w:rsidRPr="00013B95">
        <w:rPr>
          <w:rFonts w:asciiTheme="majorBidi" w:hAnsiTheme="majorBidi" w:cstheme="majorBidi"/>
          <w:sz w:val="24"/>
          <w:szCs w:val="24"/>
        </w:rPr>
        <w:t xml:space="preserve"> more challenging during </w:t>
      </w:r>
      <w:r w:rsidR="003D1A0C" w:rsidRPr="00013B95">
        <w:rPr>
          <w:rFonts w:asciiTheme="majorBidi" w:hAnsiTheme="majorBidi" w:cstheme="majorBidi"/>
          <w:sz w:val="24"/>
          <w:szCs w:val="24"/>
        </w:rPr>
        <w:t>monsoon</w:t>
      </w:r>
      <w:r w:rsidR="00020283" w:rsidRPr="00013B95">
        <w:rPr>
          <w:rFonts w:asciiTheme="majorBidi" w:hAnsiTheme="majorBidi" w:cstheme="majorBidi"/>
          <w:sz w:val="24"/>
          <w:szCs w:val="24"/>
        </w:rPr>
        <w:t xml:space="preserve"> </w:t>
      </w:r>
      <w:r w:rsidR="000C046B" w:rsidRPr="00013B95">
        <w:rPr>
          <w:rFonts w:asciiTheme="majorBidi" w:hAnsiTheme="majorBidi" w:cstheme="majorBidi"/>
          <w:sz w:val="24"/>
          <w:szCs w:val="24"/>
        </w:rPr>
        <w:t xml:space="preserve">but people in </w:t>
      </w:r>
      <w:proofErr w:type="spellStart"/>
      <w:r w:rsidR="003D1A0C" w:rsidRPr="00013B95">
        <w:rPr>
          <w:rFonts w:asciiTheme="majorBidi" w:hAnsiTheme="majorBidi" w:cstheme="majorBidi"/>
          <w:sz w:val="24"/>
          <w:szCs w:val="24"/>
        </w:rPr>
        <w:t>H</w:t>
      </w:r>
      <w:r w:rsidR="000C046B" w:rsidRPr="00013B95">
        <w:rPr>
          <w:rFonts w:asciiTheme="majorBidi" w:hAnsiTheme="majorBidi" w:cstheme="majorBidi"/>
          <w:sz w:val="24"/>
          <w:szCs w:val="24"/>
        </w:rPr>
        <w:t>ehegrah</w:t>
      </w:r>
      <w:proofErr w:type="spellEnd"/>
      <w:r w:rsidR="000C046B" w:rsidRPr="00013B95">
        <w:rPr>
          <w:rFonts w:asciiTheme="majorBidi" w:hAnsiTheme="majorBidi" w:cstheme="majorBidi"/>
          <w:sz w:val="24"/>
          <w:szCs w:val="24"/>
        </w:rPr>
        <w:t xml:space="preserve"> are in need of interventions to have better livelihood opportunities in the</w:t>
      </w:r>
      <w:r w:rsidR="00F63974" w:rsidRPr="00013B95">
        <w:rPr>
          <w:rFonts w:asciiTheme="majorBidi" w:hAnsiTheme="majorBidi" w:cstheme="majorBidi"/>
          <w:sz w:val="24"/>
          <w:szCs w:val="24"/>
        </w:rPr>
        <w:t>i</w:t>
      </w:r>
      <w:r w:rsidR="000C046B" w:rsidRPr="00013B95">
        <w:rPr>
          <w:rFonts w:asciiTheme="majorBidi" w:hAnsiTheme="majorBidi" w:cstheme="majorBidi"/>
          <w:sz w:val="24"/>
          <w:szCs w:val="24"/>
        </w:rPr>
        <w:t xml:space="preserve">r locality. </w:t>
      </w:r>
      <w:r w:rsidR="00020283" w:rsidRPr="00013B95">
        <w:rPr>
          <w:rFonts w:asciiTheme="majorBidi" w:hAnsiTheme="majorBidi" w:cstheme="majorBidi"/>
          <w:sz w:val="24"/>
          <w:szCs w:val="24"/>
        </w:rPr>
        <w:t xml:space="preserve">The </w:t>
      </w:r>
      <w:r w:rsidR="00921F94" w:rsidRPr="00013B95">
        <w:rPr>
          <w:rFonts w:asciiTheme="majorBidi" w:hAnsiTheme="majorBidi" w:cstheme="majorBidi"/>
          <w:sz w:val="24"/>
          <w:szCs w:val="24"/>
        </w:rPr>
        <w:t>population</w:t>
      </w:r>
      <w:r w:rsidR="00020283" w:rsidRPr="00013B95">
        <w:rPr>
          <w:rFonts w:asciiTheme="majorBidi" w:hAnsiTheme="majorBidi" w:cstheme="majorBidi"/>
          <w:sz w:val="24"/>
          <w:szCs w:val="24"/>
        </w:rPr>
        <w:t xml:space="preserve"> of these hamlets are mostly from tribal </w:t>
      </w:r>
      <w:r w:rsidR="003D1A0C" w:rsidRPr="00013B95">
        <w:rPr>
          <w:rFonts w:asciiTheme="majorBidi" w:hAnsiTheme="majorBidi" w:cstheme="majorBidi"/>
          <w:sz w:val="24"/>
          <w:szCs w:val="24"/>
        </w:rPr>
        <w:t>groups Munda</w:t>
      </w:r>
      <w:r w:rsidR="00020283" w:rsidRPr="00013B95">
        <w:rPr>
          <w:rFonts w:asciiTheme="majorBidi" w:hAnsiTheme="majorBidi" w:cstheme="majorBidi"/>
          <w:sz w:val="24"/>
          <w:szCs w:val="24"/>
        </w:rPr>
        <w:t xml:space="preserve">, </w:t>
      </w:r>
      <w:proofErr w:type="spellStart"/>
      <w:r w:rsidR="00020283" w:rsidRPr="00013B95">
        <w:rPr>
          <w:rFonts w:asciiTheme="majorBidi" w:hAnsiTheme="majorBidi" w:cstheme="majorBidi"/>
          <w:sz w:val="24"/>
          <w:szCs w:val="24"/>
        </w:rPr>
        <w:t>Parhaiya</w:t>
      </w:r>
      <w:proofErr w:type="spellEnd"/>
      <w:r w:rsidR="00020283" w:rsidRPr="00013B95">
        <w:rPr>
          <w:rFonts w:asciiTheme="majorBidi" w:hAnsiTheme="majorBidi" w:cstheme="majorBidi"/>
          <w:sz w:val="24"/>
          <w:szCs w:val="24"/>
        </w:rPr>
        <w:t xml:space="preserve"> and </w:t>
      </w:r>
      <w:proofErr w:type="spellStart"/>
      <w:r w:rsidR="00020283" w:rsidRPr="00013B95">
        <w:rPr>
          <w:rFonts w:asciiTheme="majorBidi" w:hAnsiTheme="majorBidi" w:cstheme="majorBidi"/>
          <w:sz w:val="24"/>
          <w:szCs w:val="24"/>
        </w:rPr>
        <w:t>Kherwar</w:t>
      </w:r>
      <w:proofErr w:type="spellEnd"/>
      <w:r w:rsidR="00020283" w:rsidRPr="00013B95">
        <w:rPr>
          <w:rFonts w:asciiTheme="majorBidi" w:hAnsiTheme="majorBidi" w:cstheme="majorBidi"/>
          <w:sz w:val="24"/>
          <w:szCs w:val="24"/>
        </w:rPr>
        <w:t xml:space="preserve"> nested in forest area, who primarily depend on farming on small and fragmented landholding</w:t>
      </w:r>
      <w:r w:rsidR="00921F94" w:rsidRPr="00013B95">
        <w:rPr>
          <w:rFonts w:asciiTheme="majorBidi" w:hAnsiTheme="majorBidi" w:cstheme="majorBidi"/>
          <w:sz w:val="24"/>
          <w:szCs w:val="24"/>
        </w:rPr>
        <w:t>s</w:t>
      </w:r>
      <w:r w:rsidR="00020283" w:rsidRPr="00013B95">
        <w:rPr>
          <w:rFonts w:asciiTheme="majorBidi" w:hAnsiTheme="majorBidi" w:cstheme="majorBidi"/>
          <w:sz w:val="24"/>
          <w:szCs w:val="24"/>
        </w:rPr>
        <w:t xml:space="preserve"> under adverse and risky environmental conditions. The village fac</w:t>
      </w:r>
      <w:r w:rsidR="00921F94" w:rsidRPr="00013B95">
        <w:rPr>
          <w:rFonts w:asciiTheme="majorBidi" w:hAnsiTheme="majorBidi" w:cstheme="majorBidi"/>
          <w:sz w:val="24"/>
          <w:szCs w:val="24"/>
        </w:rPr>
        <w:t>es an</w:t>
      </w:r>
      <w:r w:rsidR="00020283" w:rsidRPr="00013B95">
        <w:rPr>
          <w:rFonts w:asciiTheme="majorBidi" w:hAnsiTheme="majorBidi" w:cstheme="majorBidi"/>
          <w:sz w:val="24"/>
          <w:szCs w:val="24"/>
        </w:rPr>
        <w:t xml:space="preserve"> acute dry land situation with no water facility, not even for drinking. The villagers use the water of a nearby </w:t>
      </w:r>
      <w:proofErr w:type="spellStart"/>
      <w:r w:rsidR="00020283" w:rsidRPr="00013B95">
        <w:rPr>
          <w:rFonts w:asciiTheme="majorBidi" w:hAnsiTheme="majorBidi" w:cstheme="majorBidi"/>
          <w:sz w:val="24"/>
          <w:szCs w:val="24"/>
        </w:rPr>
        <w:t>nala</w:t>
      </w:r>
      <w:proofErr w:type="spellEnd"/>
      <w:r w:rsidR="00020283" w:rsidRPr="00013B95">
        <w:rPr>
          <w:rFonts w:asciiTheme="majorBidi" w:hAnsiTheme="majorBidi" w:cstheme="majorBidi"/>
          <w:sz w:val="24"/>
          <w:szCs w:val="24"/>
        </w:rPr>
        <w:t xml:space="preserve"> (small river) for drinking and other household purposes</w:t>
      </w:r>
      <w:r w:rsidR="007142B0" w:rsidRPr="00013B95">
        <w:rPr>
          <w:rFonts w:asciiTheme="majorBidi" w:hAnsiTheme="majorBidi" w:cstheme="majorBidi"/>
          <w:sz w:val="24"/>
          <w:szCs w:val="24"/>
        </w:rPr>
        <w:t xml:space="preserve">. </w:t>
      </w:r>
    </w:p>
    <w:p w14:paraId="7B668320" w14:textId="77777777" w:rsidR="00020283" w:rsidRPr="00013B95" w:rsidRDefault="00020283" w:rsidP="002025BE">
      <w:pPr>
        <w:pStyle w:val="NoSpacing"/>
        <w:ind w:left="720"/>
        <w:jc w:val="both"/>
        <w:rPr>
          <w:rFonts w:asciiTheme="majorBidi" w:hAnsiTheme="majorBidi" w:cstheme="majorBidi"/>
          <w:sz w:val="24"/>
          <w:szCs w:val="24"/>
        </w:rPr>
      </w:pPr>
    </w:p>
    <w:p w14:paraId="26C151AC" w14:textId="77777777" w:rsidR="007F2A69" w:rsidRPr="00013B95" w:rsidRDefault="003D1A0C" w:rsidP="002025BE">
      <w:pPr>
        <w:pStyle w:val="CommentText"/>
        <w:spacing w:after="0"/>
        <w:ind w:left="360"/>
        <w:jc w:val="both"/>
        <w:rPr>
          <w:rFonts w:asciiTheme="majorBidi" w:hAnsiTheme="majorBidi" w:cstheme="majorBidi"/>
          <w:sz w:val="24"/>
          <w:szCs w:val="24"/>
        </w:rPr>
      </w:pPr>
      <w:r w:rsidRPr="00013B95">
        <w:rPr>
          <w:rFonts w:asciiTheme="majorBidi" w:hAnsiTheme="majorBidi" w:cstheme="majorBidi"/>
          <w:sz w:val="24"/>
          <w:szCs w:val="24"/>
        </w:rPr>
        <w:lastRenderedPageBreak/>
        <w:t>Many</w:t>
      </w:r>
      <w:r w:rsidR="00020283" w:rsidRPr="00013B95">
        <w:rPr>
          <w:rFonts w:asciiTheme="majorBidi" w:hAnsiTheme="majorBidi" w:cstheme="majorBidi"/>
          <w:sz w:val="24"/>
          <w:szCs w:val="24"/>
        </w:rPr>
        <w:t xml:space="preserve"> people are engaged in agricultural activities</w:t>
      </w:r>
      <w:r w:rsidR="00806220" w:rsidRPr="00013B95">
        <w:rPr>
          <w:rFonts w:asciiTheme="majorBidi" w:hAnsiTheme="majorBidi" w:cstheme="majorBidi"/>
          <w:sz w:val="24"/>
          <w:szCs w:val="24"/>
        </w:rPr>
        <w:t xml:space="preserve"> and most of the resident</w:t>
      </w:r>
      <w:r w:rsidR="00921F94" w:rsidRPr="00013B95">
        <w:rPr>
          <w:rFonts w:asciiTheme="majorBidi" w:hAnsiTheme="majorBidi" w:cstheme="majorBidi"/>
          <w:sz w:val="24"/>
          <w:szCs w:val="24"/>
        </w:rPr>
        <w:t>s</w:t>
      </w:r>
      <w:r w:rsidR="00806220" w:rsidRPr="00013B95">
        <w:rPr>
          <w:rFonts w:asciiTheme="majorBidi" w:hAnsiTheme="majorBidi" w:cstheme="majorBidi"/>
          <w:sz w:val="24"/>
          <w:szCs w:val="24"/>
        </w:rPr>
        <w:t xml:space="preserve"> in this area are marginal or small farmers</w:t>
      </w:r>
      <w:r w:rsidR="00020283" w:rsidRPr="00013B95">
        <w:rPr>
          <w:rFonts w:asciiTheme="majorBidi" w:hAnsiTheme="majorBidi" w:cstheme="majorBidi"/>
          <w:sz w:val="24"/>
          <w:szCs w:val="24"/>
        </w:rPr>
        <w:t xml:space="preserve">. Cultivation of paddy, maize, cereals, </w:t>
      </w:r>
      <w:r w:rsidR="00921F94" w:rsidRPr="00013B95">
        <w:rPr>
          <w:rFonts w:asciiTheme="majorBidi" w:hAnsiTheme="majorBidi" w:cstheme="majorBidi"/>
          <w:sz w:val="24"/>
          <w:szCs w:val="24"/>
        </w:rPr>
        <w:t xml:space="preserve">and </w:t>
      </w:r>
      <w:r w:rsidR="00020283" w:rsidRPr="00013B95">
        <w:rPr>
          <w:rFonts w:asciiTheme="majorBidi" w:hAnsiTheme="majorBidi" w:cstheme="majorBidi"/>
          <w:sz w:val="24"/>
          <w:szCs w:val="24"/>
        </w:rPr>
        <w:t xml:space="preserve">oil seeds are common in the </w:t>
      </w:r>
      <w:r w:rsidR="007D51AD" w:rsidRPr="00013B95">
        <w:rPr>
          <w:rFonts w:asciiTheme="majorBidi" w:hAnsiTheme="majorBidi" w:cstheme="majorBidi"/>
          <w:sz w:val="24"/>
          <w:szCs w:val="24"/>
        </w:rPr>
        <w:t>location</w:t>
      </w:r>
      <w:r w:rsidR="00020283" w:rsidRPr="00013B95">
        <w:rPr>
          <w:rFonts w:asciiTheme="majorBidi" w:hAnsiTheme="majorBidi" w:cstheme="majorBidi"/>
          <w:sz w:val="24"/>
          <w:szCs w:val="24"/>
        </w:rPr>
        <w:t xml:space="preserve">. The people are either working as agricultural </w:t>
      </w:r>
      <w:proofErr w:type="spellStart"/>
      <w:r w:rsidR="00020283" w:rsidRPr="00013B95">
        <w:rPr>
          <w:rFonts w:asciiTheme="majorBidi" w:hAnsiTheme="majorBidi" w:cstheme="majorBidi"/>
          <w:sz w:val="24"/>
          <w:szCs w:val="24"/>
        </w:rPr>
        <w:t>labourers</w:t>
      </w:r>
      <w:proofErr w:type="spellEnd"/>
      <w:r w:rsidR="00020283" w:rsidRPr="00013B95">
        <w:rPr>
          <w:rFonts w:asciiTheme="majorBidi" w:hAnsiTheme="majorBidi" w:cstheme="majorBidi"/>
          <w:sz w:val="24"/>
          <w:szCs w:val="24"/>
        </w:rPr>
        <w:t xml:space="preserve"> or </w:t>
      </w:r>
      <w:r w:rsidR="00570BAF" w:rsidRPr="00013B95">
        <w:rPr>
          <w:rFonts w:asciiTheme="majorBidi" w:hAnsiTheme="majorBidi" w:cstheme="majorBidi"/>
          <w:sz w:val="24"/>
          <w:szCs w:val="24"/>
        </w:rPr>
        <w:t xml:space="preserve">cultivators. </w:t>
      </w:r>
      <w:r w:rsidR="00921F94" w:rsidRPr="00013B95">
        <w:rPr>
          <w:rFonts w:asciiTheme="majorBidi" w:hAnsiTheme="majorBidi" w:cstheme="majorBidi"/>
          <w:sz w:val="24"/>
          <w:szCs w:val="24"/>
        </w:rPr>
        <w:t>S</w:t>
      </w:r>
      <w:r w:rsidR="00020283" w:rsidRPr="00013B95">
        <w:rPr>
          <w:rFonts w:asciiTheme="majorBidi" w:hAnsiTheme="majorBidi" w:cstheme="majorBidi"/>
          <w:sz w:val="24"/>
          <w:szCs w:val="24"/>
        </w:rPr>
        <w:t>uccess of agriculture in this district is entirely dependent on rainfall.</w:t>
      </w:r>
      <w:r w:rsidR="00050200" w:rsidRPr="00013B95">
        <w:rPr>
          <w:rFonts w:asciiTheme="majorBidi" w:hAnsiTheme="majorBidi" w:cstheme="majorBidi"/>
          <w:sz w:val="24"/>
          <w:szCs w:val="24"/>
        </w:rPr>
        <w:t xml:space="preserve"> </w:t>
      </w:r>
      <w:r w:rsidR="007F2A69" w:rsidRPr="00013B95">
        <w:rPr>
          <w:rFonts w:asciiTheme="majorBidi" w:hAnsiTheme="majorBidi" w:cstheme="majorBidi"/>
          <w:sz w:val="24"/>
          <w:szCs w:val="24"/>
        </w:rPr>
        <w:t>Due to erratic rainfall in this area</w:t>
      </w:r>
      <w:r w:rsidR="00921F94" w:rsidRPr="00013B95">
        <w:rPr>
          <w:rFonts w:asciiTheme="majorBidi" w:hAnsiTheme="majorBidi" w:cstheme="majorBidi"/>
          <w:sz w:val="24"/>
          <w:szCs w:val="24"/>
        </w:rPr>
        <w:t>,</w:t>
      </w:r>
      <w:r w:rsidR="007F2A69" w:rsidRPr="00013B95">
        <w:rPr>
          <w:rFonts w:asciiTheme="majorBidi" w:hAnsiTheme="majorBidi" w:cstheme="majorBidi"/>
          <w:sz w:val="24"/>
          <w:szCs w:val="24"/>
        </w:rPr>
        <w:t xml:space="preserve"> land fails to produce good yield and irrigation facilities are inadequate to provide irrigation.</w:t>
      </w:r>
    </w:p>
    <w:p w14:paraId="6166EE74" w14:textId="77777777" w:rsidR="00B25CC4" w:rsidRPr="00013B95" w:rsidRDefault="00B25CC4" w:rsidP="002025BE">
      <w:pPr>
        <w:pStyle w:val="CommentText"/>
        <w:spacing w:after="0"/>
        <w:ind w:left="360"/>
        <w:jc w:val="both"/>
        <w:rPr>
          <w:rFonts w:asciiTheme="majorBidi" w:hAnsiTheme="majorBidi" w:cstheme="majorBidi"/>
          <w:sz w:val="24"/>
          <w:szCs w:val="24"/>
        </w:rPr>
      </w:pPr>
    </w:p>
    <w:p w14:paraId="44D6B01B" w14:textId="77777777" w:rsidR="00020283" w:rsidRPr="00013B95" w:rsidRDefault="00267B4D" w:rsidP="002025BE">
      <w:pPr>
        <w:pStyle w:val="NormalWeb"/>
        <w:spacing w:before="0" w:beforeAutospacing="0" w:after="0" w:afterAutospacing="0"/>
        <w:ind w:left="360"/>
        <w:jc w:val="both"/>
        <w:rPr>
          <w:rFonts w:asciiTheme="majorBidi" w:hAnsiTheme="majorBidi" w:cstheme="majorBidi"/>
        </w:rPr>
      </w:pPr>
      <w:proofErr w:type="spellStart"/>
      <w:r w:rsidRPr="00013B95">
        <w:rPr>
          <w:rFonts w:asciiTheme="majorBidi" w:hAnsiTheme="majorBidi" w:cstheme="majorBidi"/>
        </w:rPr>
        <w:t>Hehegrah</w:t>
      </w:r>
      <w:proofErr w:type="spellEnd"/>
      <w:r w:rsidR="00620292" w:rsidRPr="00013B95">
        <w:rPr>
          <w:rFonts w:asciiTheme="majorBidi" w:hAnsiTheme="majorBidi" w:cstheme="majorBidi"/>
        </w:rPr>
        <w:t xml:space="preserve"> come</w:t>
      </w:r>
      <w:r w:rsidR="003D1A0C" w:rsidRPr="00013B95">
        <w:rPr>
          <w:rFonts w:asciiTheme="majorBidi" w:hAnsiTheme="majorBidi" w:cstheme="majorBidi"/>
        </w:rPr>
        <w:t>s</w:t>
      </w:r>
      <w:r w:rsidR="00620292" w:rsidRPr="00013B95">
        <w:rPr>
          <w:rFonts w:asciiTheme="majorBidi" w:hAnsiTheme="majorBidi" w:cstheme="majorBidi"/>
        </w:rPr>
        <w:t xml:space="preserve"> under </w:t>
      </w:r>
      <w:proofErr w:type="spellStart"/>
      <w:r w:rsidR="00620292" w:rsidRPr="00013B95">
        <w:rPr>
          <w:rFonts w:asciiTheme="majorBidi" w:hAnsiTheme="majorBidi" w:cstheme="majorBidi"/>
        </w:rPr>
        <w:t>Latehar</w:t>
      </w:r>
      <w:proofErr w:type="spellEnd"/>
      <w:r w:rsidR="00620292" w:rsidRPr="00013B95">
        <w:rPr>
          <w:rFonts w:asciiTheme="majorBidi" w:hAnsiTheme="majorBidi" w:cstheme="majorBidi"/>
        </w:rPr>
        <w:t xml:space="preserve"> </w:t>
      </w:r>
      <w:r w:rsidR="003D1A0C" w:rsidRPr="00013B95">
        <w:rPr>
          <w:rFonts w:asciiTheme="majorBidi" w:hAnsiTheme="majorBidi" w:cstheme="majorBidi"/>
        </w:rPr>
        <w:t xml:space="preserve">district </w:t>
      </w:r>
      <w:r w:rsidR="00620292" w:rsidRPr="00013B95">
        <w:rPr>
          <w:rFonts w:asciiTheme="majorBidi" w:hAnsiTheme="majorBidi" w:cstheme="majorBidi"/>
        </w:rPr>
        <w:t xml:space="preserve">which is one of the </w:t>
      </w:r>
      <w:r w:rsidR="00921F94" w:rsidRPr="00013B95">
        <w:rPr>
          <w:rFonts w:asciiTheme="majorBidi" w:hAnsiTheme="majorBidi" w:cstheme="majorBidi"/>
        </w:rPr>
        <w:t xml:space="preserve">most </w:t>
      </w:r>
      <w:r w:rsidR="00020283" w:rsidRPr="00013B95">
        <w:rPr>
          <w:rFonts w:asciiTheme="majorBidi" w:hAnsiTheme="majorBidi" w:cstheme="majorBidi"/>
        </w:rPr>
        <w:t>drought prone district</w:t>
      </w:r>
      <w:r w:rsidR="00921F94" w:rsidRPr="00013B95">
        <w:rPr>
          <w:rFonts w:asciiTheme="majorBidi" w:hAnsiTheme="majorBidi" w:cstheme="majorBidi"/>
        </w:rPr>
        <w:t>s</w:t>
      </w:r>
      <w:r w:rsidR="00020283" w:rsidRPr="00013B95">
        <w:rPr>
          <w:rFonts w:asciiTheme="majorBidi" w:hAnsiTheme="majorBidi" w:cstheme="majorBidi"/>
        </w:rPr>
        <w:t>. Therefore, rainfed crop cultivation is in practice in the area.  Immediately, after the monsoon which normally sets in June, the farmers used to cultivate rice. Subsistence farming is still common in the district. Being a drought prone region, the local people are living in fragile livelihoods. Due to rainfed cultivation, many agriculture labourers including small farmers used to migrate to other districts for seeking employment.</w:t>
      </w:r>
      <w:r w:rsidR="00003FC9" w:rsidRPr="00013B95">
        <w:rPr>
          <w:rFonts w:asciiTheme="majorBidi" w:hAnsiTheme="majorBidi" w:cstheme="majorBidi"/>
        </w:rPr>
        <w:t xml:space="preserve"> </w:t>
      </w:r>
      <w:r w:rsidR="00020283" w:rsidRPr="00013B95">
        <w:rPr>
          <w:rFonts w:asciiTheme="majorBidi" w:hAnsiTheme="majorBidi" w:cstheme="majorBidi"/>
        </w:rPr>
        <w:t>The economy of the are</w:t>
      </w:r>
      <w:r w:rsidR="003D1A0C" w:rsidRPr="00013B95">
        <w:rPr>
          <w:rFonts w:asciiTheme="majorBidi" w:hAnsiTheme="majorBidi" w:cstheme="majorBidi"/>
        </w:rPr>
        <w:t>a</w:t>
      </w:r>
      <w:r w:rsidR="00020283" w:rsidRPr="00013B95">
        <w:rPr>
          <w:rFonts w:asciiTheme="majorBidi" w:hAnsiTheme="majorBidi" w:cstheme="majorBidi"/>
        </w:rPr>
        <w:t xml:space="preserve"> </w:t>
      </w:r>
      <w:r w:rsidR="00AD6276" w:rsidRPr="00013B95">
        <w:rPr>
          <w:rFonts w:asciiTheme="majorBidi" w:hAnsiTheme="majorBidi" w:cstheme="majorBidi"/>
        </w:rPr>
        <w:t xml:space="preserve">revolves </w:t>
      </w:r>
      <w:r w:rsidR="003D1A0C" w:rsidRPr="00013B95">
        <w:rPr>
          <w:rFonts w:asciiTheme="majorBidi" w:hAnsiTheme="majorBidi" w:cstheme="majorBidi"/>
        </w:rPr>
        <w:t>a</w:t>
      </w:r>
      <w:r w:rsidR="00AD6276" w:rsidRPr="00013B95">
        <w:rPr>
          <w:rFonts w:asciiTheme="majorBidi" w:hAnsiTheme="majorBidi" w:cstheme="majorBidi"/>
        </w:rPr>
        <w:t>round</w:t>
      </w:r>
      <w:r w:rsidR="00020283" w:rsidRPr="00013B95">
        <w:rPr>
          <w:rFonts w:asciiTheme="majorBidi" w:hAnsiTheme="majorBidi" w:cstheme="majorBidi"/>
        </w:rPr>
        <w:t xml:space="preserve"> </w:t>
      </w:r>
      <w:r w:rsidR="005D6080" w:rsidRPr="00013B95">
        <w:rPr>
          <w:rFonts w:asciiTheme="majorBidi" w:hAnsiTheme="majorBidi" w:cstheme="majorBidi"/>
        </w:rPr>
        <w:t>agriculture,</w:t>
      </w:r>
      <w:r w:rsidR="00020283" w:rsidRPr="00013B95">
        <w:rPr>
          <w:rFonts w:asciiTheme="majorBidi" w:hAnsiTheme="majorBidi" w:cstheme="majorBidi"/>
        </w:rPr>
        <w:t xml:space="preserve"> </w:t>
      </w:r>
      <w:r w:rsidR="00AD6276" w:rsidRPr="00013B95">
        <w:rPr>
          <w:rFonts w:asciiTheme="majorBidi" w:hAnsiTheme="majorBidi" w:cstheme="majorBidi"/>
        </w:rPr>
        <w:t>forest</w:t>
      </w:r>
      <w:r w:rsidR="00020283" w:rsidRPr="00013B95">
        <w:rPr>
          <w:rFonts w:asciiTheme="majorBidi" w:hAnsiTheme="majorBidi" w:cstheme="majorBidi"/>
        </w:rPr>
        <w:t xml:space="preserve"> </w:t>
      </w:r>
      <w:r w:rsidR="00AD6276" w:rsidRPr="00013B95">
        <w:rPr>
          <w:rFonts w:asciiTheme="majorBidi" w:hAnsiTheme="majorBidi" w:cstheme="majorBidi"/>
        </w:rPr>
        <w:t>and</w:t>
      </w:r>
      <w:r w:rsidR="00020283" w:rsidRPr="00013B95">
        <w:rPr>
          <w:rFonts w:asciiTheme="majorBidi" w:hAnsiTheme="majorBidi" w:cstheme="majorBidi"/>
        </w:rPr>
        <w:t xml:space="preserve"> animal </w:t>
      </w:r>
      <w:r w:rsidR="00AD6276" w:rsidRPr="00013B95">
        <w:rPr>
          <w:rFonts w:asciiTheme="majorBidi" w:hAnsiTheme="majorBidi" w:cstheme="majorBidi"/>
        </w:rPr>
        <w:t>husbandry</w:t>
      </w:r>
      <w:r w:rsidR="00020283" w:rsidRPr="00013B95">
        <w:rPr>
          <w:rFonts w:asciiTheme="majorBidi" w:hAnsiTheme="majorBidi" w:cstheme="majorBidi"/>
        </w:rPr>
        <w:t>.</w:t>
      </w:r>
      <w:r w:rsidR="00AD6276" w:rsidRPr="00013B95">
        <w:rPr>
          <w:rFonts w:asciiTheme="majorBidi" w:hAnsiTheme="majorBidi" w:cstheme="majorBidi"/>
        </w:rPr>
        <w:t xml:space="preserve"> In this </w:t>
      </w:r>
      <w:r w:rsidR="005D6080" w:rsidRPr="00013B95">
        <w:rPr>
          <w:rFonts w:asciiTheme="majorBidi" w:hAnsiTheme="majorBidi" w:cstheme="majorBidi"/>
        </w:rPr>
        <w:t>context,</w:t>
      </w:r>
      <w:r w:rsidR="00AD6276" w:rsidRPr="00013B95">
        <w:rPr>
          <w:rFonts w:asciiTheme="majorBidi" w:hAnsiTheme="majorBidi" w:cstheme="majorBidi"/>
        </w:rPr>
        <w:t xml:space="preserve"> it can be said that the economy of th</w:t>
      </w:r>
      <w:r w:rsidR="003D1A0C" w:rsidRPr="00013B95">
        <w:rPr>
          <w:rFonts w:asciiTheme="majorBidi" w:hAnsiTheme="majorBidi" w:cstheme="majorBidi"/>
        </w:rPr>
        <w:t>e</w:t>
      </w:r>
      <w:r w:rsidR="00AD6276" w:rsidRPr="00013B95">
        <w:rPr>
          <w:rFonts w:asciiTheme="majorBidi" w:hAnsiTheme="majorBidi" w:cstheme="majorBidi"/>
        </w:rPr>
        <w:t xml:space="preserve"> rural resident</w:t>
      </w:r>
      <w:r w:rsidR="003D1A0C" w:rsidRPr="00013B95">
        <w:rPr>
          <w:rFonts w:asciiTheme="majorBidi" w:hAnsiTheme="majorBidi" w:cstheme="majorBidi"/>
        </w:rPr>
        <w:t>s</w:t>
      </w:r>
      <w:r w:rsidR="00AD6276" w:rsidRPr="00013B95">
        <w:rPr>
          <w:rFonts w:asciiTheme="majorBidi" w:hAnsiTheme="majorBidi" w:cstheme="majorBidi"/>
        </w:rPr>
        <w:t xml:space="preserve"> is agro-</w:t>
      </w:r>
      <w:r w:rsidR="00252AF1" w:rsidRPr="00013B95">
        <w:rPr>
          <w:rFonts w:asciiTheme="majorBidi" w:hAnsiTheme="majorBidi" w:cstheme="majorBidi"/>
        </w:rPr>
        <w:t>based,</w:t>
      </w:r>
      <w:r w:rsidR="00AD6276" w:rsidRPr="00013B95">
        <w:rPr>
          <w:rFonts w:asciiTheme="majorBidi" w:hAnsiTheme="majorBidi" w:cstheme="majorBidi"/>
        </w:rPr>
        <w:t xml:space="preserve"> and the forest</w:t>
      </w:r>
      <w:r w:rsidR="00921F94" w:rsidRPr="00013B95">
        <w:rPr>
          <w:rFonts w:asciiTheme="majorBidi" w:hAnsiTheme="majorBidi" w:cstheme="majorBidi"/>
        </w:rPr>
        <w:t>s also</w:t>
      </w:r>
      <w:r w:rsidR="00AD6276" w:rsidRPr="00013B95">
        <w:rPr>
          <w:rFonts w:asciiTheme="majorBidi" w:hAnsiTheme="majorBidi" w:cstheme="majorBidi"/>
        </w:rPr>
        <w:t xml:space="preserve"> play a vital role in the economy </w:t>
      </w:r>
      <w:r w:rsidR="002116C3" w:rsidRPr="00013B95">
        <w:rPr>
          <w:rFonts w:asciiTheme="majorBidi" w:hAnsiTheme="majorBidi" w:cstheme="majorBidi"/>
        </w:rPr>
        <w:t>of</w:t>
      </w:r>
      <w:r w:rsidR="00AD6276" w:rsidRPr="00013B95">
        <w:rPr>
          <w:rFonts w:asciiTheme="majorBidi" w:hAnsiTheme="majorBidi" w:cstheme="majorBidi"/>
        </w:rPr>
        <w:t xml:space="preserve"> the village in this area.</w:t>
      </w:r>
    </w:p>
    <w:p w14:paraId="7B2EDF16" w14:textId="77777777" w:rsidR="00B25CC4" w:rsidRPr="00013B95" w:rsidRDefault="00B25CC4" w:rsidP="002025BE">
      <w:pPr>
        <w:pStyle w:val="NormalWeb"/>
        <w:spacing w:before="0" w:beforeAutospacing="0" w:after="0" w:afterAutospacing="0"/>
        <w:ind w:left="360"/>
        <w:jc w:val="both"/>
        <w:rPr>
          <w:rFonts w:asciiTheme="majorBidi" w:hAnsiTheme="majorBidi" w:cstheme="majorBidi"/>
        </w:rPr>
      </w:pPr>
    </w:p>
    <w:p w14:paraId="503142AE" w14:textId="1BE62480" w:rsidR="00226C53" w:rsidRPr="00013B95" w:rsidRDefault="009F2009" w:rsidP="002025BE">
      <w:pPr>
        <w:spacing w:after="0" w:line="240" w:lineRule="auto"/>
        <w:ind w:left="360"/>
        <w:jc w:val="both"/>
        <w:rPr>
          <w:rFonts w:asciiTheme="majorBidi" w:eastAsia="Times New Roman" w:hAnsiTheme="majorBidi" w:cstheme="majorBidi"/>
          <w:sz w:val="24"/>
          <w:szCs w:val="24"/>
          <w:lang w:val="en-IN" w:eastAsia="zh-CN"/>
        </w:rPr>
      </w:pPr>
      <w:r w:rsidRPr="00013B95">
        <w:rPr>
          <w:rFonts w:asciiTheme="majorBidi" w:eastAsia="Times New Roman" w:hAnsiTheme="majorBidi" w:cstheme="majorBidi"/>
          <w:sz w:val="24"/>
          <w:szCs w:val="24"/>
          <w:lang w:val="en-IN" w:eastAsia="zh-CN"/>
        </w:rPr>
        <w:t>Animal husbandry is one of the prime livelihoods which supplement</w:t>
      </w:r>
      <w:r w:rsidR="00921F94" w:rsidRPr="00013B95">
        <w:rPr>
          <w:rFonts w:asciiTheme="majorBidi" w:eastAsia="Times New Roman" w:hAnsiTheme="majorBidi" w:cstheme="majorBidi"/>
          <w:sz w:val="24"/>
          <w:szCs w:val="24"/>
          <w:lang w:val="en-IN" w:eastAsia="zh-CN"/>
        </w:rPr>
        <w:t>s</w:t>
      </w:r>
      <w:r w:rsidRPr="00013B95">
        <w:rPr>
          <w:rFonts w:asciiTheme="majorBidi" w:eastAsia="Times New Roman" w:hAnsiTheme="majorBidi" w:cstheme="majorBidi"/>
          <w:sz w:val="24"/>
          <w:szCs w:val="24"/>
          <w:lang w:val="en-IN" w:eastAsia="zh-CN"/>
        </w:rPr>
        <w:t xml:space="preserve"> </w:t>
      </w:r>
      <w:r w:rsidR="00921F94" w:rsidRPr="00013B95">
        <w:rPr>
          <w:rFonts w:asciiTheme="majorBidi" w:eastAsia="Times New Roman" w:hAnsiTheme="majorBidi" w:cstheme="majorBidi"/>
          <w:sz w:val="24"/>
          <w:szCs w:val="24"/>
          <w:lang w:val="en-IN" w:eastAsia="zh-CN"/>
        </w:rPr>
        <w:t xml:space="preserve">other </w:t>
      </w:r>
      <w:r w:rsidRPr="00013B95">
        <w:rPr>
          <w:rFonts w:asciiTheme="majorBidi" w:eastAsia="Times New Roman" w:hAnsiTheme="majorBidi" w:cstheme="majorBidi"/>
          <w:sz w:val="24"/>
          <w:szCs w:val="24"/>
          <w:lang w:val="en-IN" w:eastAsia="zh-CN"/>
        </w:rPr>
        <w:t xml:space="preserve">income sources </w:t>
      </w:r>
      <w:r w:rsidR="002602FE" w:rsidRPr="00013B95">
        <w:rPr>
          <w:rFonts w:asciiTheme="majorBidi" w:eastAsia="Times New Roman" w:hAnsiTheme="majorBidi" w:cstheme="majorBidi"/>
          <w:sz w:val="24"/>
          <w:szCs w:val="24"/>
          <w:lang w:val="en-IN" w:eastAsia="zh-CN"/>
        </w:rPr>
        <w:t>by se</w:t>
      </w:r>
      <w:r w:rsidR="00F834F9" w:rsidRPr="00013B95">
        <w:rPr>
          <w:rFonts w:asciiTheme="majorBidi" w:eastAsia="Times New Roman" w:hAnsiTheme="majorBidi" w:cstheme="majorBidi"/>
          <w:sz w:val="24"/>
          <w:szCs w:val="24"/>
          <w:lang w:val="en-IN" w:eastAsia="zh-CN"/>
        </w:rPr>
        <w:t>l</w:t>
      </w:r>
      <w:r w:rsidR="002602FE" w:rsidRPr="00013B95">
        <w:rPr>
          <w:rFonts w:asciiTheme="majorBidi" w:eastAsia="Times New Roman" w:hAnsiTheme="majorBidi" w:cstheme="majorBidi"/>
          <w:sz w:val="24"/>
          <w:szCs w:val="24"/>
          <w:lang w:val="en-IN" w:eastAsia="zh-CN"/>
        </w:rPr>
        <w:t>l</w:t>
      </w:r>
      <w:r w:rsidR="00F834F9" w:rsidRPr="00013B95">
        <w:rPr>
          <w:rFonts w:asciiTheme="majorBidi" w:eastAsia="Times New Roman" w:hAnsiTheme="majorBidi" w:cstheme="majorBidi"/>
          <w:sz w:val="24"/>
          <w:szCs w:val="24"/>
          <w:lang w:val="en-IN" w:eastAsia="zh-CN"/>
        </w:rPr>
        <w:t>ing cow</w:t>
      </w:r>
      <w:r w:rsidR="00B25CC4" w:rsidRPr="00013B95">
        <w:rPr>
          <w:rFonts w:asciiTheme="majorBidi" w:eastAsia="Times New Roman" w:hAnsiTheme="majorBidi" w:cstheme="majorBidi"/>
          <w:sz w:val="24"/>
          <w:szCs w:val="24"/>
          <w:lang w:val="en-IN" w:eastAsia="zh-CN"/>
        </w:rPr>
        <w:t>s</w:t>
      </w:r>
      <w:r w:rsidR="002602FE" w:rsidRPr="00013B95">
        <w:rPr>
          <w:rFonts w:asciiTheme="majorBidi" w:eastAsia="Times New Roman" w:hAnsiTheme="majorBidi" w:cstheme="majorBidi"/>
          <w:sz w:val="24"/>
          <w:szCs w:val="24"/>
          <w:lang w:val="en-IN" w:eastAsia="zh-CN"/>
        </w:rPr>
        <w:t xml:space="preserve">, </w:t>
      </w:r>
      <w:r w:rsidR="00F834F9" w:rsidRPr="00013B95">
        <w:rPr>
          <w:rFonts w:asciiTheme="majorBidi" w:eastAsia="Times New Roman" w:hAnsiTheme="majorBidi" w:cstheme="majorBidi"/>
          <w:sz w:val="24"/>
          <w:szCs w:val="24"/>
          <w:lang w:val="en-IN" w:eastAsia="zh-CN"/>
        </w:rPr>
        <w:t>goat</w:t>
      </w:r>
      <w:r w:rsidR="002602FE" w:rsidRPr="00013B95">
        <w:rPr>
          <w:rFonts w:asciiTheme="majorBidi" w:eastAsia="Times New Roman" w:hAnsiTheme="majorBidi" w:cstheme="majorBidi"/>
          <w:sz w:val="24"/>
          <w:szCs w:val="24"/>
          <w:lang w:val="en-IN" w:eastAsia="zh-CN"/>
        </w:rPr>
        <w:t>s,</w:t>
      </w:r>
      <w:r w:rsidR="009E11E0" w:rsidRPr="00013B95">
        <w:rPr>
          <w:rFonts w:asciiTheme="majorBidi" w:eastAsia="Times New Roman" w:hAnsiTheme="majorBidi" w:cstheme="majorBidi"/>
          <w:sz w:val="24"/>
          <w:szCs w:val="24"/>
          <w:lang w:val="en-IN" w:eastAsia="zh-CN"/>
        </w:rPr>
        <w:t xml:space="preserve"> </w:t>
      </w:r>
      <w:r w:rsidR="002602FE" w:rsidRPr="00013B95">
        <w:rPr>
          <w:rFonts w:asciiTheme="majorBidi" w:eastAsia="Times New Roman" w:hAnsiTheme="majorBidi" w:cstheme="majorBidi"/>
          <w:sz w:val="24"/>
          <w:szCs w:val="24"/>
          <w:lang w:val="en-IN" w:eastAsia="zh-CN"/>
        </w:rPr>
        <w:t>pig</w:t>
      </w:r>
      <w:r w:rsidR="00B25CC4" w:rsidRPr="00013B95">
        <w:rPr>
          <w:rFonts w:asciiTheme="majorBidi" w:eastAsia="Times New Roman" w:hAnsiTheme="majorBidi" w:cstheme="majorBidi"/>
          <w:sz w:val="24"/>
          <w:szCs w:val="24"/>
          <w:lang w:val="en-IN" w:eastAsia="zh-CN"/>
        </w:rPr>
        <w:t>s</w:t>
      </w:r>
      <w:r w:rsidR="002602FE" w:rsidRPr="00013B95">
        <w:rPr>
          <w:rFonts w:asciiTheme="majorBidi" w:eastAsia="Times New Roman" w:hAnsiTheme="majorBidi" w:cstheme="majorBidi"/>
          <w:sz w:val="24"/>
          <w:szCs w:val="24"/>
          <w:lang w:val="en-IN" w:eastAsia="zh-CN"/>
        </w:rPr>
        <w:t>,</w:t>
      </w:r>
      <w:r w:rsidR="00F834F9" w:rsidRPr="00013B95">
        <w:rPr>
          <w:rFonts w:asciiTheme="majorBidi" w:eastAsia="Times New Roman" w:hAnsiTheme="majorBidi" w:cstheme="majorBidi"/>
          <w:sz w:val="24"/>
          <w:szCs w:val="24"/>
          <w:lang w:val="en-IN" w:eastAsia="zh-CN"/>
        </w:rPr>
        <w:t xml:space="preserve"> </w:t>
      </w:r>
      <w:r w:rsidR="00B25CC4" w:rsidRPr="00013B95">
        <w:rPr>
          <w:rFonts w:asciiTheme="majorBidi" w:eastAsia="Times New Roman" w:hAnsiTheme="majorBidi" w:cstheme="majorBidi"/>
          <w:sz w:val="24"/>
          <w:szCs w:val="24"/>
          <w:lang w:val="en-IN" w:eastAsia="zh-CN"/>
        </w:rPr>
        <w:t xml:space="preserve">and </w:t>
      </w:r>
      <w:r w:rsidR="009E11E0" w:rsidRPr="00013B95">
        <w:rPr>
          <w:rFonts w:asciiTheme="majorBidi" w:eastAsia="Times New Roman" w:hAnsiTheme="majorBidi" w:cstheme="majorBidi"/>
          <w:sz w:val="24"/>
          <w:szCs w:val="24"/>
          <w:lang w:val="en-IN" w:eastAsia="zh-CN"/>
        </w:rPr>
        <w:t>chicken</w:t>
      </w:r>
      <w:r w:rsidR="00B25CC4" w:rsidRPr="00013B95">
        <w:rPr>
          <w:rFonts w:asciiTheme="majorBidi" w:eastAsia="Times New Roman" w:hAnsiTheme="majorBidi" w:cstheme="majorBidi"/>
          <w:sz w:val="24"/>
          <w:szCs w:val="24"/>
          <w:lang w:val="en-IN" w:eastAsia="zh-CN"/>
        </w:rPr>
        <w:t>s</w:t>
      </w:r>
      <w:r w:rsidR="009E11E0" w:rsidRPr="00013B95">
        <w:rPr>
          <w:rFonts w:asciiTheme="majorBidi" w:eastAsia="Times New Roman" w:hAnsiTheme="majorBidi" w:cstheme="majorBidi"/>
          <w:sz w:val="24"/>
          <w:szCs w:val="24"/>
          <w:lang w:val="en-IN" w:eastAsia="zh-CN"/>
        </w:rPr>
        <w:t>. They</w:t>
      </w:r>
      <w:r w:rsidR="00DC2283" w:rsidRPr="00013B95">
        <w:rPr>
          <w:rFonts w:asciiTheme="majorBidi" w:eastAsia="Times New Roman" w:hAnsiTheme="majorBidi" w:cstheme="majorBidi"/>
          <w:sz w:val="24"/>
          <w:szCs w:val="24"/>
          <w:lang w:val="en-IN" w:eastAsia="zh-CN"/>
        </w:rPr>
        <w:t xml:space="preserve"> do not consume </w:t>
      </w:r>
      <w:r w:rsidR="00B25CC4" w:rsidRPr="00013B95">
        <w:rPr>
          <w:rFonts w:asciiTheme="majorBidi" w:eastAsia="Times New Roman" w:hAnsiTheme="majorBidi" w:cstheme="majorBidi"/>
          <w:sz w:val="24"/>
          <w:szCs w:val="24"/>
          <w:lang w:val="en-IN" w:eastAsia="zh-CN"/>
        </w:rPr>
        <w:t xml:space="preserve">cow </w:t>
      </w:r>
      <w:r w:rsidR="00DC2283" w:rsidRPr="00013B95">
        <w:rPr>
          <w:rFonts w:asciiTheme="majorBidi" w:eastAsia="Times New Roman" w:hAnsiTheme="majorBidi" w:cstheme="majorBidi"/>
          <w:sz w:val="24"/>
          <w:szCs w:val="24"/>
          <w:lang w:val="en-IN" w:eastAsia="zh-CN"/>
        </w:rPr>
        <w:t>milk</w:t>
      </w:r>
      <w:r w:rsidR="002602FE" w:rsidRPr="00013B95">
        <w:rPr>
          <w:rFonts w:asciiTheme="majorBidi" w:eastAsia="Times New Roman" w:hAnsiTheme="majorBidi" w:cstheme="majorBidi"/>
          <w:sz w:val="24"/>
          <w:szCs w:val="24"/>
          <w:lang w:val="en-IN" w:eastAsia="zh-CN"/>
        </w:rPr>
        <w:t xml:space="preserve"> </w:t>
      </w:r>
      <w:r w:rsidR="004D1064" w:rsidRPr="00013B95">
        <w:rPr>
          <w:rFonts w:asciiTheme="majorBidi" w:eastAsia="Times New Roman" w:hAnsiTheme="majorBidi" w:cstheme="majorBidi"/>
          <w:sz w:val="24"/>
          <w:szCs w:val="24"/>
          <w:lang w:val="en-IN" w:eastAsia="zh-CN"/>
        </w:rPr>
        <w:t>as drinking milk in not a common habit among the local targeted tribal community.</w:t>
      </w:r>
      <w:r w:rsidR="003D1A0C" w:rsidRPr="00013B95">
        <w:rPr>
          <w:rFonts w:asciiTheme="majorBidi" w:eastAsia="Times New Roman" w:hAnsiTheme="majorBidi" w:cstheme="majorBidi"/>
          <w:sz w:val="24"/>
          <w:szCs w:val="24"/>
          <w:lang w:val="en-IN" w:eastAsia="zh-CN"/>
        </w:rPr>
        <w:t xml:space="preserve"> </w:t>
      </w:r>
      <w:r w:rsidRPr="00013B95">
        <w:rPr>
          <w:rFonts w:asciiTheme="majorBidi" w:eastAsia="Times New Roman" w:hAnsiTheme="majorBidi" w:cstheme="majorBidi"/>
          <w:sz w:val="24"/>
          <w:szCs w:val="24"/>
          <w:lang w:val="en-IN" w:eastAsia="zh-CN"/>
        </w:rPr>
        <w:t xml:space="preserve">There is a vast scope in the field of animal husbandry </w:t>
      </w:r>
      <w:r w:rsidR="008773B7" w:rsidRPr="00013B95">
        <w:rPr>
          <w:rFonts w:asciiTheme="majorBidi" w:eastAsia="Times New Roman" w:hAnsiTheme="majorBidi" w:cstheme="majorBidi"/>
          <w:sz w:val="24"/>
          <w:szCs w:val="24"/>
          <w:lang w:val="en-IN" w:eastAsia="zh-CN"/>
        </w:rPr>
        <w:t>if they could learn the right method</w:t>
      </w:r>
      <w:r w:rsidR="00B25CC4" w:rsidRPr="00013B95">
        <w:rPr>
          <w:rFonts w:asciiTheme="majorBidi" w:eastAsia="Times New Roman" w:hAnsiTheme="majorBidi" w:cstheme="majorBidi"/>
          <w:sz w:val="24"/>
          <w:szCs w:val="24"/>
          <w:lang w:val="en-IN" w:eastAsia="zh-CN"/>
        </w:rPr>
        <w:t>s</w:t>
      </w:r>
      <w:r w:rsidR="008773B7" w:rsidRPr="00013B95">
        <w:rPr>
          <w:rFonts w:asciiTheme="majorBidi" w:eastAsia="Times New Roman" w:hAnsiTheme="majorBidi" w:cstheme="majorBidi"/>
          <w:sz w:val="24"/>
          <w:szCs w:val="24"/>
          <w:lang w:val="en-IN" w:eastAsia="zh-CN"/>
        </w:rPr>
        <w:t xml:space="preserve"> of </w:t>
      </w:r>
      <w:r w:rsidR="002602FE" w:rsidRPr="00013B95">
        <w:rPr>
          <w:rFonts w:asciiTheme="majorBidi" w:eastAsia="Times New Roman" w:hAnsiTheme="majorBidi" w:cstheme="majorBidi"/>
          <w:sz w:val="24"/>
          <w:szCs w:val="24"/>
          <w:lang w:val="en-IN" w:eastAsia="zh-CN"/>
        </w:rPr>
        <w:t xml:space="preserve">rearing </w:t>
      </w:r>
      <w:r w:rsidR="00B25CC4" w:rsidRPr="00013B95">
        <w:rPr>
          <w:rFonts w:asciiTheme="majorBidi" w:eastAsia="Times New Roman" w:hAnsiTheme="majorBidi" w:cstheme="majorBidi"/>
          <w:sz w:val="24"/>
          <w:szCs w:val="24"/>
          <w:lang w:val="en-IN" w:eastAsia="zh-CN"/>
        </w:rPr>
        <w:t>cows, goats, pigs, and chickens.</w:t>
      </w:r>
      <w:r w:rsidR="00760085" w:rsidRPr="00013B95">
        <w:rPr>
          <w:rFonts w:asciiTheme="majorBidi" w:eastAsia="Times New Roman" w:hAnsiTheme="majorBidi" w:cstheme="majorBidi"/>
          <w:sz w:val="24"/>
          <w:szCs w:val="24"/>
          <w:lang w:val="en-IN" w:eastAsia="zh-CN"/>
        </w:rPr>
        <w:t xml:space="preserve"> </w:t>
      </w:r>
      <w:ins w:id="4" w:author="Allison Enns" w:date="2019-01-15T11:29:00Z">
        <w:r w:rsidR="00760085" w:rsidRPr="00013B95">
          <w:rPr>
            <w:rFonts w:ascii="Times New Roman" w:hAnsi="Times New Roman" w:cs="Times New Roman"/>
            <w:sz w:val="24"/>
            <w:szCs w:val="24"/>
          </w:rPr>
          <w:t>At present the common practices are that the cow sheds are not clean and hygienic. They do not have good information &amp; awareness about maintenance and prevention of cattle from diseases. They keep their animals in open spaces.</w:t>
        </w:r>
      </w:ins>
      <w:r w:rsidR="00B25CC4" w:rsidRPr="00013B95">
        <w:rPr>
          <w:rFonts w:asciiTheme="majorBidi" w:eastAsia="Times New Roman" w:hAnsiTheme="majorBidi" w:cstheme="majorBidi"/>
          <w:sz w:val="24"/>
          <w:szCs w:val="24"/>
          <w:lang w:val="en-IN" w:eastAsia="zh-CN"/>
        </w:rPr>
        <w:t xml:space="preserve"> </w:t>
      </w:r>
      <w:r w:rsidRPr="00013B95">
        <w:rPr>
          <w:rFonts w:asciiTheme="majorBidi" w:eastAsia="Times New Roman" w:hAnsiTheme="majorBidi" w:cstheme="majorBidi"/>
          <w:sz w:val="24"/>
          <w:szCs w:val="24"/>
          <w:lang w:val="en-IN" w:eastAsia="zh-CN"/>
        </w:rPr>
        <w:t xml:space="preserve">In times of emergency, they sell and make money from it. Since, </w:t>
      </w:r>
      <w:r w:rsidR="00060127" w:rsidRPr="00013B95">
        <w:rPr>
          <w:rFonts w:asciiTheme="majorBidi" w:eastAsia="Times New Roman" w:hAnsiTheme="majorBidi" w:cstheme="majorBidi"/>
          <w:sz w:val="24"/>
          <w:szCs w:val="24"/>
          <w:lang w:val="en-IN" w:eastAsia="zh-CN"/>
        </w:rPr>
        <w:t xml:space="preserve">the area and land </w:t>
      </w:r>
      <w:r w:rsidR="00BC6A30" w:rsidRPr="00013B95">
        <w:rPr>
          <w:rFonts w:asciiTheme="majorBidi" w:eastAsia="Times New Roman" w:hAnsiTheme="majorBidi" w:cstheme="majorBidi"/>
          <w:sz w:val="24"/>
          <w:szCs w:val="24"/>
          <w:lang w:val="en-IN" w:eastAsia="zh-CN"/>
        </w:rPr>
        <w:t>have</w:t>
      </w:r>
      <w:r w:rsidRPr="00013B95">
        <w:rPr>
          <w:rFonts w:asciiTheme="majorBidi" w:eastAsia="Times New Roman" w:hAnsiTheme="majorBidi" w:cstheme="majorBidi"/>
          <w:sz w:val="24"/>
          <w:szCs w:val="24"/>
          <w:lang w:val="en-IN" w:eastAsia="zh-CN"/>
        </w:rPr>
        <w:t xml:space="preserve"> vast stretch of forest there are greater potentials for </w:t>
      </w:r>
      <w:r w:rsidR="00B25CC4" w:rsidRPr="00013B95">
        <w:rPr>
          <w:rFonts w:asciiTheme="majorBidi" w:eastAsia="Times New Roman" w:hAnsiTheme="majorBidi" w:cstheme="majorBidi"/>
          <w:sz w:val="24"/>
          <w:szCs w:val="24"/>
          <w:lang w:val="en-IN" w:eastAsia="zh-CN"/>
        </w:rPr>
        <w:t>goat and pig production</w:t>
      </w:r>
      <w:r w:rsidR="00505187" w:rsidRPr="00013B95">
        <w:rPr>
          <w:rFonts w:asciiTheme="majorBidi" w:eastAsia="Times New Roman" w:hAnsiTheme="majorBidi" w:cstheme="majorBidi"/>
          <w:sz w:val="24"/>
          <w:szCs w:val="24"/>
          <w:lang w:val="en-IN" w:eastAsia="zh-CN"/>
        </w:rPr>
        <w:t>,</w:t>
      </w:r>
      <w:r w:rsidRPr="00013B95">
        <w:rPr>
          <w:rFonts w:asciiTheme="majorBidi" w:eastAsia="Times New Roman" w:hAnsiTheme="majorBidi" w:cstheme="majorBidi"/>
          <w:sz w:val="24"/>
          <w:szCs w:val="24"/>
          <w:lang w:val="en-IN" w:eastAsia="zh-CN"/>
        </w:rPr>
        <w:t xml:space="preserve"> which has been a traditional occupation for the poor families. </w:t>
      </w:r>
    </w:p>
    <w:p w14:paraId="0CD7F870" w14:textId="77777777" w:rsidR="00B25CC4" w:rsidRPr="00013B95" w:rsidRDefault="00B25CC4" w:rsidP="002025BE">
      <w:pPr>
        <w:spacing w:after="0" w:line="240" w:lineRule="auto"/>
        <w:ind w:left="360"/>
        <w:jc w:val="both"/>
        <w:rPr>
          <w:rFonts w:asciiTheme="majorBidi" w:eastAsia="Times New Roman" w:hAnsiTheme="majorBidi" w:cstheme="majorBidi"/>
          <w:sz w:val="24"/>
          <w:szCs w:val="24"/>
          <w:lang w:val="en-IN" w:eastAsia="zh-CN"/>
        </w:rPr>
      </w:pPr>
    </w:p>
    <w:p w14:paraId="54629164" w14:textId="77777777" w:rsidR="00F733CB" w:rsidRPr="00013B95" w:rsidRDefault="00226C53" w:rsidP="002025BE">
      <w:pPr>
        <w:spacing w:after="0" w:line="240" w:lineRule="auto"/>
        <w:ind w:left="360"/>
        <w:jc w:val="both"/>
        <w:rPr>
          <w:rFonts w:asciiTheme="majorBidi" w:eastAsia="Times New Roman" w:hAnsiTheme="majorBidi" w:cstheme="majorBidi"/>
          <w:sz w:val="24"/>
          <w:szCs w:val="24"/>
          <w:lang w:val="en-IN" w:eastAsia="zh-CN"/>
        </w:rPr>
      </w:pPr>
      <w:r w:rsidRPr="00013B95">
        <w:rPr>
          <w:rFonts w:asciiTheme="majorBidi" w:eastAsia="Times New Roman" w:hAnsiTheme="majorBidi" w:cstheme="majorBidi"/>
          <w:sz w:val="24"/>
          <w:szCs w:val="24"/>
          <w:lang w:val="en-IN" w:eastAsia="zh-CN"/>
        </w:rPr>
        <w:t xml:space="preserve">In India there is a provision of </w:t>
      </w:r>
      <w:r w:rsidR="00F733CB" w:rsidRPr="00013B95">
        <w:rPr>
          <w:rFonts w:asciiTheme="majorBidi" w:eastAsia="Times New Roman" w:hAnsiTheme="majorBidi" w:cstheme="majorBidi"/>
          <w:sz w:val="24"/>
          <w:szCs w:val="24"/>
          <w:lang w:val="en-IN" w:eastAsia="zh-CN"/>
        </w:rPr>
        <w:t xml:space="preserve">the modern Gram Panchayat </w:t>
      </w:r>
      <w:r w:rsidR="00B411DD" w:rsidRPr="00013B95">
        <w:rPr>
          <w:rFonts w:asciiTheme="majorBidi" w:eastAsia="Times New Roman" w:hAnsiTheme="majorBidi" w:cstheme="majorBidi"/>
          <w:sz w:val="24"/>
          <w:szCs w:val="24"/>
          <w:lang w:val="en-IN" w:eastAsia="zh-CN"/>
        </w:rPr>
        <w:t xml:space="preserve">in which </w:t>
      </w:r>
      <w:r w:rsidR="00F733CB" w:rsidRPr="00013B95">
        <w:rPr>
          <w:rFonts w:asciiTheme="majorBidi" w:eastAsia="Times New Roman" w:hAnsiTheme="majorBidi" w:cstheme="majorBidi"/>
          <w:sz w:val="24"/>
          <w:szCs w:val="24"/>
          <w:lang w:val="en-IN" w:eastAsia="zh-CN"/>
        </w:rPr>
        <w:t>both the men and women in the locality participat</w:t>
      </w:r>
      <w:r w:rsidR="00B411DD" w:rsidRPr="00013B95">
        <w:rPr>
          <w:rFonts w:asciiTheme="majorBidi" w:eastAsia="Times New Roman" w:hAnsiTheme="majorBidi" w:cstheme="majorBidi"/>
          <w:sz w:val="24"/>
          <w:szCs w:val="24"/>
          <w:lang w:val="en-IN" w:eastAsia="zh-CN"/>
        </w:rPr>
        <w:t>e</w:t>
      </w:r>
      <w:r w:rsidR="00F733CB" w:rsidRPr="00013B95">
        <w:rPr>
          <w:rFonts w:asciiTheme="majorBidi" w:eastAsia="Times New Roman" w:hAnsiTheme="majorBidi" w:cstheme="majorBidi"/>
          <w:sz w:val="24"/>
          <w:szCs w:val="24"/>
          <w:lang w:val="en-IN" w:eastAsia="zh-CN"/>
        </w:rPr>
        <w:t xml:space="preserve"> in the elections conducted by the State Election Commission due to mobilisation</w:t>
      </w:r>
      <w:r w:rsidR="00146642" w:rsidRPr="00013B95">
        <w:rPr>
          <w:rFonts w:asciiTheme="majorBidi" w:eastAsia="Times New Roman" w:hAnsiTheme="majorBidi" w:cstheme="majorBidi"/>
          <w:sz w:val="24"/>
          <w:szCs w:val="24"/>
          <w:lang w:val="en-IN" w:eastAsia="zh-CN"/>
        </w:rPr>
        <w:t xml:space="preserve"> and awareness by the local government.</w:t>
      </w:r>
      <w:r w:rsidR="00F733CB" w:rsidRPr="00013B95">
        <w:rPr>
          <w:rFonts w:asciiTheme="majorBidi" w:eastAsia="Times New Roman" w:hAnsiTheme="majorBidi" w:cstheme="majorBidi"/>
          <w:sz w:val="24"/>
          <w:szCs w:val="24"/>
          <w:lang w:val="en-IN" w:eastAsia="zh-CN"/>
        </w:rPr>
        <w:t xml:space="preserve"> </w:t>
      </w:r>
      <w:r w:rsidR="00146642" w:rsidRPr="00013B95">
        <w:rPr>
          <w:rFonts w:asciiTheme="majorBidi" w:eastAsia="Times New Roman" w:hAnsiTheme="majorBidi" w:cstheme="majorBidi"/>
          <w:sz w:val="24"/>
          <w:szCs w:val="24"/>
          <w:lang w:val="en-IN" w:eastAsia="zh-CN"/>
        </w:rPr>
        <w:t>M</w:t>
      </w:r>
      <w:r w:rsidR="00F733CB" w:rsidRPr="00013B95">
        <w:rPr>
          <w:rFonts w:asciiTheme="majorBidi" w:eastAsia="Times New Roman" w:hAnsiTheme="majorBidi" w:cstheme="majorBidi"/>
          <w:sz w:val="24"/>
          <w:szCs w:val="24"/>
          <w:lang w:val="en-IN" w:eastAsia="zh-CN"/>
        </w:rPr>
        <w:t xml:space="preserve">any village Gram </w:t>
      </w:r>
      <w:r w:rsidR="00221298" w:rsidRPr="00013B95">
        <w:rPr>
          <w:rFonts w:asciiTheme="majorBidi" w:eastAsia="Times New Roman" w:hAnsiTheme="majorBidi" w:cstheme="majorBidi"/>
          <w:sz w:val="24"/>
          <w:szCs w:val="24"/>
          <w:lang w:val="en-IN" w:eastAsia="zh-CN"/>
        </w:rPr>
        <w:t>Panchayat</w:t>
      </w:r>
      <w:r w:rsidR="007A0829" w:rsidRPr="00013B95">
        <w:rPr>
          <w:rFonts w:asciiTheme="majorBidi" w:eastAsia="Times New Roman" w:hAnsiTheme="majorBidi" w:cstheme="majorBidi"/>
          <w:sz w:val="24"/>
          <w:szCs w:val="24"/>
          <w:lang w:val="en-IN" w:eastAsia="zh-CN"/>
        </w:rPr>
        <w:t>s</w:t>
      </w:r>
      <w:r w:rsidR="00647DB8" w:rsidRPr="00013B95">
        <w:rPr>
          <w:rFonts w:asciiTheme="majorBidi" w:eastAsia="Times New Roman" w:hAnsiTheme="majorBidi" w:cstheme="majorBidi"/>
          <w:sz w:val="24"/>
          <w:szCs w:val="24"/>
          <w:lang w:val="en-IN" w:eastAsia="zh-CN"/>
        </w:rPr>
        <w:t xml:space="preserve"> </w:t>
      </w:r>
      <w:r w:rsidR="007A0829" w:rsidRPr="00013B95">
        <w:rPr>
          <w:rFonts w:asciiTheme="majorBidi" w:eastAsia="Times New Roman" w:hAnsiTheme="majorBidi" w:cstheme="majorBidi"/>
          <w:sz w:val="24"/>
          <w:szCs w:val="24"/>
          <w:lang w:val="en-IN" w:eastAsia="zh-CN"/>
        </w:rPr>
        <w:t xml:space="preserve">have also elected </w:t>
      </w:r>
      <w:r w:rsidR="00221298" w:rsidRPr="00013B95">
        <w:rPr>
          <w:rFonts w:asciiTheme="majorBidi" w:eastAsia="Times New Roman" w:hAnsiTheme="majorBidi" w:cstheme="majorBidi"/>
          <w:sz w:val="24"/>
          <w:szCs w:val="24"/>
          <w:lang w:val="en-IN" w:eastAsia="zh-CN"/>
        </w:rPr>
        <w:t>many</w:t>
      </w:r>
      <w:r w:rsidR="00F733CB" w:rsidRPr="00013B95">
        <w:rPr>
          <w:rFonts w:asciiTheme="majorBidi" w:eastAsia="Times New Roman" w:hAnsiTheme="majorBidi" w:cstheme="majorBidi"/>
          <w:sz w:val="24"/>
          <w:szCs w:val="24"/>
          <w:lang w:val="en-IN" w:eastAsia="zh-CN"/>
        </w:rPr>
        <w:t xml:space="preserve"> female </w:t>
      </w:r>
      <w:r w:rsidR="00B57B69" w:rsidRPr="00013B95">
        <w:rPr>
          <w:rFonts w:asciiTheme="majorBidi" w:eastAsia="Times New Roman" w:hAnsiTheme="majorBidi" w:cstheme="majorBidi"/>
          <w:sz w:val="24"/>
          <w:szCs w:val="24"/>
          <w:lang w:val="en-IN" w:eastAsia="zh-CN"/>
        </w:rPr>
        <w:t>candidates</w:t>
      </w:r>
      <w:r w:rsidR="00F733CB" w:rsidRPr="00013B95">
        <w:rPr>
          <w:rFonts w:asciiTheme="majorBidi" w:eastAsia="Times New Roman" w:hAnsiTheme="majorBidi" w:cstheme="majorBidi"/>
          <w:sz w:val="24"/>
          <w:szCs w:val="24"/>
          <w:lang w:val="en-IN" w:eastAsia="zh-CN"/>
        </w:rPr>
        <w:t xml:space="preserve"> in the Pancha</w:t>
      </w:r>
      <w:r w:rsidR="00815F28" w:rsidRPr="00013B95">
        <w:rPr>
          <w:rFonts w:asciiTheme="majorBidi" w:eastAsia="Times New Roman" w:hAnsiTheme="majorBidi" w:cstheme="majorBidi"/>
          <w:sz w:val="24"/>
          <w:szCs w:val="24"/>
          <w:lang w:val="en-IN" w:eastAsia="zh-CN"/>
        </w:rPr>
        <w:t>ya</w:t>
      </w:r>
      <w:r w:rsidR="00F733CB" w:rsidRPr="00013B95">
        <w:rPr>
          <w:rFonts w:asciiTheme="majorBidi" w:eastAsia="Times New Roman" w:hAnsiTheme="majorBidi" w:cstheme="majorBidi"/>
          <w:sz w:val="24"/>
          <w:szCs w:val="24"/>
          <w:lang w:val="en-IN" w:eastAsia="zh-CN"/>
        </w:rPr>
        <w:t>t system</w:t>
      </w:r>
      <w:r w:rsidR="00146642" w:rsidRPr="00013B95">
        <w:rPr>
          <w:rFonts w:asciiTheme="majorBidi" w:eastAsia="Times New Roman" w:hAnsiTheme="majorBidi" w:cstheme="majorBidi"/>
          <w:sz w:val="24"/>
          <w:szCs w:val="24"/>
          <w:lang w:val="en-IN" w:eastAsia="zh-CN"/>
        </w:rPr>
        <w:t xml:space="preserve"> as there are area where seats are reserved for women and tribal candidates</w:t>
      </w:r>
      <w:r w:rsidR="006B0EC8" w:rsidRPr="00013B95">
        <w:rPr>
          <w:rFonts w:asciiTheme="majorBidi" w:eastAsia="Times New Roman" w:hAnsiTheme="majorBidi" w:cstheme="majorBidi"/>
          <w:sz w:val="24"/>
          <w:szCs w:val="24"/>
          <w:lang w:val="en-IN" w:eastAsia="zh-CN"/>
        </w:rPr>
        <w:t>.</w:t>
      </w:r>
      <w:r w:rsidR="00E373A9" w:rsidRPr="00013B95">
        <w:rPr>
          <w:rFonts w:asciiTheme="majorBidi" w:eastAsia="Times New Roman" w:hAnsiTheme="majorBidi" w:cstheme="majorBidi"/>
          <w:sz w:val="24"/>
          <w:szCs w:val="24"/>
          <w:lang w:val="en-IN" w:eastAsia="zh-CN"/>
        </w:rPr>
        <w:t xml:space="preserve"> Bu</w:t>
      </w:r>
      <w:r w:rsidR="00B411DD" w:rsidRPr="00013B95">
        <w:rPr>
          <w:rFonts w:asciiTheme="majorBidi" w:eastAsia="Times New Roman" w:hAnsiTheme="majorBidi" w:cstheme="majorBidi"/>
          <w:sz w:val="24"/>
          <w:szCs w:val="24"/>
          <w:lang w:val="en-IN" w:eastAsia="zh-CN"/>
        </w:rPr>
        <w:t>t</w:t>
      </w:r>
      <w:r w:rsidR="00E373A9" w:rsidRPr="00013B95">
        <w:rPr>
          <w:rFonts w:asciiTheme="majorBidi" w:eastAsia="Times New Roman" w:hAnsiTheme="majorBidi" w:cstheme="majorBidi"/>
          <w:sz w:val="24"/>
          <w:szCs w:val="24"/>
          <w:lang w:val="en-IN" w:eastAsia="zh-CN"/>
        </w:rPr>
        <w:t xml:space="preserve"> the villagers of </w:t>
      </w:r>
      <w:proofErr w:type="spellStart"/>
      <w:r w:rsidR="00267B4D" w:rsidRPr="00013B95">
        <w:rPr>
          <w:rFonts w:asciiTheme="majorBidi" w:eastAsia="Times New Roman" w:hAnsiTheme="majorBidi" w:cstheme="majorBidi"/>
          <w:sz w:val="24"/>
          <w:szCs w:val="24"/>
          <w:lang w:val="en-IN" w:eastAsia="zh-CN"/>
        </w:rPr>
        <w:t>Hehegrah</w:t>
      </w:r>
      <w:proofErr w:type="spellEnd"/>
      <w:r w:rsidR="00E373A9" w:rsidRPr="00013B95">
        <w:rPr>
          <w:rFonts w:asciiTheme="majorBidi" w:eastAsia="Times New Roman" w:hAnsiTheme="majorBidi" w:cstheme="majorBidi"/>
          <w:sz w:val="24"/>
          <w:szCs w:val="24"/>
          <w:lang w:val="en-IN" w:eastAsia="zh-CN"/>
        </w:rPr>
        <w:t xml:space="preserve"> </w:t>
      </w:r>
      <w:r w:rsidR="008229C9" w:rsidRPr="00013B95">
        <w:rPr>
          <w:rFonts w:asciiTheme="majorBidi" w:eastAsia="Times New Roman" w:hAnsiTheme="majorBidi" w:cstheme="majorBidi"/>
          <w:sz w:val="24"/>
          <w:szCs w:val="24"/>
          <w:lang w:val="en-IN" w:eastAsia="zh-CN"/>
        </w:rPr>
        <w:t>are exceptions as they are deprived of this provision due to low literacy rate and unawareness.</w:t>
      </w:r>
    </w:p>
    <w:p w14:paraId="647085B6" w14:textId="77777777" w:rsidR="00267B4D" w:rsidRPr="00013B95" w:rsidRDefault="00267B4D" w:rsidP="002025BE">
      <w:pPr>
        <w:spacing w:after="0" w:line="240" w:lineRule="auto"/>
        <w:ind w:left="360"/>
        <w:jc w:val="both"/>
        <w:rPr>
          <w:rFonts w:asciiTheme="majorBidi" w:eastAsia="Times New Roman" w:hAnsiTheme="majorBidi" w:cstheme="majorBidi"/>
          <w:sz w:val="24"/>
          <w:szCs w:val="24"/>
          <w:lang w:val="en-IN" w:eastAsia="zh-CN"/>
        </w:rPr>
      </w:pPr>
    </w:p>
    <w:p w14:paraId="4BC695E5" w14:textId="77777777" w:rsidR="00E373A9" w:rsidRPr="00013B95" w:rsidRDefault="00E373A9" w:rsidP="002025BE">
      <w:pPr>
        <w:spacing w:after="0" w:line="240" w:lineRule="auto"/>
        <w:ind w:left="360"/>
        <w:jc w:val="both"/>
        <w:rPr>
          <w:rFonts w:asciiTheme="majorBidi" w:eastAsia="Times New Roman" w:hAnsiTheme="majorBidi" w:cstheme="majorBidi"/>
          <w:sz w:val="24"/>
          <w:szCs w:val="24"/>
          <w:lang w:eastAsia="zh-CN"/>
        </w:rPr>
      </w:pPr>
      <w:bookmarkStart w:id="5" w:name="_Hlk531591199"/>
      <w:r w:rsidRPr="00013B95">
        <w:rPr>
          <w:rFonts w:asciiTheme="majorBidi" w:eastAsia="Times New Roman" w:hAnsiTheme="majorBidi" w:cstheme="majorBidi"/>
          <w:sz w:val="24"/>
          <w:szCs w:val="24"/>
          <w:lang w:eastAsia="zh-CN"/>
        </w:rPr>
        <w:t xml:space="preserve">The </w:t>
      </w:r>
      <w:r w:rsidR="009F7FCD" w:rsidRPr="00013B95">
        <w:rPr>
          <w:rFonts w:asciiTheme="majorBidi" w:eastAsia="Times New Roman" w:hAnsiTheme="majorBidi" w:cstheme="majorBidi"/>
          <w:sz w:val="24"/>
          <w:szCs w:val="24"/>
          <w:lang w:eastAsia="zh-CN"/>
        </w:rPr>
        <w:t>government</w:t>
      </w:r>
      <w:r w:rsidRPr="00013B95">
        <w:rPr>
          <w:rFonts w:asciiTheme="majorBidi" w:eastAsia="Times New Roman" w:hAnsiTheme="majorBidi" w:cstheme="majorBidi"/>
          <w:sz w:val="24"/>
          <w:szCs w:val="24"/>
          <w:lang w:eastAsia="zh-CN"/>
        </w:rPr>
        <w:t xml:space="preserve"> has launched numerous rural development activities to alleviate and eradicate poverty, illiteracy and health hazard</w:t>
      </w:r>
      <w:r w:rsidR="009F7FCD" w:rsidRPr="00013B95">
        <w:rPr>
          <w:rFonts w:asciiTheme="majorBidi" w:eastAsia="Times New Roman" w:hAnsiTheme="majorBidi" w:cstheme="majorBidi"/>
          <w:sz w:val="24"/>
          <w:szCs w:val="24"/>
          <w:lang w:eastAsia="zh-CN"/>
        </w:rPr>
        <w:t>s</w:t>
      </w:r>
      <w:r w:rsidRPr="00013B95">
        <w:rPr>
          <w:rFonts w:asciiTheme="majorBidi" w:eastAsia="Times New Roman" w:hAnsiTheme="majorBidi" w:cstheme="majorBidi"/>
          <w:sz w:val="24"/>
          <w:szCs w:val="24"/>
          <w:lang w:eastAsia="zh-CN"/>
        </w:rPr>
        <w:t xml:space="preserve"> </w:t>
      </w:r>
      <w:r w:rsidR="009F7FCD" w:rsidRPr="00013B95">
        <w:rPr>
          <w:rFonts w:asciiTheme="majorBidi" w:eastAsia="Times New Roman" w:hAnsiTheme="majorBidi" w:cstheme="majorBidi"/>
          <w:sz w:val="24"/>
          <w:szCs w:val="24"/>
          <w:lang w:eastAsia="zh-CN"/>
        </w:rPr>
        <w:t>in</w:t>
      </w:r>
      <w:r w:rsidRPr="00013B95">
        <w:rPr>
          <w:rFonts w:asciiTheme="majorBidi" w:eastAsia="Times New Roman" w:hAnsiTheme="majorBidi" w:cstheme="majorBidi"/>
          <w:sz w:val="24"/>
          <w:szCs w:val="24"/>
          <w:lang w:eastAsia="zh-CN"/>
        </w:rPr>
        <w:t xml:space="preserve"> rural area</w:t>
      </w:r>
      <w:r w:rsidR="009F7FCD" w:rsidRPr="00013B95">
        <w:rPr>
          <w:rFonts w:asciiTheme="majorBidi" w:eastAsia="Times New Roman" w:hAnsiTheme="majorBidi" w:cstheme="majorBidi"/>
          <w:sz w:val="24"/>
          <w:szCs w:val="24"/>
          <w:lang w:eastAsia="zh-CN"/>
        </w:rPr>
        <w:t>s</w:t>
      </w:r>
      <w:r w:rsidRPr="00013B95">
        <w:rPr>
          <w:rFonts w:asciiTheme="majorBidi" w:eastAsia="Times New Roman" w:hAnsiTheme="majorBidi" w:cstheme="majorBidi"/>
          <w:sz w:val="24"/>
          <w:szCs w:val="24"/>
          <w:lang w:eastAsia="zh-CN"/>
        </w:rPr>
        <w:t>,</w:t>
      </w:r>
      <w:r w:rsidR="009F7FCD" w:rsidRPr="00013B95">
        <w:rPr>
          <w:rFonts w:asciiTheme="majorBidi" w:eastAsia="Times New Roman" w:hAnsiTheme="majorBidi" w:cstheme="majorBidi"/>
          <w:sz w:val="24"/>
          <w:szCs w:val="24"/>
          <w:lang w:eastAsia="zh-CN"/>
        </w:rPr>
        <w:t xml:space="preserve"> however</w:t>
      </w:r>
      <w:r w:rsidRPr="00013B95">
        <w:rPr>
          <w:rFonts w:asciiTheme="majorBidi" w:eastAsia="Times New Roman" w:hAnsiTheme="majorBidi" w:cstheme="majorBidi"/>
          <w:sz w:val="24"/>
          <w:szCs w:val="24"/>
          <w:lang w:eastAsia="zh-CN"/>
        </w:rPr>
        <w:t xml:space="preserve"> these programs have not, in any way, changed </w:t>
      </w:r>
      <w:r w:rsidR="009F7FCD" w:rsidRPr="00013B95">
        <w:rPr>
          <w:rFonts w:asciiTheme="majorBidi" w:eastAsia="Times New Roman" w:hAnsiTheme="majorBidi" w:cstheme="majorBidi"/>
          <w:sz w:val="24"/>
          <w:szCs w:val="24"/>
          <w:lang w:eastAsia="zh-CN"/>
        </w:rPr>
        <w:t>or</w:t>
      </w:r>
      <w:r w:rsidRPr="00013B95">
        <w:rPr>
          <w:rFonts w:asciiTheme="majorBidi" w:eastAsia="Times New Roman" w:hAnsiTheme="majorBidi" w:cstheme="majorBidi"/>
          <w:sz w:val="24"/>
          <w:szCs w:val="24"/>
          <w:lang w:eastAsia="zh-CN"/>
        </w:rPr>
        <w:t xml:space="preserve"> affected the life situation of the people of this area. </w:t>
      </w:r>
      <w:r w:rsidR="009F7FCD" w:rsidRPr="00013B95">
        <w:rPr>
          <w:rFonts w:asciiTheme="majorBidi" w:eastAsia="Times New Roman" w:hAnsiTheme="majorBidi" w:cstheme="majorBidi"/>
          <w:sz w:val="24"/>
          <w:szCs w:val="24"/>
          <w:lang w:eastAsia="zh-CN"/>
        </w:rPr>
        <w:t>The m</w:t>
      </w:r>
      <w:r w:rsidRPr="00013B95">
        <w:rPr>
          <w:rFonts w:asciiTheme="majorBidi" w:eastAsia="Times New Roman" w:hAnsiTheme="majorBidi" w:cstheme="majorBidi"/>
          <w:sz w:val="24"/>
          <w:szCs w:val="24"/>
          <w:lang w:eastAsia="zh-CN"/>
        </w:rPr>
        <w:t xml:space="preserve">ajority of the people still cannot read and write, they do not get </w:t>
      </w:r>
      <w:r w:rsidR="00630B94" w:rsidRPr="00013B95">
        <w:rPr>
          <w:rFonts w:asciiTheme="majorBidi" w:eastAsia="Times New Roman" w:hAnsiTheme="majorBidi" w:cstheme="majorBidi"/>
          <w:sz w:val="24"/>
          <w:szCs w:val="24"/>
          <w:lang w:eastAsia="zh-CN"/>
        </w:rPr>
        <w:t xml:space="preserve">a </w:t>
      </w:r>
      <w:r w:rsidR="00052F1B" w:rsidRPr="00013B95">
        <w:rPr>
          <w:rFonts w:asciiTheme="majorBidi" w:eastAsia="Times New Roman" w:hAnsiTheme="majorBidi" w:cstheme="majorBidi"/>
          <w:sz w:val="24"/>
          <w:szCs w:val="24"/>
          <w:lang w:eastAsia="zh-CN"/>
        </w:rPr>
        <w:t>balanced diet on regular basis</w:t>
      </w:r>
      <w:r w:rsidR="009F7FCD" w:rsidRPr="00013B95">
        <w:rPr>
          <w:rFonts w:asciiTheme="majorBidi" w:eastAsia="Times New Roman" w:hAnsiTheme="majorBidi" w:cstheme="majorBidi"/>
          <w:sz w:val="24"/>
          <w:szCs w:val="24"/>
          <w:lang w:eastAsia="zh-CN"/>
        </w:rPr>
        <w:t xml:space="preserve"> and</w:t>
      </w:r>
      <w:r w:rsidRPr="00013B95">
        <w:rPr>
          <w:rFonts w:asciiTheme="majorBidi" w:eastAsia="Times New Roman" w:hAnsiTheme="majorBidi" w:cstheme="majorBidi"/>
          <w:sz w:val="24"/>
          <w:szCs w:val="24"/>
          <w:lang w:eastAsia="zh-CN"/>
        </w:rPr>
        <w:t xml:space="preserve"> cannot get treatment when they are sick. It is all due to the inertia and all kinds of corruption by the governance system. In this area people are disorganized</w:t>
      </w:r>
      <w:r w:rsidR="009F7FCD" w:rsidRPr="00013B95">
        <w:rPr>
          <w:rFonts w:asciiTheme="majorBidi" w:eastAsia="Times New Roman" w:hAnsiTheme="majorBidi" w:cstheme="majorBidi"/>
          <w:sz w:val="24"/>
          <w:szCs w:val="24"/>
          <w:lang w:eastAsia="zh-CN"/>
        </w:rPr>
        <w:t>,</w:t>
      </w:r>
      <w:r w:rsidRPr="00013B95">
        <w:rPr>
          <w:rFonts w:asciiTheme="majorBidi" w:eastAsia="Times New Roman" w:hAnsiTheme="majorBidi" w:cstheme="majorBidi"/>
          <w:sz w:val="24"/>
          <w:szCs w:val="24"/>
          <w:lang w:eastAsia="zh-CN"/>
        </w:rPr>
        <w:t xml:space="preserve"> they are not aware of </w:t>
      </w:r>
      <w:r w:rsidR="00630B94" w:rsidRPr="00013B95">
        <w:rPr>
          <w:rFonts w:asciiTheme="majorBidi" w:eastAsia="Times New Roman" w:hAnsiTheme="majorBidi" w:cstheme="majorBidi"/>
          <w:sz w:val="24"/>
          <w:szCs w:val="24"/>
          <w:lang w:eastAsia="zh-CN"/>
        </w:rPr>
        <w:t xml:space="preserve">the </w:t>
      </w:r>
      <w:r w:rsidRPr="00013B95">
        <w:rPr>
          <w:rFonts w:asciiTheme="majorBidi" w:eastAsia="Times New Roman" w:hAnsiTheme="majorBidi" w:cstheme="majorBidi"/>
          <w:sz w:val="24"/>
          <w:szCs w:val="24"/>
          <w:lang w:eastAsia="zh-CN"/>
        </w:rPr>
        <w:t>political system</w:t>
      </w:r>
      <w:r w:rsidR="009F7FCD" w:rsidRPr="00013B95">
        <w:rPr>
          <w:rFonts w:asciiTheme="majorBidi" w:eastAsia="Times New Roman" w:hAnsiTheme="majorBidi" w:cstheme="majorBidi"/>
          <w:sz w:val="24"/>
          <w:szCs w:val="24"/>
          <w:lang w:eastAsia="zh-CN"/>
        </w:rPr>
        <w:t xml:space="preserve"> and</w:t>
      </w:r>
      <w:r w:rsidRPr="00013B95">
        <w:rPr>
          <w:rFonts w:asciiTheme="majorBidi" w:eastAsia="Times New Roman" w:hAnsiTheme="majorBidi" w:cstheme="majorBidi"/>
          <w:sz w:val="24"/>
          <w:szCs w:val="24"/>
          <w:lang w:eastAsia="zh-CN"/>
        </w:rPr>
        <w:t xml:space="preserve"> very few people participate in the political system. People are dominated and exploited by the politicians. Very rarely </w:t>
      </w:r>
      <w:r w:rsidR="009F7FCD" w:rsidRPr="00013B95">
        <w:rPr>
          <w:rFonts w:asciiTheme="majorBidi" w:eastAsia="Times New Roman" w:hAnsiTheme="majorBidi" w:cstheme="majorBidi"/>
          <w:sz w:val="24"/>
          <w:szCs w:val="24"/>
          <w:lang w:eastAsia="zh-CN"/>
        </w:rPr>
        <w:t xml:space="preserve">do they </w:t>
      </w:r>
      <w:r w:rsidRPr="00013B95">
        <w:rPr>
          <w:rFonts w:asciiTheme="majorBidi" w:eastAsia="Times New Roman" w:hAnsiTheme="majorBidi" w:cstheme="majorBidi"/>
          <w:sz w:val="24"/>
          <w:szCs w:val="24"/>
          <w:lang w:eastAsia="zh-CN"/>
        </w:rPr>
        <w:t xml:space="preserve">get </w:t>
      </w:r>
      <w:r w:rsidR="009F7FCD" w:rsidRPr="00013B95">
        <w:rPr>
          <w:rFonts w:asciiTheme="majorBidi" w:eastAsia="Times New Roman" w:hAnsiTheme="majorBidi" w:cstheme="majorBidi"/>
          <w:sz w:val="24"/>
          <w:szCs w:val="24"/>
          <w:lang w:eastAsia="zh-CN"/>
        </w:rPr>
        <w:t>any g</w:t>
      </w:r>
      <w:r w:rsidRPr="00013B95">
        <w:rPr>
          <w:rFonts w:asciiTheme="majorBidi" w:eastAsia="Times New Roman" w:hAnsiTheme="majorBidi" w:cstheme="majorBidi"/>
          <w:sz w:val="24"/>
          <w:szCs w:val="24"/>
          <w:lang w:eastAsia="zh-CN"/>
        </w:rPr>
        <w:t xml:space="preserve">overnment support through the political party. By seeing the people’s simplicity, the elite political group takes advantage and in the name of these people. </w:t>
      </w:r>
      <w:r w:rsidR="009F7FCD" w:rsidRPr="00013B95">
        <w:rPr>
          <w:rFonts w:asciiTheme="majorBidi" w:eastAsia="Times New Roman" w:hAnsiTheme="majorBidi" w:cstheme="majorBidi"/>
          <w:sz w:val="24"/>
          <w:szCs w:val="24"/>
          <w:lang w:eastAsia="zh-CN"/>
        </w:rPr>
        <w:t xml:space="preserve">Some of the most important </w:t>
      </w:r>
      <w:r w:rsidRPr="00013B95">
        <w:rPr>
          <w:rFonts w:asciiTheme="majorBidi" w:eastAsia="Times New Roman" w:hAnsiTheme="majorBidi" w:cstheme="majorBidi"/>
          <w:sz w:val="24"/>
          <w:szCs w:val="24"/>
          <w:lang w:eastAsia="zh-CN"/>
        </w:rPr>
        <w:t>issues that need attention in this project area</w:t>
      </w:r>
      <w:r w:rsidR="009F7FCD" w:rsidRPr="00013B95">
        <w:rPr>
          <w:rFonts w:asciiTheme="majorBidi" w:eastAsia="Times New Roman" w:hAnsiTheme="majorBidi" w:cstheme="majorBidi"/>
          <w:sz w:val="24"/>
          <w:szCs w:val="24"/>
          <w:lang w:eastAsia="zh-CN"/>
        </w:rPr>
        <w:t xml:space="preserve"> are:</w:t>
      </w:r>
    </w:p>
    <w:p w14:paraId="1C7158EC" w14:textId="77777777" w:rsidR="009F7FCD" w:rsidRPr="00013B95" w:rsidRDefault="009F7FCD" w:rsidP="002025BE">
      <w:pPr>
        <w:spacing w:after="0" w:line="240" w:lineRule="auto"/>
        <w:ind w:left="360"/>
        <w:jc w:val="both"/>
        <w:rPr>
          <w:rFonts w:asciiTheme="majorBidi" w:eastAsia="Times New Roman" w:hAnsiTheme="majorBidi" w:cstheme="majorBidi"/>
          <w:sz w:val="24"/>
          <w:szCs w:val="24"/>
          <w:lang w:eastAsia="zh-CN"/>
        </w:rPr>
      </w:pPr>
    </w:p>
    <w:p w14:paraId="436D0A56" w14:textId="77777777" w:rsidR="00606581" w:rsidRPr="00013B95" w:rsidRDefault="009F7FCD" w:rsidP="00267B4D">
      <w:pPr>
        <w:pStyle w:val="NoSpacing"/>
        <w:numPr>
          <w:ilvl w:val="0"/>
          <w:numId w:val="6"/>
        </w:numPr>
        <w:ind w:left="1080"/>
        <w:jc w:val="both"/>
        <w:rPr>
          <w:rFonts w:asciiTheme="majorBidi" w:hAnsiTheme="majorBidi" w:cstheme="majorBidi"/>
          <w:bCs/>
          <w:sz w:val="24"/>
          <w:szCs w:val="24"/>
        </w:rPr>
      </w:pPr>
      <w:bookmarkStart w:id="6" w:name="_Hlk531591776"/>
      <w:bookmarkEnd w:id="5"/>
      <w:r w:rsidRPr="00013B95">
        <w:rPr>
          <w:rFonts w:asciiTheme="majorBidi" w:hAnsiTheme="majorBidi" w:cstheme="majorBidi"/>
          <w:bCs/>
          <w:sz w:val="24"/>
          <w:szCs w:val="24"/>
        </w:rPr>
        <w:lastRenderedPageBreak/>
        <w:t>This is a d</w:t>
      </w:r>
      <w:r w:rsidR="001B30A4" w:rsidRPr="00013B95">
        <w:rPr>
          <w:rFonts w:asciiTheme="majorBidi" w:hAnsiTheme="majorBidi" w:cstheme="majorBidi"/>
          <w:bCs/>
          <w:sz w:val="24"/>
          <w:szCs w:val="24"/>
        </w:rPr>
        <w:t>rought prone area</w:t>
      </w:r>
      <w:r w:rsidRPr="00013B95">
        <w:rPr>
          <w:rFonts w:asciiTheme="majorBidi" w:hAnsiTheme="majorBidi" w:cstheme="majorBidi"/>
          <w:bCs/>
          <w:sz w:val="24"/>
          <w:szCs w:val="24"/>
        </w:rPr>
        <w:t xml:space="preserve"> and</w:t>
      </w:r>
      <w:r w:rsidR="00DC2283" w:rsidRPr="00013B95">
        <w:rPr>
          <w:rFonts w:asciiTheme="majorBidi" w:hAnsiTheme="majorBidi" w:cstheme="majorBidi"/>
          <w:bCs/>
          <w:sz w:val="24"/>
          <w:szCs w:val="24"/>
        </w:rPr>
        <w:t xml:space="preserve"> most of </w:t>
      </w:r>
      <w:r w:rsidRPr="00013B95">
        <w:rPr>
          <w:rFonts w:asciiTheme="majorBidi" w:hAnsiTheme="majorBidi" w:cstheme="majorBidi"/>
          <w:bCs/>
          <w:sz w:val="24"/>
          <w:szCs w:val="24"/>
        </w:rPr>
        <w:t xml:space="preserve">the </w:t>
      </w:r>
      <w:r w:rsidR="00DC2283" w:rsidRPr="00013B95">
        <w:rPr>
          <w:rFonts w:asciiTheme="majorBidi" w:hAnsiTheme="majorBidi" w:cstheme="majorBidi"/>
          <w:bCs/>
          <w:sz w:val="24"/>
          <w:szCs w:val="24"/>
        </w:rPr>
        <w:t>cultivation is rainfed</w:t>
      </w:r>
      <w:r w:rsidR="001B30A4" w:rsidRPr="00013B95">
        <w:rPr>
          <w:rFonts w:asciiTheme="majorBidi" w:hAnsiTheme="majorBidi" w:cstheme="majorBidi"/>
          <w:bCs/>
          <w:sz w:val="24"/>
          <w:szCs w:val="24"/>
        </w:rPr>
        <w:t>.</w:t>
      </w:r>
    </w:p>
    <w:p w14:paraId="49324C59" w14:textId="77777777" w:rsidR="00C3625F" w:rsidRPr="00013B95" w:rsidRDefault="0085389D" w:rsidP="00267B4D">
      <w:pPr>
        <w:pStyle w:val="NoSpacing"/>
        <w:numPr>
          <w:ilvl w:val="0"/>
          <w:numId w:val="6"/>
        </w:numPr>
        <w:ind w:left="1080"/>
        <w:jc w:val="both"/>
        <w:rPr>
          <w:rFonts w:asciiTheme="majorBidi" w:hAnsiTheme="majorBidi" w:cstheme="majorBidi"/>
          <w:sz w:val="24"/>
          <w:szCs w:val="24"/>
        </w:rPr>
      </w:pPr>
      <w:r w:rsidRPr="00013B95">
        <w:rPr>
          <w:rFonts w:asciiTheme="majorBidi" w:hAnsiTheme="majorBidi" w:cstheme="majorBidi"/>
          <w:sz w:val="24"/>
          <w:szCs w:val="24"/>
        </w:rPr>
        <w:t>There is p</w:t>
      </w:r>
      <w:r w:rsidR="00DC2283" w:rsidRPr="00013B95">
        <w:rPr>
          <w:rFonts w:asciiTheme="majorBidi" w:hAnsiTheme="majorBidi" w:cstheme="majorBidi"/>
          <w:sz w:val="24"/>
          <w:szCs w:val="24"/>
        </w:rPr>
        <w:t>oor productivity in agriculture due to undulat</w:t>
      </w:r>
      <w:r w:rsidRPr="00013B95">
        <w:rPr>
          <w:rFonts w:asciiTheme="majorBidi" w:hAnsiTheme="majorBidi" w:cstheme="majorBidi"/>
          <w:sz w:val="24"/>
          <w:szCs w:val="24"/>
        </w:rPr>
        <w:t>ing</w:t>
      </w:r>
      <w:r w:rsidR="00DC2283" w:rsidRPr="00013B95">
        <w:rPr>
          <w:rFonts w:asciiTheme="majorBidi" w:hAnsiTheme="majorBidi" w:cstheme="majorBidi"/>
          <w:sz w:val="24"/>
          <w:szCs w:val="24"/>
        </w:rPr>
        <w:t xml:space="preserve"> forest land.</w:t>
      </w:r>
    </w:p>
    <w:p w14:paraId="29A7DAA2" w14:textId="77777777" w:rsidR="000F000A" w:rsidRPr="00013B95" w:rsidRDefault="0085389D" w:rsidP="00267B4D">
      <w:pPr>
        <w:pStyle w:val="NoSpacing"/>
        <w:numPr>
          <w:ilvl w:val="0"/>
          <w:numId w:val="6"/>
        </w:numPr>
        <w:ind w:left="1080"/>
        <w:jc w:val="both"/>
        <w:rPr>
          <w:rFonts w:asciiTheme="majorBidi" w:hAnsiTheme="majorBidi" w:cstheme="majorBidi"/>
          <w:sz w:val="24"/>
          <w:szCs w:val="24"/>
        </w:rPr>
      </w:pPr>
      <w:r w:rsidRPr="00013B95">
        <w:rPr>
          <w:rFonts w:asciiTheme="majorBidi" w:hAnsiTheme="majorBidi" w:cstheme="majorBidi"/>
          <w:sz w:val="24"/>
          <w:szCs w:val="24"/>
        </w:rPr>
        <w:t>People have l</w:t>
      </w:r>
      <w:r w:rsidR="000F000A" w:rsidRPr="00013B95">
        <w:rPr>
          <w:rFonts w:asciiTheme="majorBidi" w:hAnsiTheme="majorBidi" w:cstheme="majorBidi"/>
          <w:sz w:val="24"/>
          <w:szCs w:val="24"/>
        </w:rPr>
        <w:t>ivelihood insecurity</w:t>
      </w:r>
      <w:r w:rsidR="006235B7" w:rsidRPr="00013B95">
        <w:rPr>
          <w:rFonts w:asciiTheme="majorBidi" w:hAnsiTheme="majorBidi" w:cstheme="majorBidi"/>
          <w:sz w:val="24"/>
          <w:szCs w:val="24"/>
        </w:rPr>
        <w:t xml:space="preserve"> </w:t>
      </w:r>
      <w:r w:rsidR="00443AEF" w:rsidRPr="00013B95">
        <w:rPr>
          <w:rFonts w:asciiTheme="majorBidi" w:hAnsiTheme="majorBidi" w:cstheme="majorBidi"/>
          <w:sz w:val="24"/>
          <w:szCs w:val="24"/>
        </w:rPr>
        <w:t xml:space="preserve">due to </w:t>
      </w:r>
      <w:r w:rsidR="00DD48DB" w:rsidRPr="00013B95">
        <w:rPr>
          <w:rFonts w:asciiTheme="majorBidi" w:hAnsiTheme="majorBidi" w:cstheme="majorBidi"/>
          <w:sz w:val="24"/>
          <w:szCs w:val="24"/>
        </w:rPr>
        <w:t>the lack</w:t>
      </w:r>
      <w:r w:rsidR="006235B7" w:rsidRPr="00013B95">
        <w:rPr>
          <w:rFonts w:asciiTheme="majorBidi" w:hAnsiTheme="majorBidi" w:cstheme="majorBidi"/>
          <w:sz w:val="24"/>
          <w:szCs w:val="24"/>
        </w:rPr>
        <w:t xml:space="preserve"> of </w:t>
      </w:r>
      <w:r w:rsidR="000F000A" w:rsidRPr="00013B95">
        <w:rPr>
          <w:rFonts w:asciiTheme="majorBidi" w:hAnsiTheme="majorBidi" w:cstheme="majorBidi"/>
          <w:sz w:val="24"/>
          <w:szCs w:val="24"/>
        </w:rPr>
        <w:t>livelihood opportunities.</w:t>
      </w:r>
    </w:p>
    <w:p w14:paraId="277B4CB3" w14:textId="77777777" w:rsidR="000F000A" w:rsidRPr="00013B95" w:rsidRDefault="00635150" w:rsidP="00267B4D">
      <w:pPr>
        <w:pStyle w:val="NoSpacing"/>
        <w:numPr>
          <w:ilvl w:val="0"/>
          <w:numId w:val="6"/>
        </w:numPr>
        <w:ind w:left="1080"/>
        <w:jc w:val="both"/>
        <w:rPr>
          <w:rFonts w:asciiTheme="majorBidi" w:hAnsiTheme="majorBidi" w:cstheme="majorBidi"/>
          <w:sz w:val="24"/>
          <w:szCs w:val="24"/>
        </w:rPr>
      </w:pPr>
      <w:bookmarkStart w:id="7" w:name="_Hlk531591932"/>
      <w:r w:rsidRPr="00013B95">
        <w:rPr>
          <w:rFonts w:asciiTheme="majorBidi" w:eastAsia="Times New Roman" w:hAnsiTheme="majorBidi" w:cstheme="majorBidi"/>
          <w:sz w:val="24"/>
          <w:szCs w:val="24"/>
          <w:lang w:eastAsia="zh-CN"/>
        </w:rPr>
        <w:t>Livelihood</w:t>
      </w:r>
      <w:r w:rsidR="0085389D" w:rsidRPr="00013B95">
        <w:rPr>
          <w:rFonts w:asciiTheme="majorBidi" w:eastAsia="Times New Roman" w:hAnsiTheme="majorBidi" w:cstheme="majorBidi"/>
          <w:sz w:val="24"/>
          <w:szCs w:val="24"/>
          <w:lang w:eastAsia="zh-CN"/>
        </w:rPr>
        <w:t>s</w:t>
      </w:r>
      <w:r w:rsidRPr="00013B95">
        <w:rPr>
          <w:rFonts w:asciiTheme="majorBidi" w:eastAsia="Times New Roman" w:hAnsiTheme="majorBidi" w:cstheme="majorBidi"/>
          <w:sz w:val="24"/>
          <w:szCs w:val="24"/>
          <w:lang w:eastAsia="zh-CN"/>
        </w:rPr>
        <w:t xml:space="preserve"> depend upon traditional agriculture methods, forest produce</w:t>
      </w:r>
      <w:r w:rsidR="0085389D" w:rsidRPr="00013B95">
        <w:rPr>
          <w:rFonts w:asciiTheme="majorBidi" w:eastAsia="Times New Roman" w:hAnsiTheme="majorBidi" w:cstheme="majorBidi"/>
          <w:sz w:val="24"/>
          <w:szCs w:val="24"/>
          <w:lang w:eastAsia="zh-CN"/>
        </w:rPr>
        <w:t xml:space="preserve"> </w:t>
      </w:r>
      <w:r w:rsidRPr="00013B95">
        <w:rPr>
          <w:rFonts w:asciiTheme="majorBidi" w:eastAsia="Times New Roman" w:hAnsiTheme="majorBidi" w:cstheme="majorBidi"/>
          <w:sz w:val="24"/>
          <w:szCs w:val="24"/>
          <w:lang w:eastAsia="zh-CN"/>
        </w:rPr>
        <w:t>and asymmetrical availability of daily wages</w:t>
      </w:r>
      <w:r w:rsidR="0085389D" w:rsidRPr="00013B95">
        <w:rPr>
          <w:rFonts w:asciiTheme="majorBidi" w:eastAsia="Times New Roman" w:hAnsiTheme="majorBidi" w:cstheme="majorBidi"/>
          <w:sz w:val="24"/>
          <w:szCs w:val="24"/>
          <w:lang w:eastAsia="zh-CN"/>
        </w:rPr>
        <w:t>.</w:t>
      </w:r>
    </w:p>
    <w:bookmarkEnd w:id="7"/>
    <w:p w14:paraId="403A2C52" w14:textId="77777777" w:rsidR="000F000A" w:rsidRPr="00013B95" w:rsidRDefault="000F000A" w:rsidP="00267B4D">
      <w:pPr>
        <w:pStyle w:val="NoSpacing"/>
        <w:numPr>
          <w:ilvl w:val="0"/>
          <w:numId w:val="6"/>
        </w:numPr>
        <w:ind w:left="1080"/>
        <w:jc w:val="both"/>
        <w:rPr>
          <w:rFonts w:asciiTheme="majorBidi" w:hAnsiTheme="majorBidi" w:cstheme="majorBidi"/>
          <w:sz w:val="24"/>
          <w:szCs w:val="24"/>
        </w:rPr>
      </w:pPr>
      <w:r w:rsidRPr="00013B95">
        <w:rPr>
          <w:rFonts w:asciiTheme="majorBidi" w:hAnsiTheme="majorBidi" w:cstheme="majorBidi"/>
          <w:sz w:val="24"/>
          <w:szCs w:val="24"/>
        </w:rPr>
        <w:t>Poor participation in governance</w:t>
      </w:r>
      <w:r w:rsidR="0085389D" w:rsidRPr="00013B95">
        <w:rPr>
          <w:rFonts w:asciiTheme="majorBidi" w:hAnsiTheme="majorBidi" w:cstheme="majorBidi"/>
          <w:sz w:val="24"/>
          <w:szCs w:val="24"/>
        </w:rPr>
        <w:t xml:space="preserve"> and </w:t>
      </w:r>
      <w:r w:rsidR="002602FE" w:rsidRPr="00013B95">
        <w:rPr>
          <w:rFonts w:asciiTheme="majorBidi" w:hAnsiTheme="majorBidi" w:cstheme="majorBidi"/>
          <w:sz w:val="24"/>
          <w:szCs w:val="24"/>
        </w:rPr>
        <w:t xml:space="preserve">poor </w:t>
      </w:r>
      <w:r w:rsidR="009E11E0" w:rsidRPr="00013B95">
        <w:rPr>
          <w:rFonts w:asciiTheme="majorBidi" w:hAnsiTheme="majorBidi" w:cstheme="majorBidi"/>
          <w:sz w:val="24"/>
          <w:szCs w:val="24"/>
        </w:rPr>
        <w:t>implementation</w:t>
      </w:r>
      <w:r w:rsidR="002602FE" w:rsidRPr="00013B95">
        <w:rPr>
          <w:rFonts w:asciiTheme="majorBidi" w:hAnsiTheme="majorBidi" w:cstheme="majorBidi"/>
          <w:sz w:val="24"/>
          <w:szCs w:val="24"/>
        </w:rPr>
        <w:t xml:space="preserve"> </w:t>
      </w:r>
      <w:r w:rsidR="0085389D" w:rsidRPr="00013B95">
        <w:rPr>
          <w:rFonts w:asciiTheme="majorBidi" w:hAnsiTheme="majorBidi" w:cstheme="majorBidi"/>
          <w:sz w:val="24"/>
          <w:szCs w:val="24"/>
        </w:rPr>
        <w:t xml:space="preserve">of </w:t>
      </w:r>
      <w:r w:rsidR="009E11E0" w:rsidRPr="00013B95">
        <w:rPr>
          <w:rFonts w:asciiTheme="majorBidi" w:hAnsiTheme="majorBidi" w:cstheme="majorBidi"/>
          <w:sz w:val="24"/>
          <w:szCs w:val="24"/>
        </w:rPr>
        <w:t>government</w:t>
      </w:r>
      <w:r w:rsidR="002602FE" w:rsidRPr="00013B95">
        <w:rPr>
          <w:rFonts w:asciiTheme="majorBidi" w:hAnsiTheme="majorBidi" w:cstheme="majorBidi"/>
          <w:sz w:val="24"/>
          <w:szCs w:val="24"/>
        </w:rPr>
        <w:t xml:space="preserve"> schemes</w:t>
      </w:r>
      <w:r w:rsidR="0085389D" w:rsidRPr="00013B95">
        <w:rPr>
          <w:rFonts w:asciiTheme="majorBidi" w:hAnsiTheme="majorBidi" w:cstheme="majorBidi"/>
          <w:sz w:val="24"/>
          <w:szCs w:val="24"/>
        </w:rPr>
        <w:t xml:space="preserve"> resulting in low or average impact of the implemented projects</w:t>
      </w:r>
      <w:r w:rsidR="009E11E0" w:rsidRPr="00013B95">
        <w:rPr>
          <w:rFonts w:asciiTheme="majorBidi" w:hAnsiTheme="majorBidi" w:cstheme="majorBidi"/>
          <w:sz w:val="24"/>
          <w:szCs w:val="24"/>
        </w:rPr>
        <w:t>.</w:t>
      </w:r>
    </w:p>
    <w:p w14:paraId="12C30F99" w14:textId="77777777" w:rsidR="009E11E0" w:rsidRPr="00013B95" w:rsidRDefault="0085389D" w:rsidP="00267B4D">
      <w:pPr>
        <w:pStyle w:val="NoSpacing"/>
        <w:numPr>
          <w:ilvl w:val="0"/>
          <w:numId w:val="6"/>
        </w:numPr>
        <w:ind w:left="1080"/>
        <w:jc w:val="both"/>
        <w:rPr>
          <w:rFonts w:asciiTheme="majorBidi" w:hAnsiTheme="majorBidi" w:cstheme="majorBidi"/>
          <w:sz w:val="24"/>
          <w:szCs w:val="24"/>
        </w:rPr>
      </w:pPr>
      <w:r w:rsidRPr="00013B95">
        <w:rPr>
          <w:rFonts w:asciiTheme="majorBidi" w:hAnsiTheme="majorBidi" w:cstheme="majorBidi"/>
          <w:sz w:val="24"/>
          <w:szCs w:val="24"/>
        </w:rPr>
        <w:t>People l</w:t>
      </w:r>
      <w:r w:rsidR="009E11E0" w:rsidRPr="00013B95">
        <w:rPr>
          <w:rFonts w:asciiTheme="majorBidi" w:hAnsiTheme="majorBidi" w:cstheme="majorBidi"/>
          <w:sz w:val="24"/>
          <w:szCs w:val="24"/>
        </w:rPr>
        <w:t xml:space="preserve">ack access </w:t>
      </w:r>
      <w:r w:rsidR="00635150" w:rsidRPr="00013B95">
        <w:rPr>
          <w:rFonts w:asciiTheme="majorBidi" w:hAnsiTheme="majorBidi" w:cstheme="majorBidi"/>
          <w:sz w:val="24"/>
          <w:szCs w:val="24"/>
        </w:rPr>
        <w:t xml:space="preserve">to </w:t>
      </w:r>
      <w:r w:rsidR="009E11E0" w:rsidRPr="00013B95">
        <w:rPr>
          <w:rFonts w:asciiTheme="majorBidi" w:hAnsiTheme="majorBidi" w:cstheme="majorBidi"/>
          <w:sz w:val="24"/>
          <w:szCs w:val="24"/>
        </w:rPr>
        <w:t xml:space="preserve">financial and </w:t>
      </w:r>
      <w:r w:rsidR="00DD48DB" w:rsidRPr="00013B95">
        <w:rPr>
          <w:rFonts w:asciiTheme="majorBidi" w:hAnsiTheme="majorBidi" w:cstheme="majorBidi"/>
          <w:sz w:val="24"/>
          <w:szCs w:val="24"/>
        </w:rPr>
        <w:t>non-financial</w:t>
      </w:r>
      <w:r w:rsidR="009E11E0" w:rsidRPr="00013B95">
        <w:rPr>
          <w:rFonts w:asciiTheme="majorBidi" w:hAnsiTheme="majorBidi" w:cstheme="majorBidi"/>
          <w:sz w:val="24"/>
          <w:szCs w:val="24"/>
        </w:rPr>
        <w:t xml:space="preserve"> services like micro credit, micro pension, micro insurance, market linkage and institutional building linkage</w:t>
      </w:r>
      <w:r w:rsidRPr="00013B95">
        <w:rPr>
          <w:rFonts w:asciiTheme="majorBidi" w:hAnsiTheme="majorBidi" w:cstheme="majorBidi"/>
          <w:sz w:val="24"/>
          <w:szCs w:val="24"/>
        </w:rPr>
        <w:t>s</w:t>
      </w:r>
      <w:r w:rsidR="009E11E0" w:rsidRPr="00013B95">
        <w:rPr>
          <w:rFonts w:asciiTheme="majorBidi" w:hAnsiTheme="majorBidi" w:cstheme="majorBidi"/>
          <w:sz w:val="24"/>
          <w:szCs w:val="24"/>
        </w:rPr>
        <w:t>.</w:t>
      </w:r>
    </w:p>
    <w:p w14:paraId="603A10D6" w14:textId="77777777" w:rsidR="00072C23" w:rsidRPr="00013B95" w:rsidRDefault="00C3625F" w:rsidP="00267B4D">
      <w:pPr>
        <w:pStyle w:val="NoSpacing"/>
        <w:numPr>
          <w:ilvl w:val="0"/>
          <w:numId w:val="6"/>
        </w:numPr>
        <w:ind w:left="1080"/>
        <w:jc w:val="both"/>
        <w:rPr>
          <w:rFonts w:asciiTheme="majorBidi" w:hAnsiTheme="majorBidi" w:cstheme="majorBidi"/>
          <w:sz w:val="24"/>
          <w:szCs w:val="24"/>
        </w:rPr>
      </w:pPr>
      <w:r w:rsidRPr="00013B95">
        <w:rPr>
          <w:rFonts w:asciiTheme="majorBidi" w:hAnsiTheme="majorBidi" w:cstheme="majorBidi"/>
          <w:sz w:val="24"/>
          <w:szCs w:val="24"/>
        </w:rPr>
        <w:t>Poor</w:t>
      </w:r>
      <w:r w:rsidR="002602FE" w:rsidRPr="00013B95">
        <w:rPr>
          <w:rFonts w:asciiTheme="majorBidi" w:hAnsiTheme="majorBidi" w:cstheme="majorBidi"/>
          <w:sz w:val="24"/>
          <w:szCs w:val="24"/>
        </w:rPr>
        <w:t xml:space="preserve"> participation in Gram</w:t>
      </w:r>
      <w:r w:rsidR="00BB4DCB" w:rsidRPr="00013B95">
        <w:rPr>
          <w:rFonts w:asciiTheme="majorBidi" w:hAnsiTheme="majorBidi" w:cstheme="majorBidi"/>
          <w:sz w:val="24"/>
          <w:szCs w:val="24"/>
        </w:rPr>
        <w:t xml:space="preserve"> </w:t>
      </w:r>
      <w:r w:rsidR="00647DB8" w:rsidRPr="00013B95">
        <w:rPr>
          <w:rFonts w:asciiTheme="majorBidi" w:hAnsiTheme="majorBidi" w:cstheme="majorBidi"/>
          <w:sz w:val="24"/>
          <w:szCs w:val="24"/>
        </w:rPr>
        <w:t>Sabha</w:t>
      </w:r>
      <w:r w:rsidRPr="00013B95">
        <w:rPr>
          <w:rFonts w:asciiTheme="majorBidi" w:hAnsiTheme="majorBidi" w:cstheme="majorBidi"/>
          <w:sz w:val="24"/>
          <w:szCs w:val="24"/>
        </w:rPr>
        <w:t xml:space="preserve"> function of the village level</w:t>
      </w:r>
      <w:r w:rsidR="0085389D" w:rsidRPr="00013B95">
        <w:rPr>
          <w:rFonts w:asciiTheme="majorBidi" w:hAnsiTheme="majorBidi" w:cstheme="majorBidi"/>
          <w:sz w:val="24"/>
          <w:szCs w:val="24"/>
        </w:rPr>
        <w:t>,</w:t>
      </w:r>
      <w:r w:rsidRPr="00013B95">
        <w:rPr>
          <w:rFonts w:asciiTheme="majorBidi" w:hAnsiTheme="majorBidi" w:cstheme="majorBidi"/>
          <w:sz w:val="24"/>
          <w:szCs w:val="24"/>
        </w:rPr>
        <w:t xml:space="preserve"> the Gram </w:t>
      </w:r>
      <w:r w:rsidR="0085389D" w:rsidRPr="00013B95">
        <w:rPr>
          <w:rFonts w:asciiTheme="majorBidi" w:hAnsiTheme="majorBidi" w:cstheme="majorBidi"/>
          <w:sz w:val="24"/>
          <w:szCs w:val="24"/>
        </w:rPr>
        <w:t>P</w:t>
      </w:r>
      <w:r w:rsidRPr="00013B95">
        <w:rPr>
          <w:rFonts w:asciiTheme="majorBidi" w:hAnsiTheme="majorBidi" w:cstheme="majorBidi"/>
          <w:sz w:val="24"/>
          <w:szCs w:val="24"/>
        </w:rPr>
        <w:t xml:space="preserve">anchayat </w:t>
      </w:r>
      <w:r w:rsidR="00505187" w:rsidRPr="00013B95">
        <w:rPr>
          <w:rFonts w:asciiTheme="majorBidi" w:hAnsiTheme="majorBidi" w:cstheme="majorBidi"/>
          <w:sz w:val="24"/>
          <w:szCs w:val="24"/>
        </w:rPr>
        <w:t>meeting</w:t>
      </w:r>
      <w:r w:rsidRPr="00013B95">
        <w:rPr>
          <w:rFonts w:asciiTheme="majorBidi" w:hAnsiTheme="majorBidi" w:cstheme="majorBidi"/>
          <w:sz w:val="24"/>
          <w:szCs w:val="24"/>
        </w:rPr>
        <w:t xml:space="preserve">s. Poor attendance and participants in the </w:t>
      </w:r>
      <w:r w:rsidR="00505187" w:rsidRPr="00013B95">
        <w:rPr>
          <w:rFonts w:asciiTheme="majorBidi" w:hAnsiTheme="majorBidi" w:cstheme="majorBidi"/>
          <w:sz w:val="24"/>
          <w:szCs w:val="24"/>
        </w:rPr>
        <w:t xml:space="preserve">Gram </w:t>
      </w:r>
      <w:r w:rsidR="0085389D" w:rsidRPr="00013B95">
        <w:rPr>
          <w:rFonts w:asciiTheme="majorBidi" w:hAnsiTheme="majorBidi" w:cstheme="majorBidi"/>
          <w:sz w:val="24"/>
          <w:szCs w:val="24"/>
        </w:rPr>
        <w:t>S</w:t>
      </w:r>
      <w:r w:rsidR="00505187" w:rsidRPr="00013B95">
        <w:rPr>
          <w:rFonts w:asciiTheme="majorBidi" w:hAnsiTheme="majorBidi" w:cstheme="majorBidi"/>
          <w:sz w:val="24"/>
          <w:szCs w:val="24"/>
        </w:rPr>
        <w:t xml:space="preserve">abha </w:t>
      </w:r>
      <w:r w:rsidRPr="00013B95">
        <w:rPr>
          <w:rFonts w:asciiTheme="majorBidi" w:hAnsiTheme="majorBidi" w:cstheme="majorBidi"/>
          <w:sz w:val="24"/>
          <w:szCs w:val="24"/>
        </w:rPr>
        <w:t>(join</w:t>
      </w:r>
      <w:r w:rsidR="0085389D" w:rsidRPr="00013B95">
        <w:rPr>
          <w:rFonts w:asciiTheme="majorBidi" w:hAnsiTheme="majorBidi" w:cstheme="majorBidi"/>
          <w:sz w:val="24"/>
          <w:szCs w:val="24"/>
        </w:rPr>
        <w:t>t</w:t>
      </w:r>
      <w:r w:rsidRPr="00013B95">
        <w:rPr>
          <w:rFonts w:asciiTheme="majorBidi" w:hAnsiTheme="majorBidi" w:cstheme="majorBidi"/>
          <w:sz w:val="24"/>
          <w:szCs w:val="24"/>
        </w:rPr>
        <w:t xml:space="preserve"> meeting of many villages) </w:t>
      </w:r>
      <w:r w:rsidR="0085389D" w:rsidRPr="00013B95">
        <w:rPr>
          <w:rFonts w:asciiTheme="majorBidi" w:hAnsiTheme="majorBidi" w:cstheme="majorBidi"/>
          <w:sz w:val="24"/>
          <w:szCs w:val="24"/>
        </w:rPr>
        <w:t>at</w:t>
      </w:r>
      <w:r w:rsidR="00505187" w:rsidRPr="00013B95">
        <w:rPr>
          <w:rFonts w:asciiTheme="majorBidi" w:hAnsiTheme="majorBidi" w:cstheme="majorBidi"/>
          <w:sz w:val="24"/>
          <w:szCs w:val="24"/>
        </w:rPr>
        <w:t xml:space="preserve"> </w:t>
      </w:r>
      <w:r w:rsidR="0085389D" w:rsidRPr="00013B95">
        <w:rPr>
          <w:rFonts w:asciiTheme="majorBidi" w:hAnsiTheme="majorBidi" w:cstheme="majorBidi"/>
          <w:sz w:val="24"/>
          <w:szCs w:val="24"/>
        </w:rPr>
        <w:t>the P</w:t>
      </w:r>
      <w:r w:rsidR="00505187" w:rsidRPr="00013B95">
        <w:rPr>
          <w:rFonts w:asciiTheme="majorBidi" w:hAnsiTheme="majorBidi" w:cstheme="majorBidi"/>
          <w:sz w:val="24"/>
          <w:szCs w:val="24"/>
        </w:rPr>
        <w:t xml:space="preserve">anchayat and block </w:t>
      </w:r>
      <w:r w:rsidR="0038154F" w:rsidRPr="00013B95">
        <w:rPr>
          <w:rFonts w:asciiTheme="majorBidi" w:hAnsiTheme="majorBidi" w:cstheme="majorBidi"/>
          <w:sz w:val="24"/>
          <w:szCs w:val="24"/>
        </w:rPr>
        <w:t>level.</w:t>
      </w:r>
      <w:r w:rsidR="00505187" w:rsidRPr="00013B95">
        <w:rPr>
          <w:rFonts w:asciiTheme="majorBidi" w:hAnsiTheme="majorBidi" w:cstheme="majorBidi"/>
          <w:sz w:val="24"/>
          <w:szCs w:val="24"/>
        </w:rPr>
        <w:t xml:space="preserve"> </w:t>
      </w:r>
    </w:p>
    <w:p w14:paraId="2EA4BAAF" w14:textId="77777777" w:rsidR="0085389D" w:rsidRPr="00013B95" w:rsidRDefault="0085389D" w:rsidP="0085389D">
      <w:pPr>
        <w:pStyle w:val="NoSpacing"/>
        <w:ind w:left="1080"/>
        <w:jc w:val="both"/>
        <w:rPr>
          <w:rFonts w:asciiTheme="majorBidi" w:hAnsiTheme="majorBidi" w:cstheme="majorBidi"/>
          <w:sz w:val="24"/>
          <w:szCs w:val="24"/>
        </w:rPr>
      </w:pPr>
    </w:p>
    <w:bookmarkEnd w:id="6"/>
    <w:p w14:paraId="3190FC12" w14:textId="2ECE0361" w:rsidR="00F321F5" w:rsidRPr="00013B95" w:rsidRDefault="00267B4D" w:rsidP="00651982">
      <w:pPr>
        <w:spacing w:after="0" w:line="240" w:lineRule="auto"/>
        <w:ind w:left="360"/>
        <w:jc w:val="both"/>
        <w:rPr>
          <w:rFonts w:asciiTheme="majorBidi" w:hAnsiTheme="majorBidi" w:cstheme="majorBidi"/>
          <w:sz w:val="24"/>
          <w:szCs w:val="24"/>
        </w:rPr>
      </w:pPr>
      <w:r w:rsidRPr="00013B95">
        <w:rPr>
          <w:rFonts w:asciiTheme="majorBidi" w:hAnsiTheme="majorBidi" w:cstheme="majorBidi"/>
          <w:sz w:val="24"/>
          <w:szCs w:val="24"/>
        </w:rPr>
        <w:t xml:space="preserve">We </w:t>
      </w:r>
      <w:r w:rsidR="00BA3457" w:rsidRPr="00013B95">
        <w:rPr>
          <w:rFonts w:asciiTheme="majorBidi" w:hAnsiTheme="majorBidi" w:cstheme="majorBidi"/>
          <w:bCs/>
          <w:sz w:val="24"/>
          <w:szCs w:val="24"/>
        </w:rPr>
        <w:t>gathered information</w:t>
      </w:r>
      <w:r w:rsidR="00FD31F7" w:rsidRPr="00013B95">
        <w:rPr>
          <w:rFonts w:asciiTheme="majorBidi" w:hAnsiTheme="majorBidi" w:cstheme="majorBidi"/>
          <w:sz w:val="24"/>
          <w:szCs w:val="24"/>
        </w:rPr>
        <w:t xml:space="preserve"> about these issues</w:t>
      </w:r>
      <w:r w:rsidR="00587617"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through a </w:t>
      </w:r>
      <w:r w:rsidR="00044127" w:rsidRPr="00013B95">
        <w:rPr>
          <w:rFonts w:asciiTheme="majorBidi" w:hAnsiTheme="majorBidi" w:cstheme="majorBidi"/>
          <w:sz w:val="24"/>
          <w:szCs w:val="24"/>
        </w:rPr>
        <w:t xml:space="preserve">random survey of the </w:t>
      </w:r>
      <w:r w:rsidR="0005487C" w:rsidRPr="00013B95">
        <w:rPr>
          <w:rFonts w:asciiTheme="majorBidi" w:hAnsiTheme="majorBidi" w:cstheme="majorBidi"/>
          <w:sz w:val="24"/>
          <w:szCs w:val="24"/>
        </w:rPr>
        <w:t>community of</w:t>
      </w:r>
      <w:r w:rsidR="00044127" w:rsidRPr="00013B95">
        <w:rPr>
          <w:rFonts w:asciiTheme="majorBidi" w:hAnsiTheme="majorBidi" w:cstheme="majorBidi"/>
          <w:sz w:val="24"/>
          <w:szCs w:val="24"/>
        </w:rPr>
        <w:t xml:space="preserve"> the proposed </w:t>
      </w:r>
      <w:r w:rsidR="00587617" w:rsidRPr="00013B95">
        <w:rPr>
          <w:rFonts w:asciiTheme="majorBidi" w:hAnsiTheme="majorBidi" w:cstheme="majorBidi"/>
          <w:sz w:val="24"/>
          <w:szCs w:val="24"/>
        </w:rPr>
        <w:t xml:space="preserve">location and its </w:t>
      </w:r>
      <w:r w:rsidR="00985D99" w:rsidRPr="00013B95">
        <w:rPr>
          <w:rFonts w:asciiTheme="majorBidi" w:hAnsiTheme="majorBidi" w:cstheme="majorBidi"/>
          <w:sz w:val="24"/>
          <w:szCs w:val="24"/>
        </w:rPr>
        <w:t>surrounding villages.</w:t>
      </w:r>
      <w:r w:rsidR="00FD31F7" w:rsidRPr="00013B95">
        <w:rPr>
          <w:rFonts w:asciiTheme="majorBidi" w:hAnsiTheme="majorBidi" w:cstheme="majorBidi"/>
          <w:sz w:val="24"/>
          <w:szCs w:val="24"/>
        </w:rPr>
        <w:t xml:space="preserve"> </w:t>
      </w:r>
      <w:r w:rsidR="00587617" w:rsidRPr="00013B95">
        <w:rPr>
          <w:rFonts w:asciiTheme="majorBidi" w:hAnsiTheme="majorBidi" w:cstheme="majorBidi"/>
          <w:sz w:val="24"/>
          <w:szCs w:val="24"/>
        </w:rPr>
        <w:t xml:space="preserve">As </w:t>
      </w:r>
      <w:proofErr w:type="spellStart"/>
      <w:r w:rsidR="00340671" w:rsidRPr="00013B95">
        <w:rPr>
          <w:rFonts w:asciiTheme="majorBidi" w:hAnsiTheme="majorBidi" w:cstheme="majorBidi"/>
          <w:sz w:val="24"/>
          <w:szCs w:val="24"/>
        </w:rPr>
        <w:t>Hehegrah</w:t>
      </w:r>
      <w:proofErr w:type="spellEnd"/>
      <w:r w:rsidR="00340671" w:rsidRPr="00013B95">
        <w:rPr>
          <w:rFonts w:asciiTheme="majorBidi" w:hAnsiTheme="majorBidi" w:cstheme="majorBidi"/>
          <w:sz w:val="24"/>
          <w:szCs w:val="24"/>
        </w:rPr>
        <w:t xml:space="preserve"> is far from </w:t>
      </w:r>
      <w:r w:rsidR="00C53CDB" w:rsidRPr="00013B95">
        <w:rPr>
          <w:rFonts w:asciiTheme="majorBidi" w:hAnsiTheme="majorBidi" w:cstheme="majorBidi"/>
          <w:sz w:val="24"/>
          <w:szCs w:val="24"/>
        </w:rPr>
        <w:t xml:space="preserve">our </w:t>
      </w:r>
      <w:r w:rsidR="00340671" w:rsidRPr="00013B95">
        <w:rPr>
          <w:rFonts w:asciiTheme="majorBidi" w:hAnsiTheme="majorBidi" w:cstheme="majorBidi"/>
          <w:sz w:val="24"/>
          <w:szCs w:val="24"/>
        </w:rPr>
        <w:t xml:space="preserve">present ongoing </w:t>
      </w:r>
      <w:r w:rsidR="0005487C" w:rsidRPr="00013B95">
        <w:rPr>
          <w:rFonts w:asciiTheme="majorBidi" w:hAnsiTheme="majorBidi" w:cstheme="majorBidi"/>
          <w:sz w:val="24"/>
          <w:szCs w:val="24"/>
        </w:rPr>
        <w:t>project</w:t>
      </w:r>
      <w:r w:rsidR="00F96D65" w:rsidRPr="00013B95">
        <w:rPr>
          <w:rFonts w:asciiTheme="majorBidi" w:hAnsiTheme="majorBidi" w:cstheme="majorBidi"/>
          <w:sz w:val="24"/>
          <w:szCs w:val="24"/>
        </w:rPr>
        <w:t>,</w:t>
      </w:r>
      <w:r w:rsidR="0005487C" w:rsidRPr="00013B95">
        <w:rPr>
          <w:rFonts w:asciiTheme="majorBidi" w:hAnsiTheme="majorBidi" w:cstheme="majorBidi"/>
          <w:sz w:val="24"/>
          <w:szCs w:val="24"/>
        </w:rPr>
        <w:t xml:space="preserve"> this</w:t>
      </w:r>
      <w:r w:rsidR="00340671" w:rsidRPr="00013B95">
        <w:rPr>
          <w:rFonts w:asciiTheme="majorBidi" w:hAnsiTheme="majorBidi" w:cstheme="majorBidi"/>
          <w:sz w:val="24"/>
          <w:szCs w:val="24"/>
        </w:rPr>
        <w:t xml:space="preserve"> will be </w:t>
      </w:r>
      <w:r w:rsidR="00985D99" w:rsidRPr="00013B95">
        <w:rPr>
          <w:rFonts w:asciiTheme="majorBidi" w:hAnsiTheme="majorBidi" w:cstheme="majorBidi"/>
          <w:sz w:val="24"/>
          <w:szCs w:val="24"/>
        </w:rPr>
        <w:t>completely</w:t>
      </w:r>
      <w:r w:rsidR="00340671" w:rsidRPr="00013B95">
        <w:rPr>
          <w:rFonts w:asciiTheme="majorBidi" w:hAnsiTheme="majorBidi" w:cstheme="majorBidi"/>
          <w:sz w:val="24"/>
          <w:szCs w:val="24"/>
        </w:rPr>
        <w:t xml:space="preserve"> new </w:t>
      </w:r>
      <w:r w:rsidR="009F1EC3" w:rsidRPr="00013B95">
        <w:rPr>
          <w:rFonts w:asciiTheme="majorBidi" w:hAnsiTheme="majorBidi" w:cstheme="majorBidi"/>
          <w:sz w:val="24"/>
          <w:szCs w:val="24"/>
        </w:rPr>
        <w:t xml:space="preserve">project </w:t>
      </w:r>
      <w:r w:rsidR="00F96D65" w:rsidRPr="00013B95">
        <w:rPr>
          <w:rFonts w:asciiTheme="majorBidi" w:hAnsiTheme="majorBidi" w:cstheme="majorBidi"/>
          <w:sz w:val="24"/>
          <w:szCs w:val="24"/>
        </w:rPr>
        <w:t xml:space="preserve">in the new </w:t>
      </w:r>
      <w:r w:rsidR="002C336B" w:rsidRPr="00013B95">
        <w:rPr>
          <w:rFonts w:asciiTheme="majorBidi" w:hAnsiTheme="majorBidi" w:cstheme="majorBidi"/>
          <w:sz w:val="24"/>
          <w:szCs w:val="24"/>
        </w:rPr>
        <w:t>location,</w:t>
      </w:r>
      <w:r w:rsidR="008841EE" w:rsidRPr="00013B95">
        <w:rPr>
          <w:rFonts w:asciiTheme="majorBidi" w:hAnsiTheme="majorBidi" w:cstheme="majorBidi"/>
          <w:sz w:val="24"/>
          <w:szCs w:val="24"/>
        </w:rPr>
        <w:t xml:space="preserve"> </w:t>
      </w:r>
      <w:r w:rsidR="00C53CDB" w:rsidRPr="00013B95">
        <w:rPr>
          <w:rFonts w:asciiTheme="majorBidi" w:hAnsiTheme="majorBidi" w:cstheme="majorBidi"/>
          <w:sz w:val="24"/>
          <w:szCs w:val="24"/>
        </w:rPr>
        <w:t>and not</w:t>
      </w:r>
      <w:r w:rsidR="00340671" w:rsidRPr="00013B95">
        <w:rPr>
          <w:rFonts w:asciiTheme="majorBidi" w:hAnsiTheme="majorBidi" w:cstheme="majorBidi"/>
          <w:sz w:val="24"/>
          <w:szCs w:val="24"/>
        </w:rPr>
        <w:t xml:space="preserve"> </w:t>
      </w:r>
      <w:r w:rsidR="00C53CDB" w:rsidRPr="00013B95">
        <w:rPr>
          <w:rFonts w:asciiTheme="majorBidi" w:hAnsiTheme="majorBidi" w:cstheme="majorBidi"/>
          <w:sz w:val="24"/>
          <w:szCs w:val="24"/>
        </w:rPr>
        <w:t>a</w:t>
      </w:r>
      <w:r w:rsidR="00BA3457" w:rsidRPr="00013B95">
        <w:rPr>
          <w:rFonts w:asciiTheme="majorBidi" w:hAnsiTheme="majorBidi" w:cstheme="majorBidi"/>
          <w:sz w:val="24"/>
          <w:szCs w:val="24"/>
        </w:rPr>
        <w:t xml:space="preserve"> follow-up phase to previous projects</w:t>
      </w:r>
      <w:r w:rsidR="00A8753D" w:rsidRPr="00013B95">
        <w:rPr>
          <w:rFonts w:asciiTheme="majorBidi" w:hAnsiTheme="majorBidi" w:cstheme="majorBidi"/>
          <w:sz w:val="24"/>
          <w:szCs w:val="24"/>
        </w:rPr>
        <w:t>.</w:t>
      </w:r>
      <w:r w:rsidR="001F11D3" w:rsidRPr="00013B95">
        <w:rPr>
          <w:rFonts w:asciiTheme="majorBidi" w:hAnsiTheme="majorBidi" w:cstheme="majorBidi"/>
          <w:sz w:val="24"/>
          <w:szCs w:val="24"/>
        </w:rPr>
        <w:t xml:space="preserve"> </w:t>
      </w:r>
      <w:r w:rsidR="008841EE" w:rsidRPr="00013B95">
        <w:rPr>
          <w:rFonts w:asciiTheme="majorBidi" w:hAnsiTheme="majorBidi" w:cstheme="majorBidi"/>
          <w:sz w:val="24"/>
          <w:szCs w:val="24"/>
        </w:rPr>
        <w:t>The project</w:t>
      </w:r>
      <w:r w:rsidR="00340671" w:rsidRPr="00013B95">
        <w:rPr>
          <w:rFonts w:asciiTheme="majorBidi" w:hAnsiTheme="majorBidi" w:cstheme="majorBidi"/>
          <w:sz w:val="24"/>
          <w:szCs w:val="24"/>
        </w:rPr>
        <w:t xml:space="preserve"> staff</w:t>
      </w:r>
      <w:r w:rsidR="00044127" w:rsidRPr="00013B95">
        <w:rPr>
          <w:rFonts w:asciiTheme="majorBidi" w:hAnsiTheme="majorBidi" w:cstheme="majorBidi"/>
          <w:sz w:val="24"/>
          <w:szCs w:val="24"/>
        </w:rPr>
        <w:t xml:space="preserve"> engaged with the present project will be engaged in the new project</w:t>
      </w:r>
      <w:r w:rsidR="001F11D3" w:rsidRPr="00013B95">
        <w:rPr>
          <w:rFonts w:asciiTheme="majorBidi" w:hAnsiTheme="majorBidi" w:cstheme="majorBidi"/>
          <w:sz w:val="24"/>
          <w:szCs w:val="24"/>
        </w:rPr>
        <w:t xml:space="preserve">. </w:t>
      </w:r>
      <w:r w:rsidR="00F321F5" w:rsidRPr="00013B95">
        <w:rPr>
          <w:sz w:val="16"/>
          <w:szCs w:val="16"/>
        </w:rPr>
        <w:t xml:space="preserve"> </w:t>
      </w:r>
      <w:r w:rsidR="00F321F5" w:rsidRPr="00013B95">
        <w:rPr>
          <w:rFonts w:asciiTheme="majorBidi" w:hAnsiTheme="majorBidi" w:cstheme="majorBidi"/>
          <w:sz w:val="24"/>
          <w:szCs w:val="24"/>
        </w:rPr>
        <w:t xml:space="preserve">Field staff will be stationed in the Block town </w:t>
      </w:r>
      <w:proofErr w:type="spellStart"/>
      <w:r w:rsidR="00F321F5" w:rsidRPr="00013B95">
        <w:rPr>
          <w:rFonts w:asciiTheme="majorBidi" w:hAnsiTheme="majorBidi" w:cstheme="majorBidi"/>
          <w:sz w:val="24"/>
          <w:szCs w:val="24"/>
        </w:rPr>
        <w:t>Barwadih</w:t>
      </w:r>
      <w:proofErr w:type="spellEnd"/>
      <w:r w:rsidR="00F321F5" w:rsidRPr="00013B95">
        <w:rPr>
          <w:rFonts w:asciiTheme="majorBidi" w:hAnsiTheme="majorBidi" w:cstheme="majorBidi"/>
          <w:sz w:val="24"/>
          <w:szCs w:val="24"/>
        </w:rPr>
        <w:t xml:space="preserve"> or </w:t>
      </w:r>
      <w:proofErr w:type="spellStart"/>
      <w:r w:rsidR="00F321F5" w:rsidRPr="00013B95">
        <w:rPr>
          <w:rFonts w:asciiTheme="majorBidi" w:hAnsiTheme="majorBidi" w:cstheme="majorBidi"/>
          <w:sz w:val="24"/>
          <w:szCs w:val="24"/>
        </w:rPr>
        <w:t>Manika</w:t>
      </w:r>
      <w:proofErr w:type="spellEnd"/>
      <w:r w:rsidR="00F321F5" w:rsidRPr="00013B95">
        <w:rPr>
          <w:rFonts w:asciiTheme="majorBidi" w:hAnsiTheme="majorBidi" w:cstheme="majorBidi"/>
          <w:sz w:val="24"/>
          <w:szCs w:val="24"/>
        </w:rPr>
        <w:t xml:space="preserve"> approximately 15 </w:t>
      </w:r>
      <w:r w:rsidR="00CD4F64" w:rsidRPr="00013B95">
        <w:rPr>
          <w:rFonts w:asciiTheme="majorBidi" w:hAnsiTheme="majorBidi" w:cstheme="majorBidi"/>
          <w:sz w:val="24"/>
          <w:szCs w:val="24"/>
        </w:rPr>
        <w:t>k</w:t>
      </w:r>
      <w:r w:rsidR="00F321F5" w:rsidRPr="00013B95">
        <w:rPr>
          <w:rFonts w:asciiTheme="majorBidi" w:hAnsiTheme="majorBidi" w:cstheme="majorBidi"/>
          <w:sz w:val="24"/>
          <w:szCs w:val="24"/>
        </w:rPr>
        <w:t xml:space="preserve">m from </w:t>
      </w:r>
      <w:r w:rsidR="00CD4F64" w:rsidRPr="00013B95">
        <w:rPr>
          <w:rFonts w:asciiTheme="majorBidi" w:hAnsiTheme="majorBidi" w:cstheme="majorBidi"/>
          <w:sz w:val="24"/>
          <w:szCs w:val="24"/>
        </w:rPr>
        <w:t xml:space="preserve">the </w:t>
      </w:r>
      <w:r w:rsidR="00F321F5" w:rsidRPr="00013B95">
        <w:rPr>
          <w:rFonts w:asciiTheme="majorBidi" w:hAnsiTheme="majorBidi" w:cstheme="majorBidi"/>
          <w:sz w:val="24"/>
          <w:szCs w:val="24"/>
        </w:rPr>
        <w:t>project location for easy and frequent movement. Staff will visit the project areas at least four days in a week. Work will regularly be monitored by the field staff and supervisor. The practice will be supervised by the project staff after the trainings. Reviews about the work will be done during the field visit</w:t>
      </w:r>
      <w:r w:rsidR="00CD4F64" w:rsidRPr="00013B95">
        <w:rPr>
          <w:rFonts w:asciiTheme="majorBidi" w:hAnsiTheme="majorBidi" w:cstheme="majorBidi"/>
          <w:sz w:val="24"/>
          <w:szCs w:val="24"/>
        </w:rPr>
        <w:t>s</w:t>
      </w:r>
      <w:r w:rsidR="00F321F5" w:rsidRPr="00013B95">
        <w:rPr>
          <w:rFonts w:asciiTheme="majorBidi" w:hAnsiTheme="majorBidi" w:cstheme="majorBidi"/>
          <w:sz w:val="24"/>
          <w:szCs w:val="24"/>
        </w:rPr>
        <w:t xml:space="preserve"> and in the village meetings</w:t>
      </w:r>
      <w:r w:rsidR="00CD4F64" w:rsidRPr="00013B95">
        <w:rPr>
          <w:rFonts w:asciiTheme="majorBidi" w:hAnsiTheme="majorBidi" w:cstheme="majorBidi"/>
          <w:sz w:val="24"/>
          <w:szCs w:val="24"/>
        </w:rPr>
        <w:t>,</w:t>
      </w:r>
      <w:r w:rsidR="00F321F5" w:rsidRPr="00013B95">
        <w:rPr>
          <w:rFonts w:asciiTheme="majorBidi" w:hAnsiTheme="majorBidi" w:cstheme="majorBidi"/>
          <w:sz w:val="24"/>
          <w:szCs w:val="24"/>
        </w:rPr>
        <w:t xml:space="preserve"> SHGs and Farmers Groups meetings. Documents will be maintained </w:t>
      </w:r>
      <w:r w:rsidR="00CD4F64" w:rsidRPr="00013B95">
        <w:rPr>
          <w:rFonts w:asciiTheme="majorBidi" w:hAnsiTheme="majorBidi" w:cstheme="majorBidi"/>
          <w:sz w:val="24"/>
          <w:szCs w:val="24"/>
        </w:rPr>
        <w:t>at</w:t>
      </w:r>
      <w:r w:rsidR="00F321F5" w:rsidRPr="00013B95">
        <w:rPr>
          <w:rFonts w:asciiTheme="majorBidi" w:hAnsiTheme="majorBidi" w:cstheme="majorBidi"/>
          <w:sz w:val="24"/>
          <w:szCs w:val="24"/>
        </w:rPr>
        <w:t xml:space="preserve"> the village level and verified by the committee and project staff regularly.</w:t>
      </w:r>
    </w:p>
    <w:p w14:paraId="4586DF2D" w14:textId="0618446D" w:rsidR="00C53CDB" w:rsidRPr="00013B95" w:rsidRDefault="00C53CDB" w:rsidP="00267B4D">
      <w:pPr>
        <w:spacing w:after="0" w:line="240" w:lineRule="auto"/>
        <w:ind w:left="360"/>
        <w:jc w:val="both"/>
        <w:rPr>
          <w:rFonts w:asciiTheme="majorBidi" w:hAnsiTheme="majorBidi" w:cstheme="majorBidi"/>
          <w:sz w:val="24"/>
          <w:szCs w:val="24"/>
        </w:rPr>
      </w:pPr>
    </w:p>
    <w:p w14:paraId="622C8B14" w14:textId="77777777" w:rsidR="002717E6" w:rsidRPr="00013B95" w:rsidRDefault="00C53CDB" w:rsidP="00C53CDB">
      <w:pPr>
        <w:pStyle w:val="NoSpacing"/>
        <w:ind w:left="360"/>
        <w:jc w:val="both"/>
        <w:rPr>
          <w:rFonts w:asciiTheme="majorBidi" w:hAnsiTheme="majorBidi" w:cstheme="majorBidi"/>
          <w:sz w:val="24"/>
          <w:szCs w:val="24"/>
        </w:rPr>
      </w:pPr>
      <w:r w:rsidRPr="00013B95">
        <w:rPr>
          <w:rFonts w:asciiTheme="majorBidi" w:hAnsiTheme="majorBidi" w:cstheme="majorBidi"/>
          <w:sz w:val="24"/>
          <w:szCs w:val="24"/>
        </w:rPr>
        <w:t>T</w:t>
      </w:r>
      <w:r w:rsidR="002C336B" w:rsidRPr="00013B95">
        <w:rPr>
          <w:rFonts w:asciiTheme="majorBidi" w:hAnsiTheme="majorBidi" w:cstheme="majorBidi"/>
          <w:sz w:val="24"/>
          <w:szCs w:val="24"/>
        </w:rPr>
        <w:t>he</w:t>
      </w:r>
      <w:r w:rsidRPr="00013B95">
        <w:rPr>
          <w:rFonts w:asciiTheme="majorBidi" w:hAnsiTheme="majorBidi" w:cstheme="majorBidi"/>
          <w:sz w:val="24"/>
          <w:szCs w:val="24"/>
        </w:rPr>
        <w:t>se</w:t>
      </w:r>
      <w:r w:rsidR="002C336B" w:rsidRPr="00013B95">
        <w:rPr>
          <w:rFonts w:asciiTheme="majorBidi" w:hAnsiTheme="majorBidi" w:cstheme="majorBidi"/>
          <w:sz w:val="24"/>
          <w:szCs w:val="24"/>
        </w:rPr>
        <w:t xml:space="preserve"> issues are</w:t>
      </w:r>
      <w:r w:rsidR="009214AC" w:rsidRPr="00013B95">
        <w:rPr>
          <w:rFonts w:asciiTheme="majorBidi" w:hAnsiTheme="majorBidi" w:cstheme="majorBidi"/>
          <w:sz w:val="24"/>
          <w:szCs w:val="24"/>
        </w:rPr>
        <w:t xml:space="preserve"> important because </w:t>
      </w:r>
      <w:r w:rsidRPr="00013B95">
        <w:rPr>
          <w:rFonts w:asciiTheme="majorBidi" w:hAnsiTheme="majorBidi" w:cstheme="majorBidi"/>
          <w:sz w:val="24"/>
          <w:szCs w:val="24"/>
        </w:rPr>
        <w:t>t</w:t>
      </w:r>
      <w:r w:rsidR="00E247EC" w:rsidRPr="00013B95">
        <w:rPr>
          <w:rFonts w:asciiTheme="majorBidi" w:hAnsiTheme="majorBidi" w:cstheme="majorBidi"/>
          <w:sz w:val="24"/>
          <w:szCs w:val="24"/>
        </w:rPr>
        <w:t>he context and the project area need</w:t>
      </w:r>
      <w:r w:rsidR="009214AC" w:rsidRPr="00013B95">
        <w:rPr>
          <w:rFonts w:asciiTheme="majorBidi" w:hAnsiTheme="majorBidi" w:cstheme="majorBidi"/>
          <w:sz w:val="24"/>
          <w:szCs w:val="24"/>
        </w:rPr>
        <w:t xml:space="preserve"> serious attention and</w:t>
      </w:r>
      <w:r w:rsidR="00E247EC" w:rsidRPr="00013B95">
        <w:rPr>
          <w:rFonts w:asciiTheme="majorBidi" w:hAnsiTheme="majorBidi" w:cstheme="majorBidi"/>
          <w:sz w:val="24"/>
          <w:szCs w:val="24"/>
        </w:rPr>
        <w:t xml:space="preserve"> intervention</w:t>
      </w:r>
      <w:r w:rsidR="009214AC" w:rsidRPr="00013B95">
        <w:rPr>
          <w:rFonts w:asciiTheme="majorBidi" w:hAnsiTheme="majorBidi" w:cstheme="majorBidi"/>
          <w:sz w:val="24"/>
          <w:szCs w:val="24"/>
        </w:rPr>
        <w:t>s</w:t>
      </w:r>
      <w:r w:rsidR="00B024F1" w:rsidRPr="00013B95">
        <w:rPr>
          <w:rFonts w:asciiTheme="majorBidi" w:hAnsiTheme="majorBidi" w:cstheme="majorBidi"/>
          <w:sz w:val="24"/>
          <w:szCs w:val="24"/>
        </w:rPr>
        <w:t xml:space="preserve"> </w:t>
      </w:r>
      <w:r w:rsidRPr="00013B95">
        <w:rPr>
          <w:rFonts w:asciiTheme="majorBidi" w:hAnsiTheme="majorBidi" w:cstheme="majorBidi"/>
          <w:sz w:val="24"/>
          <w:szCs w:val="24"/>
        </w:rPr>
        <w:t>s</w:t>
      </w:r>
      <w:r w:rsidR="00E247EC" w:rsidRPr="00013B95">
        <w:rPr>
          <w:rFonts w:asciiTheme="majorBidi" w:hAnsiTheme="majorBidi" w:cstheme="majorBidi"/>
          <w:sz w:val="24"/>
          <w:szCs w:val="24"/>
        </w:rPr>
        <w:t xml:space="preserve">o that the life of the local villagers </w:t>
      </w:r>
      <w:r w:rsidRPr="00013B95">
        <w:rPr>
          <w:rFonts w:asciiTheme="majorBidi" w:hAnsiTheme="majorBidi" w:cstheme="majorBidi"/>
          <w:sz w:val="24"/>
          <w:szCs w:val="24"/>
        </w:rPr>
        <w:t>can</w:t>
      </w:r>
      <w:r w:rsidR="00E247EC" w:rsidRPr="00013B95">
        <w:rPr>
          <w:rFonts w:asciiTheme="majorBidi" w:hAnsiTheme="majorBidi" w:cstheme="majorBidi"/>
          <w:sz w:val="24"/>
          <w:szCs w:val="24"/>
        </w:rPr>
        <w:t xml:space="preserve"> </w:t>
      </w:r>
      <w:r w:rsidR="002C336B" w:rsidRPr="00013B95">
        <w:rPr>
          <w:rFonts w:asciiTheme="majorBidi" w:hAnsiTheme="majorBidi" w:cstheme="majorBidi"/>
          <w:sz w:val="24"/>
          <w:szCs w:val="24"/>
        </w:rPr>
        <w:t>transform,</w:t>
      </w:r>
      <w:r w:rsidR="00E247EC" w:rsidRPr="00013B95">
        <w:rPr>
          <w:rFonts w:asciiTheme="majorBidi" w:hAnsiTheme="majorBidi" w:cstheme="majorBidi"/>
          <w:sz w:val="24"/>
          <w:szCs w:val="24"/>
        </w:rPr>
        <w:t xml:space="preserve"> and </w:t>
      </w:r>
      <w:r w:rsidR="00B024F1" w:rsidRPr="00013B95">
        <w:rPr>
          <w:rFonts w:asciiTheme="majorBidi" w:hAnsiTheme="majorBidi" w:cstheme="majorBidi"/>
          <w:sz w:val="24"/>
          <w:szCs w:val="24"/>
        </w:rPr>
        <w:t xml:space="preserve">they may </w:t>
      </w:r>
      <w:r w:rsidR="0054317A" w:rsidRPr="00013B95">
        <w:rPr>
          <w:rFonts w:asciiTheme="majorBidi" w:hAnsiTheme="majorBidi" w:cstheme="majorBidi"/>
          <w:sz w:val="24"/>
          <w:szCs w:val="24"/>
        </w:rPr>
        <w:t xml:space="preserve">overcome </w:t>
      </w:r>
      <w:r w:rsidR="00085DEB" w:rsidRPr="00013B95">
        <w:rPr>
          <w:rFonts w:asciiTheme="majorBidi" w:hAnsiTheme="majorBidi" w:cstheme="majorBidi"/>
          <w:sz w:val="24"/>
          <w:szCs w:val="24"/>
        </w:rPr>
        <w:t>the</w:t>
      </w:r>
      <w:r w:rsidRPr="00013B95">
        <w:rPr>
          <w:rFonts w:asciiTheme="majorBidi" w:hAnsiTheme="majorBidi" w:cstheme="majorBidi"/>
          <w:sz w:val="24"/>
          <w:szCs w:val="24"/>
        </w:rPr>
        <w:t>ir current</w:t>
      </w:r>
      <w:r w:rsidR="00085DEB" w:rsidRPr="00013B95">
        <w:rPr>
          <w:rFonts w:asciiTheme="majorBidi" w:hAnsiTheme="majorBidi" w:cstheme="majorBidi"/>
          <w:sz w:val="24"/>
          <w:szCs w:val="24"/>
        </w:rPr>
        <w:t xml:space="preserve"> poor</w:t>
      </w:r>
      <w:r w:rsidR="00B024F1" w:rsidRPr="00013B95">
        <w:rPr>
          <w:rFonts w:asciiTheme="majorBidi" w:hAnsiTheme="majorBidi" w:cstheme="majorBidi"/>
          <w:sz w:val="24"/>
          <w:szCs w:val="24"/>
        </w:rPr>
        <w:t xml:space="preserve"> </w:t>
      </w:r>
      <w:r w:rsidR="008B7DC8" w:rsidRPr="00013B95">
        <w:rPr>
          <w:rFonts w:asciiTheme="majorBidi" w:hAnsiTheme="majorBidi" w:cstheme="majorBidi"/>
          <w:sz w:val="24"/>
          <w:szCs w:val="24"/>
        </w:rPr>
        <w:t>economic</w:t>
      </w:r>
      <w:r w:rsidR="00E247EC" w:rsidRPr="00013B95">
        <w:rPr>
          <w:rFonts w:asciiTheme="majorBidi" w:hAnsiTheme="majorBidi" w:cstheme="majorBidi"/>
          <w:sz w:val="24"/>
          <w:szCs w:val="24"/>
        </w:rPr>
        <w:t xml:space="preserve">, social and agriculture status. </w:t>
      </w:r>
      <w:r w:rsidR="00047FCB" w:rsidRPr="00013B95">
        <w:rPr>
          <w:rFonts w:asciiTheme="majorBidi" w:hAnsiTheme="majorBidi" w:cstheme="majorBidi"/>
          <w:sz w:val="24"/>
          <w:szCs w:val="24"/>
        </w:rPr>
        <w:t xml:space="preserve">Further, our analysis shows large pockets of </w:t>
      </w:r>
      <w:r w:rsidR="00C4134B" w:rsidRPr="00013B95">
        <w:rPr>
          <w:rFonts w:asciiTheme="majorBidi" w:hAnsiTheme="majorBidi" w:cstheme="majorBidi"/>
          <w:sz w:val="24"/>
          <w:szCs w:val="24"/>
        </w:rPr>
        <w:t>poverty</w:t>
      </w:r>
      <w:r w:rsidR="00047FCB" w:rsidRPr="00013B95">
        <w:rPr>
          <w:rFonts w:asciiTheme="majorBidi" w:hAnsiTheme="majorBidi" w:cstheme="majorBidi"/>
          <w:sz w:val="24"/>
          <w:szCs w:val="24"/>
        </w:rPr>
        <w:t xml:space="preserve"> in areas close to forests. </w:t>
      </w:r>
      <w:r w:rsidRPr="00013B95">
        <w:rPr>
          <w:rFonts w:asciiTheme="majorBidi" w:hAnsiTheme="majorBidi" w:cstheme="majorBidi"/>
          <w:sz w:val="24"/>
          <w:szCs w:val="24"/>
        </w:rPr>
        <w:t>This a</w:t>
      </w:r>
      <w:r w:rsidR="00C4134B" w:rsidRPr="00013B95">
        <w:rPr>
          <w:rFonts w:asciiTheme="majorBidi" w:hAnsiTheme="majorBidi" w:cstheme="majorBidi"/>
          <w:sz w:val="24"/>
          <w:szCs w:val="24"/>
        </w:rPr>
        <w:t xml:space="preserve">rea is a hotbed of </w:t>
      </w:r>
      <w:r w:rsidR="00373A5F" w:rsidRPr="00013B95">
        <w:rPr>
          <w:rFonts w:asciiTheme="majorBidi" w:hAnsiTheme="majorBidi" w:cstheme="majorBidi"/>
          <w:sz w:val="24"/>
          <w:szCs w:val="24"/>
        </w:rPr>
        <w:t>Maoist activist</w:t>
      </w:r>
      <w:r w:rsidR="002717E6" w:rsidRPr="00013B95">
        <w:rPr>
          <w:rFonts w:asciiTheme="majorBidi" w:hAnsiTheme="majorBidi" w:cstheme="majorBidi"/>
          <w:sz w:val="24"/>
          <w:szCs w:val="24"/>
        </w:rPr>
        <w:t>s</w:t>
      </w:r>
      <w:r w:rsidR="00C4134B" w:rsidRPr="00013B95">
        <w:rPr>
          <w:rFonts w:asciiTheme="majorBidi" w:hAnsiTheme="majorBidi" w:cstheme="majorBidi"/>
          <w:sz w:val="24"/>
          <w:szCs w:val="24"/>
        </w:rPr>
        <w:t xml:space="preserve">, which is a cause as well as an effect of persisting poverty in the </w:t>
      </w:r>
      <w:r w:rsidRPr="00013B95">
        <w:rPr>
          <w:rFonts w:asciiTheme="majorBidi" w:hAnsiTheme="majorBidi" w:cstheme="majorBidi"/>
          <w:sz w:val="24"/>
          <w:szCs w:val="24"/>
        </w:rPr>
        <w:t>v</w:t>
      </w:r>
      <w:r w:rsidR="00C4134B" w:rsidRPr="00013B95">
        <w:rPr>
          <w:rFonts w:asciiTheme="majorBidi" w:hAnsiTheme="majorBidi" w:cstheme="majorBidi"/>
          <w:sz w:val="24"/>
          <w:szCs w:val="24"/>
        </w:rPr>
        <w:t>illage</w:t>
      </w:r>
      <w:r w:rsidR="00585840" w:rsidRPr="00013B95">
        <w:rPr>
          <w:rFonts w:asciiTheme="majorBidi" w:hAnsiTheme="majorBidi" w:cstheme="majorBidi"/>
          <w:sz w:val="24"/>
          <w:szCs w:val="24"/>
        </w:rPr>
        <w:t xml:space="preserve"> as </w:t>
      </w:r>
      <w:r w:rsidRPr="00013B95">
        <w:rPr>
          <w:rFonts w:asciiTheme="majorBidi" w:hAnsiTheme="majorBidi" w:cstheme="majorBidi"/>
          <w:sz w:val="24"/>
          <w:szCs w:val="24"/>
        </w:rPr>
        <w:t>this</w:t>
      </w:r>
      <w:r w:rsidR="00585840" w:rsidRPr="00013B95">
        <w:rPr>
          <w:rFonts w:asciiTheme="majorBidi" w:hAnsiTheme="majorBidi" w:cstheme="majorBidi"/>
          <w:sz w:val="24"/>
          <w:szCs w:val="24"/>
        </w:rPr>
        <w:t xml:space="preserve"> group is </w:t>
      </w:r>
      <w:r w:rsidRPr="00013B95">
        <w:rPr>
          <w:rFonts w:asciiTheme="majorBidi" w:hAnsiTheme="majorBidi" w:cstheme="majorBidi"/>
          <w:sz w:val="24"/>
          <w:szCs w:val="24"/>
        </w:rPr>
        <w:t xml:space="preserve">a </w:t>
      </w:r>
      <w:r w:rsidR="00585840" w:rsidRPr="00013B95">
        <w:rPr>
          <w:rFonts w:asciiTheme="majorBidi" w:hAnsiTheme="majorBidi" w:cstheme="majorBidi"/>
          <w:sz w:val="24"/>
          <w:szCs w:val="24"/>
        </w:rPr>
        <w:t xml:space="preserve">hindrance </w:t>
      </w:r>
      <w:r w:rsidRPr="00013B95">
        <w:rPr>
          <w:rFonts w:asciiTheme="majorBidi" w:hAnsiTheme="majorBidi" w:cstheme="majorBidi"/>
          <w:sz w:val="24"/>
          <w:szCs w:val="24"/>
        </w:rPr>
        <w:t>to</w:t>
      </w:r>
      <w:r w:rsidR="00585840" w:rsidRPr="00013B95">
        <w:rPr>
          <w:rFonts w:asciiTheme="majorBidi" w:hAnsiTheme="majorBidi" w:cstheme="majorBidi"/>
          <w:sz w:val="24"/>
          <w:szCs w:val="24"/>
        </w:rPr>
        <w:t xml:space="preserve"> government development projects.</w:t>
      </w:r>
      <w:r w:rsidR="00C4134B" w:rsidRPr="00013B95">
        <w:rPr>
          <w:rFonts w:asciiTheme="majorBidi" w:hAnsiTheme="majorBidi" w:cstheme="majorBidi"/>
          <w:sz w:val="24"/>
          <w:szCs w:val="24"/>
        </w:rPr>
        <w:t xml:space="preserve"> The </w:t>
      </w:r>
      <w:r w:rsidR="003D069A" w:rsidRPr="00013B95">
        <w:rPr>
          <w:rFonts w:asciiTheme="majorBidi" w:hAnsiTheme="majorBidi" w:cstheme="majorBidi"/>
          <w:sz w:val="24"/>
          <w:szCs w:val="24"/>
        </w:rPr>
        <w:t>fores</w:t>
      </w:r>
      <w:r w:rsidR="0054317A" w:rsidRPr="00013B95">
        <w:rPr>
          <w:rFonts w:asciiTheme="majorBidi" w:hAnsiTheme="majorBidi" w:cstheme="majorBidi"/>
          <w:sz w:val="24"/>
          <w:szCs w:val="24"/>
        </w:rPr>
        <w:t>t</w:t>
      </w:r>
      <w:r w:rsidR="003D069A" w:rsidRPr="00013B95">
        <w:rPr>
          <w:rFonts w:asciiTheme="majorBidi" w:hAnsiTheme="majorBidi" w:cstheme="majorBidi"/>
          <w:sz w:val="24"/>
          <w:szCs w:val="24"/>
        </w:rPr>
        <w:t xml:space="preserve"> area</w:t>
      </w:r>
      <w:r w:rsidR="0048135A" w:rsidRPr="00013B95">
        <w:rPr>
          <w:rFonts w:asciiTheme="majorBidi" w:hAnsiTheme="majorBidi" w:cstheme="majorBidi"/>
          <w:sz w:val="24"/>
          <w:szCs w:val="24"/>
        </w:rPr>
        <w:t xml:space="preserve"> is</w:t>
      </w:r>
      <w:r w:rsidR="003D069A" w:rsidRPr="00013B95">
        <w:rPr>
          <w:rFonts w:asciiTheme="majorBidi" w:hAnsiTheme="majorBidi" w:cstheme="majorBidi"/>
          <w:sz w:val="24"/>
          <w:szCs w:val="24"/>
        </w:rPr>
        <w:t xml:space="preserve"> inaccessible due to the </w:t>
      </w:r>
      <w:r w:rsidR="0048135A" w:rsidRPr="00013B95">
        <w:rPr>
          <w:rFonts w:asciiTheme="majorBidi" w:hAnsiTheme="majorBidi" w:cstheme="majorBidi"/>
          <w:sz w:val="24"/>
          <w:szCs w:val="24"/>
        </w:rPr>
        <w:t xml:space="preserve">poor </w:t>
      </w:r>
      <w:r w:rsidR="003D069A" w:rsidRPr="00013B95">
        <w:rPr>
          <w:rFonts w:asciiTheme="majorBidi" w:hAnsiTheme="majorBidi" w:cstheme="majorBidi"/>
          <w:sz w:val="24"/>
          <w:szCs w:val="24"/>
        </w:rPr>
        <w:t>transportation services</w:t>
      </w:r>
      <w:r w:rsidR="00C608FC" w:rsidRPr="00013B95">
        <w:rPr>
          <w:rFonts w:asciiTheme="majorBidi" w:hAnsiTheme="majorBidi" w:cstheme="majorBidi"/>
          <w:sz w:val="24"/>
          <w:szCs w:val="24"/>
        </w:rPr>
        <w:t xml:space="preserve"> and road</w:t>
      </w:r>
      <w:r w:rsidR="003D069A" w:rsidRPr="00013B95">
        <w:rPr>
          <w:rFonts w:asciiTheme="majorBidi" w:hAnsiTheme="majorBidi" w:cstheme="majorBidi"/>
          <w:sz w:val="24"/>
          <w:szCs w:val="24"/>
        </w:rPr>
        <w:t>. Basic needs such as education and medical services do</w:t>
      </w:r>
      <w:r w:rsidR="002D551F" w:rsidRPr="00013B95">
        <w:rPr>
          <w:rFonts w:asciiTheme="majorBidi" w:hAnsiTheme="majorBidi" w:cstheme="majorBidi"/>
          <w:sz w:val="24"/>
          <w:szCs w:val="24"/>
        </w:rPr>
        <w:t xml:space="preserve"> not</w:t>
      </w:r>
      <w:r w:rsidR="003D069A" w:rsidRPr="00013B95">
        <w:rPr>
          <w:rFonts w:asciiTheme="majorBidi" w:hAnsiTheme="majorBidi" w:cstheme="majorBidi"/>
          <w:sz w:val="24"/>
          <w:szCs w:val="24"/>
        </w:rPr>
        <w:t xml:space="preserve"> </w:t>
      </w:r>
      <w:r w:rsidR="00EE2101" w:rsidRPr="00013B95">
        <w:rPr>
          <w:rFonts w:asciiTheme="majorBidi" w:hAnsiTheme="majorBidi" w:cstheme="majorBidi"/>
          <w:sz w:val="24"/>
          <w:szCs w:val="24"/>
        </w:rPr>
        <w:t>reach</w:t>
      </w:r>
      <w:r w:rsidR="00227309" w:rsidRPr="00013B95">
        <w:rPr>
          <w:rFonts w:asciiTheme="majorBidi" w:hAnsiTheme="majorBidi" w:cstheme="majorBidi"/>
          <w:sz w:val="24"/>
          <w:szCs w:val="24"/>
        </w:rPr>
        <w:t xml:space="preserve"> </w:t>
      </w:r>
      <w:r w:rsidR="003D069A" w:rsidRPr="00013B95">
        <w:rPr>
          <w:rFonts w:asciiTheme="majorBidi" w:hAnsiTheme="majorBidi" w:cstheme="majorBidi"/>
          <w:sz w:val="24"/>
          <w:szCs w:val="24"/>
        </w:rPr>
        <w:t xml:space="preserve">these </w:t>
      </w:r>
      <w:r w:rsidR="00227309" w:rsidRPr="00013B95">
        <w:rPr>
          <w:rFonts w:asciiTheme="majorBidi" w:hAnsiTheme="majorBidi" w:cstheme="majorBidi"/>
          <w:sz w:val="24"/>
          <w:szCs w:val="24"/>
        </w:rPr>
        <w:t xml:space="preserve">remote </w:t>
      </w:r>
      <w:r w:rsidR="003D069A" w:rsidRPr="00013B95">
        <w:rPr>
          <w:rFonts w:asciiTheme="majorBidi" w:hAnsiTheme="majorBidi" w:cstheme="majorBidi"/>
          <w:sz w:val="24"/>
          <w:szCs w:val="24"/>
        </w:rPr>
        <w:t>places.</w:t>
      </w:r>
      <w:r w:rsidR="002717E6" w:rsidRPr="00013B95">
        <w:rPr>
          <w:rFonts w:asciiTheme="majorBidi" w:hAnsiTheme="majorBidi" w:cstheme="majorBidi"/>
          <w:sz w:val="24"/>
          <w:szCs w:val="24"/>
        </w:rPr>
        <w:t xml:space="preserve"> </w:t>
      </w:r>
      <w:r w:rsidR="003D069A" w:rsidRPr="00013B95">
        <w:rPr>
          <w:rFonts w:asciiTheme="majorBidi" w:hAnsiTheme="majorBidi" w:cstheme="majorBidi"/>
          <w:sz w:val="24"/>
          <w:szCs w:val="24"/>
        </w:rPr>
        <w:t>Obviously, this reflects the critical nature of poor justice and governance conditions in the</w:t>
      </w:r>
      <w:r w:rsidR="00481BCC" w:rsidRPr="00013B95">
        <w:rPr>
          <w:rFonts w:asciiTheme="majorBidi" w:hAnsiTheme="majorBidi" w:cstheme="majorBidi"/>
          <w:sz w:val="24"/>
          <w:szCs w:val="24"/>
        </w:rPr>
        <w:t xml:space="preserve"> targeted village.</w:t>
      </w:r>
      <w:r w:rsidR="003D069A" w:rsidRPr="00013B95">
        <w:rPr>
          <w:rFonts w:asciiTheme="majorBidi" w:hAnsiTheme="majorBidi" w:cstheme="majorBidi"/>
          <w:sz w:val="24"/>
          <w:szCs w:val="24"/>
        </w:rPr>
        <w:t xml:space="preserve"> </w:t>
      </w:r>
      <w:r w:rsidR="00C76B5B" w:rsidRPr="00013B95">
        <w:rPr>
          <w:rFonts w:asciiTheme="majorBidi" w:hAnsiTheme="majorBidi" w:cstheme="majorBidi"/>
          <w:sz w:val="24"/>
          <w:szCs w:val="24"/>
        </w:rPr>
        <w:t>There are</w:t>
      </w:r>
      <w:r w:rsidRPr="00013B95">
        <w:rPr>
          <w:rFonts w:asciiTheme="majorBidi" w:hAnsiTheme="majorBidi" w:cstheme="majorBidi"/>
          <w:sz w:val="24"/>
          <w:szCs w:val="24"/>
        </w:rPr>
        <w:t xml:space="preserve"> a</w:t>
      </w:r>
      <w:r w:rsidR="00C76B5B" w:rsidRPr="00013B95">
        <w:rPr>
          <w:rFonts w:asciiTheme="majorBidi" w:hAnsiTheme="majorBidi" w:cstheme="majorBidi"/>
          <w:sz w:val="24"/>
          <w:szCs w:val="24"/>
        </w:rPr>
        <w:t xml:space="preserve"> few more </w:t>
      </w:r>
      <w:r w:rsidR="003D069A" w:rsidRPr="00013B95">
        <w:rPr>
          <w:rFonts w:asciiTheme="majorBidi" w:hAnsiTheme="majorBidi" w:cstheme="majorBidi"/>
          <w:sz w:val="24"/>
          <w:szCs w:val="24"/>
        </w:rPr>
        <w:t xml:space="preserve">serious </w:t>
      </w:r>
      <w:r w:rsidR="00C76B5B" w:rsidRPr="00013B95">
        <w:rPr>
          <w:rFonts w:asciiTheme="majorBidi" w:hAnsiTheme="majorBidi" w:cstheme="majorBidi"/>
          <w:sz w:val="24"/>
          <w:szCs w:val="24"/>
        </w:rPr>
        <w:t>problems</w:t>
      </w:r>
      <w:r w:rsidR="003D069A" w:rsidRPr="00013B95">
        <w:rPr>
          <w:rFonts w:asciiTheme="majorBidi" w:hAnsiTheme="majorBidi" w:cstheme="majorBidi"/>
          <w:sz w:val="24"/>
          <w:szCs w:val="24"/>
        </w:rPr>
        <w:t xml:space="preserve"> </w:t>
      </w:r>
      <w:r w:rsidR="002717E6" w:rsidRPr="00013B95">
        <w:rPr>
          <w:rFonts w:asciiTheme="majorBidi" w:hAnsiTheme="majorBidi" w:cstheme="majorBidi"/>
          <w:sz w:val="24"/>
          <w:szCs w:val="24"/>
        </w:rPr>
        <w:t>like minimum wages and other labor benefits (which is not practice</w:t>
      </w:r>
      <w:r w:rsidRPr="00013B95">
        <w:rPr>
          <w:rFonts w:asciiTheme="majorBidi" w:hAnsiTheme="majorBidi" w:cstheme="majorBidi"/>
          <w:sz w:val="24"/>
          <w:szCs w:val="24"/>
        </w:rPr>
        <w:t>d</w:t>
      </w:r>
      <w:r w:rsidR="002717E6" w:rsidRPr="00013B95">
        <w:rPr>
          <w:rFonts w:asciiTheme="majorBidi" w:hAnsiTheme="majorBidi" w:cstheme="majorBidi"/>
          <w:sz w:val="24"/>
          <w:szCs w:val="24"/>
        </w:rPr>
        <w:t xml:space="preserve"> in this village setup) </w:t>
      </w:r>
      <w:r w:rsidR="003D069A" w:rsidRPr="00013B95">
        <w:rPr>
          <w:rFonts w:asciiTheme="majorBidi" w:hAnsiTheme="majorBidi" w:cstheme="majorBidi"/>
          <w:sz w:val="24"/>
          <w:szCs w:val="24"/>
        </w:rPr>
        <w:t xml:space="preserve">that has ramifications across the district. The unskilled nature of work is such that higher wages </w:t>
      </w:r>
      <w:r w:rsidR="002717E6" w:rsidRPr="00013B95">
        <w:rPr>
          <w:rFonts w:asciiTheme="majorBidi" w:hAnsiTheme="majorBidi" w:cstheme="majorBidi"/>
          <w:sz w:val="24"/>
          <w:szCs w:val="24"/>
        </w:rPr>
        <w:t>are</w:t>
      </w:r>
      <w:r w:rsidR="003D069A" w:rsidRPr="00013B95">
        <w:rPr>
          <w:rFonts w:asciiTheme="majorBidi" w:hAnsiTheme="majorBidi" w:cstheme="majorBidi"/>
          <w:sz w:val="24"/>
          <w:szCs w:val="24"/>
        </w:rPr>
        <w:t xml:space="preserve"> not </w:t>
      </w:r>
      <w:r w:rsidR="002717E6" w:rsidRPr="00013B95">
        <w:rPr>
          <w:rFonts w:asciiTheme="majorBidi" w:hAnsiTheme="majorBidi" w:cstheme="majorBidi"/>
          <w:sz w:val="24"/>
          <w:szCs w:val="24"/>
        </w:rPr>
        <w:t>paid</w:t>
      </w:r>
      <w:r w:rsidR="003D069A" w:rsidRPr="00013B95">
        <w:rPr>
          <w:rFonts w:asciiTheme="majorBidi" w:hAnsiTheme="majorBidi" w:cstheme="majorBidi"/>
          <w:sz w:val="24"/>
          <w:szCs w:val="24"/>
        </w:rPr>
        <w:t>.</w:t>
      </w:r>
      <w:r w:rsidR="002717E6" w:rsidRPr="00013B95">
        <w:rPr>
          <w:rFonts w:asciiTheme="majorBidi" w:hAnsiTheme="majorBidi" w:cstheme="majorBidi"/>
          <w:sz w:val="24"/>
          <w:szCs w:val="24"/>
        </w:rPr>
        <w:t xml:space="preserve"> </w:t>
      </w:r>
      <w:r w:rsidRPr="00013B95">
        <w:rPr>
          <w:rFonts w:asciiTheme="majorBidi" w:hAnsiTheme="majorBidi" w:cstheme="majorBidi"/>
          <w:sz w:val="24"/>
          <w:szCs w:val="24"/>
        </w:rPr>
        <w:t>The g</w:t>
      </w:r>
      <w:r w:rsidR="00587617" w:rsidRPr="00013B95">
        <w:rPr>
          <w:rFonts w:asciiTheme="majorBidi" w:hAnsiTheme="majorBidi" w:cstheme="majorBidi"/>
          <w:sz w:val="24"/>
          <w:szCs w:val="24"/>
        </w:rPr>
        <w:t>overnment</w:t>
      </w:r>
      <w:r w:rsidR="00BB24EB" w:rsidRPr="00013B95">
        <w:rPr>
          <w:rFonts w:asciiTheme="majorBidi" w:hAnsiTheme="majorBidi" w:cstheme="majorBidi"/>
          <w:sz w:val="24"/>
          <w:szCs w:val="24"/>
        </w:rPr>
        <w:t xml:space="preserve"> is</w:t>
      </w:r>
      <w:r w:rsidR="00587617" w:rsidRPr="00013B95">
        <w:rPr>
          <w:rFonts w:asciiTheme="majorBidi" w:hAnsiTheme="majorBidi" w:cstheme="majorBidi"/>
          <w:sz w:val="24"/>
          <w:szCs w:val="24"/>
        </w:rPr>
        <w:t xml:space="preserve"> implementing</w:t>
      </w:r>
      <w:r w:rsidR="00BB24EB" w:rsidRPr="00013B95">
        <w:rPr>
          <w:rFonts w:asciiTheme="majorBidi" w:hAnsiTheme="majorBidi" w:cstheme="majorBidi"/>
          <w:sz w:val="24"/>
          <w:szCs w:val="24"/>
        </w:rPr>
        <w:t xml:space="preserve"> development program</w:t>
      </w:r>
      <w:r w:rsidR="00EF7E65" w:rsidRPr="00013B95">
        <w:rPr>
          <w:rFonts w:asciiTheme="majorBidi" w:hAnsiTheme="majorBidi" w:cstheme="majorBidi"/>
          <w:sz w:val="24"/>
          <w:szCs w:val="24"/>
        </w:rPr>
        <w:t>s</w:t>
      </w:r>
      <w:r w:rsidR="00BB24EB" w:rsidRPr="00013B95">
        <w:rPr>
          <w:rFonts w:asciiTheme="majorBidi" w:hAnsiTheme="majorBidi" w:cstheme="majorBidi"/>
          <w:sz w:val="24"/>
          <w:szCs w:val="24"/>
        </w:rPr>
        <w:t xml:space="preserve"> against h</w:t>
      </w:r>
      <w:r w:rsidR="002717E6" w:rsidRPr="00013B95">
        <w:rPr>
          <w:rFonts w:asciiTheme="majorBidi" w:hAnsiTheme="majorBidi" w:cstheme="majorBidi"/>
          <w:sz w:val="24"/>
          <w:szCs w:val="24"/>
        </w:rPr>
        <w:t>u</w:t>
      </w:r>
      <w:r w:rsidR="00BB24EB" w:rsidRPr="00013B95">
        <w:rPr>
          <w:rFonts w:asciiTheme="majorBidi" w:hAnsiTheme="majorBidi" w:cstheme="majorBidi"/>
          <w:sz w:val="24"/>
          <w:szCs w:val="24"/>
        </w:rPr>
        <w:t>nger</w:t>
      </w:r>
      <w:r w:rsidR="00EF7E65" w:rsidRPr="00013B95">
        <w:rPr>
          <w:rFonts w:asciiTheme="majorBidi" w:hAnsiTheme="majorBidi" w:cstheme="majorBidi"/>
          <w:sz w:val="24"/>
          <w:szCs w:val="24"/>
        </w:rPr>
        <w:t xml:space="preserve"> and</w:t>
      </w:r>
      <w:r w:rsidR="00BB24EB" w:rsidRPr="00013B95">
        <w:rPr>
          <w:rFonts w:asciiTheme="majorBidi" w:hAnsiTheme="majorBidi" w:cstheme="majorBidi"/>
          <w:sz w:val="24"/>
          <w:szCs w:val="24"/>
        </w:rPr>
        <w:t xml:space="preserve"> unemployment which </w:t>
      </w:r>
      <w:r w:rsidR="00EF7E65" w:rsidRPr="00013B95">
        <w:rPr>
          <w:rFonts w:asciiTheme="majorBidi" w:hAnsiTheme="majorBidi" w:cstheme="majorBidi"/>
          <w:sz w:val="24"/>
          <w:szCs w:val="24"/>
        </w:rPr>
        <w:t>are</w:t>
      </w:r>
      <w:r w:rsidR="00BB24EB" w:rsidRPr="00013B95">
        <w:rPr>
          <w:rFonts w:asciiTheme="majorBidi" w:hAnsiTheme="majorBidi" w:cstheme="majorBidi"/>
          <w:sz w:val="24"/>
          <w:szCs w:val="24"/>
        </w:rPr>
        <w:t xml:space="preserve"> aimed at improving the standard of living among the poverty</w:t>
      </w:r>
      <w:r w:rsidR="00EF7E65" w:rsidRPr="00013B95">
        <w:rPr>
          <w:rFonts w:asciiTheme="majorBidi" w:hAnsiTheme="majorBidi" w:cstheme="majorBidi"/>
          <w:sz w:val="24"/>
          <w:szCs w:val="24"/>
        </w:rPr>
        <w:t>-</w:t>
      </w:r>
      <w:r w:rsidR="00BB24EB" w:rsidRPr="00013B95">
        <w:rPr>
          <w:rFonts w:asciiTheme="majorBidi" w:hAnsiTheme="majorBidi" w:cstheme="majorBidi"/>
          <w:sz w:val="24"/>
          <w:szCs w:val="24"/>
        </w:rPr>
        <w:t>ridden population in rural area</w:t>
      </w:r>
      <w:r w:rsidR="00EF7E65" w:rsidRPr="00013B95">
        <w:rPr>
          <w:rFonts w:asciiTheme="majorBidi" w:hAnsiTheme="majorBidi" w:cstheme="majorBidi"/>
          <w:sz w:val="24"/>
          <w:szCs w:val="24"/>
        </w:rPr>
        <w:t>s</w:t>
      </w:r>
      <w:r w:rsidR="002717E6" w:rsidRPr="00013B95">
        <w:rPr>
          <w:rFonts w:asciiTheme="majorBidi" w:hAnsiTheme="majorBidi" w:cstheme="majorBidi"/>
          <w:sz w:val="24"/>
          <w:szCs w:val="24"/>
        </w:rPr>
        <w:t xml:space="preserve">, though </w:t>
      </w:r>
      <w:r w:rsidR="00EF7E65" w:rsidRPr="00013B95">
        <w:rPr>
          <w:rFonts w:asciiTheme="majorBidi" w:hAnsiTheme="majorBidi" w:cstheme="majorBidi"/>
          <w:sz w:val="24"/>
          <w:szCs w:val="24"/>
        </w:rPr>
        <w:t xml:space="preserve">this </w:t>
      </w:r>
      <w:r w:rsidR="002717E6" w:rsidRPr="00013B95">
        <w:rPr>
          <w:rFonts w:asciiTheme="majorBidi" w:hAnsiTheme="majorBidi" w:cstheme="majorBidi"/>
          <w:sz w:val="24"/>
          <w:szCs w:val="24"/>
        </w:rPr>
        <w:t>target community is not able to avail all government facilities</w:t>
      </w:r>
      <w:r w:rsidR="00BB24EB" w:rsidRPr="00013B95">
        <w:rPr>
          <w:rFonts w:asciiTheme="majorBidi" w:hAnsiTheme="majorBidi" w:cstheme="majorBidi"/>
          <w:sz w:val="24"/>
          <w:szCs w:val="24"/>
        </w:rPr>
        <w:t>.</w:t>
      </w:r>
    </w:p>
    <w:p w14:paraId="61E05960" w14:textId="77777777" w:rsidR="00587617" w:rsidRPr="00013B95" w:rsidRDefault="00BB24EB" w:rsidP="008229C9">
      <w:pPr>
        <w:pStyle w:val="NoSpacing"/>
        <w:ind w:left="720"/>
        <w:jc w:val="both"/>
        <w:rPr>
          <w:rFonts w:asciiTheme="majorBidi" w:hAnsiTheme="majorBidi" w:cstheme="majorBidi"/>
          <w:sz w:val="24"/>
          <w:szCs w:val="24"/>
        </w:rPr>
      </w:pPr>
      <w:r w:rsidRPr="00013B95">
        <w:rPr>
          <w:rFonts w:asciiTheme="majorBidi" w:hAnsiTheme="majorBidi" w:cstheme="majorBidi"/>
          <w:sz w:val="24"/>
          <w:szCs w:val="24"/>
        </w:rPr>
        <w:t xml:space="preserve"> </w:t>
      </w:r>
      <w:r w:rsidR="00587617" w:rsidRPr="00013B95">
        <w:rPr>
          <w:rFonts w:asciiTheme="majorBidi" w:hAnsiTheme="majorBidi" w:cstheme="majorBidi"/>
          <w:sz w:val="24"/>
          <w:szCs w:val="24"/>
        </w:rPr>
        <w:t xml:space="preserve"> </w:t>
      </w:r>
    </w:p>
    <w:p w14:paraId="76D1B347" w14:textId="77777777" w:rsidR="0025149E" w:rsidRPr="00013B95" w:rsidRDefault="00960943" w:rsidP="00EF7E65">
      <w:pPr>
        <w:pStyle w:val="ListParagraph"/>
        <w:spacing w:after="0" w:line="240" w:lineRule="auto"/>
        <w:ind w:left="360"/>
        <w:jc w:val="both"/>
        <w:rPr>
          <w:rFonts w:asciiTheme="majorBidi" w:hAnsiTheme="majorBidi" w:cstheme="majorBidi"/>
          <w:sz w:val="24"/>
          <w:szCs w:val="24"/>
        </w:rPr>
      </w:pPr>
      <w:r w:rsidRPr="00013B95">
        <w:rPr>
          <w:rFonts w:asciiTheme="majorBidi" w:hAnsiTheme="majorBidi" w:cstheme="majorBidi"/>
          <w:sz w:val="24"/>
          <w:szCs w:val="24"/>
        </w:rPr>
        <w:t xml:space="preserve">We </w:t>
      </w:r>
      <w:r w:rsidR="00EF7E65" w:rsidRPr="00013B95">
        <w:rPr>
          <w:rFonts w:asciiTheme="majorBidi" w:hAnsiTheme="majorBidi" w:cstheme="majorBidi"/>
          <w:sz w:val="24"/>
          <w:szCs w:val="24"/>
        </w:rPr>
        <w:t>are</w:t>
      </w:r>
      <w:r w:rsidRPr="00013B95">
        <w:rPr>
          <w:rFonts w:asciiTheme="majorBidi" w:hAnsiTheme="majorBidi" w:cstheme="majorBidi"/>
          <w:sz w:val="24"/>
          <w:szCs w:val="24"/>
        </w:rPr>
        <w:t xml:space="preserve"> addressing</w:t>
      </w:r>
      <w:r w:rsidR="00630B94" w:rsidRPr="00013B95">
        <w:rPr>
          <w:rFonts w:asciiTheme="majorBidi" w:hAnsiTheme="majorBidi" w:cstheme="majorBidi"/>
          <w:sz w:val="24"/>
          <w:szCs w:val="24"/>
        </w:rPr>
        <w:t xml:space="preserve"> issues of oppression</w:t>
      </w:r>
      <w:r w:rsidRPr="00013B95">
        <w:rPr>
          <w:rFonts w:asciiTheme="majorBidi" w:hAnsiTheme="majorBidi" w:cstheme="majorBidi"/>
          <w:sz w:val="24"/>
          <w:szCs w:val="24"/>
        </w:rPr>
        <w:t xml:space="preserve"> comprehensively keeping in mind the considerable </w:t>
      </w:r>
      <w:r w:rsidR="00EB05E2" w:rsidRPr="00013B95">
        <w:rPr>
          <w:rFonts w:asciiTheme="majorBidi" w:hAnsiTheme="majorBidi" w:cstheme="majorBidi"/>
          <w:sz w:val="24"/>
          <w:szCs w:val="24"/>
        </w:rPr>
        <w:t xml:space="preserve">all relevant factors related to dismantling </w:t>
      </w:r>
      <w:r w:rsidR="00AE2546" w:rsidRPr="00013B95">
        <w:rPr>
          <w:rFonts w:asciiTheme="majorBidi" w:hAnsiTheme="majorBidi" w:cstheme="majorBidi"/>
          <w:sz w:val="24"/>
          <w:szCs w:val="24"/>
        </w:rPr>
        <w:t xml:space="preserve">oppression such as </w:t>
      </w:r>
      <w:r w:rsidR="00BA3457" w:rsidRPr="00013B95">
        <w:rPr>
          <w:rFonts w:asciiTheme="majorBidi" w:hAnsiTheme="majorBidi" w:cstheme="majorBidi"/>
          <w:sz w:val="24"/>
          <w:szCs w:val="24"/>
        </w:rPr>
        <w:t>ethnicity</w:t>
      </w:r>
      <w:r w:rsidR="00923A6D" w:rsidRPr="00013B95">
        <w:rPr>
          <w:rFonts w:asciiTheme="majorBidi" w:hAnsiTheme="majorBidi" w:cstheme="majorBidi"/>
          <w:sz w:val="24"/>
          <w:szCs w:val="24"/>
        </w:rPr>
        <w:t xml:space="preserve">, </w:t>
      </w:r>
      <w:r w:rsidR="00BA3457" w:rsidRPr="00013B95">
        <w:rPr>
          <w:rFonts w:asciiTheme="majorBidi" w:hAnsiTheme="majorBidi" w:cstheme="majorBidi"/>
          <w:sz w:val="24"/>
          <w:szCs w:val="24"/>
        </w:rPr>
        <w:t>culture, religion, socio-economic status,</w:t>
      </w:r>
      <w:r w:rsidR="000011BF" w:rsidRPr="00013B95">
        <w:rPr>
          <w:rFonts w:asciiTheme="majorBidi" w:hAnsiTheme="majorBidi" w:cstheme="majorBidi"/>
          <w:sz w:val="24"/>
          <w:szCs w:val="24"/>
        </w:rPr>
        <w:t xml:space="preserve"> </w:t>
      </w:r>
      <w:r w:rsidR="00EF7E65" w:rsidRPr="00013B95">
        <w:rPr>
          <w:rFonts w:asciiTheme="majorBidi" w:hAnsiTheme="majorBidi" w:cstheme="majorBidi"/>
          <w:sz w:val="24"/>
          <w:szCs w:val="24"/>
        </w:rPr>
        <w:t>and</w:t>
      </w:r>
      <w:r w:rsidR="00BA3457" w:rsidRPr="00013B95">
        <w:rPr>
          <w:rFonts w:asciiTheme="majorBidi" w:hAnsiTheme="majorBidi" w:cstheme="majorBidi"/>
          <w:sz w:val="24"/>
          <w:szCs w:val="24"/>
        </w:rPr>
        <w:t xml:space="preserve"> age</w:t>
      </w:r>
      <w:r w:rsidR="00AE2546" w:rsidRPr="00013B95">
        <w:rPr>
          <w:rFonts w:asciiTheme="majorBidi" w:hAnsiTheme="majorBidi" w:cstheme="majorBidi"/>
          <w:sz w:val="24"/>
          <w:szCs w:val="24"/>
        </w:rPr>
        <w:t>.</w:t>
      </w:r>
      <w:r w:rsidR="002717E6" w:rsidRPr="00013B95">
        <w:rPr>
          <w:rFonts w:asciiTheme="majorBidi" w:hAnsiTheme="majorBidi" w:cstheme="majorBidi"/>
          <w:sz w:val="24"/>
          <w:szCs w:val="24"/>
        </w:rPr>
        <w:t xml:space="preserve"> </w:t>
      </w:r>
      <w:r w:rsidRPr="00013B95">
        <w:rPr>
          <w:rFonts w:asciiTheme="majorBidi" w:hAnsiTheme="majorBidi" w:cstheme="majorBidi"/>
          <w:sz w:val="24"/>
          <w:szCs w:val="24"/>
        </w:rPr>
        <w:t>Our brief close observation has brought out some of the existing</w:t>
      </w:r>
      <w:r w:rsidR="0025149E" w:rsidRPr="00013B95">
        <w:rPr>
          <w:rFonts w:asciiTheme="majorBidi" w:hAnsiTheme="majorBidi" w:cstheme="majorBidi"/>
          <w:sz w:val="24"/>
          <w:szCs w:val="24"/>
        </w:rPr>
        <w:t xml:space="preserve"> problems of the target area that affect the </w:t>
      </w:r>
      <w:r w:rsidR="00DD678C" w:rsidRPr="00013B95">
        <w:rPr>
          <w:rFonts w:asciiTheme="majorBidi" w:hAnsiTheme="majorBidi" w:cstheme="majorBidi"/>
          <w:sz w:val="24"/>
          <w:szCs w:val="24"/>
        </w:rPr>
        <w:t>participants which</w:t>
      </w:r>
      <w:r w:rsidR="002717E6" w:rsidRPr="00013B95">
        <w:rPr>
          <w:rFonts w:asciiTheme="majorBidi" w:hAnsiTheme="majorBidi" w:cstheme="majorBidi"/>
          <w:sz w:val="24"/>
          <w:szCs w:val="24"/>
        </w:rPr>
        <w:t xml:space="preserve"> </w:t>
      </w:r>
      <w:r w:rsidR="0025149E" w:rsidRPr="00013B95">
        <w:rPr>
          <w:rFonts w:asciiTheme="majorBidi" w:hAnsiTheme="majorBidi" w:cstheme="majorBidi"/>
          <w:sz w:val="24"/>
          <w:szCs w:val="24"/>
        </w:rPr>
        <w:t xml:space="preserve">can be </w:t>
      </w:r>
      <w:r w:rsidR="00DD678C" w:rsidRPr="00013B95">
        <w:rPr>
          <w:rFonts w:asciiTheme="majorBidi" w:hAnsiTheme="majorBidi" w:cstheme="majorBidi"/>
          <w:sz w:val="24"/>
          <w:szCs w:val="24"/>
        </w:rPr>
        <w:t xml:space="preserve">summarized </w:t>
      </w:r>
      <w:r w:rsidR="0025149E" w:rsidRPr="00013B95">
        <w:rPr>
          <w:rFonts w:asciiTheme="majorBidi" w:hAnsiTheme="majorBidi" w:cstheme="majorBidi"/>
          <w:sz w:val="24"/>
          <w:szCs w:val="24"/>
        </w:rPr>
        <w:t xml:space="preserve">in three different </w:t>
      </w:r>
      <w:r w:rsidR="00111570" w:rsidRPr="00013B95">
        <w:rPr>
          <w:rFonts w:asciiTheme="majorBidi" w:hAnsiTheme="majorBidi" w:cstheme="majorBidi"/>
          <w:sz w:val="24"/>
          <w:szCs w:val="24"/>
        </w:rPr>
        <w:t>sections</w:t>
      </w:r>
      <w:r w:rsidR="0025149E" w:rsidRPr="00013B95">
        <w:rPr>
          <w:rFonts w:asciiTheme="majorBidi" w:hAnsiTheme="majorBidi" w:cstheme="majorBidi"/>
          <w:sz w:val="24"/>
          <w:szCs w:val="24"/>
        </w:rPr>
        <w:t xml:space="preserve"> </w:t>
      </w:r>
      <w:r w:rsidR="002717E6" w:rsidRPr="00013B95">
        <w:rPr>
          <w:rFonts w:asciiTheme="majorBidi" w:hAnsiTheme="majorBidi" w:cstheme="majorBidi"/>
          <w:sz w:val="24"/>
          <w:szCs w:val="24"/>
        </w:rPr>
        <w:t>i.e.</w:t>
      </w:r>
      <w:r w:rsidR="0025149E" w:rsidRPr="00013B95">
        <w:rPr>
          <w:rFonts w:asciiTheme="majorBidi" w:hAnsiTheme="majorBidi" w:cstheme="majorBidi"/>
          <w:sz w:val="24"/>
          <w:szCs w:val="24"/>
        </w:rPr>
        <w:t xml:space="preserve"> </w:t>
      </w:r>
      <w:r w:rsidR="00B14AA1" w:rsidRPr="00013B95">
        <w:rPr>
          <w:rFonts w:asciiTheme="majorBidi" w:hAnsiTheme="majorBidi" w:cstheme="majorBidi"/>
          <w:sz w:val="24"/>
          <w:szCs w:val="24"/>
        </w:rPr>
        <w:t>People</w:t>
      </w:r>
      <w:r w:rsidR="002C152D" w:rsidRPr="00013B95">
        <w:rPr>
          <w:rFonts w:asciiTheme="majorBidi" w:hAnsiTheme="majorBidi" w:cstheme="majorBidi"/>
          <w:sz w:val="24"/>
          <w:szCs w:val="24"/>
        </w:rPr>
        <w:t xml:space="preserve"> </w:t>
      </w:r>
      <w:r w:rsidR="00B14AA1" w:rsidRPr="00013B95">
        <w:rPr>
          <w:rFonts w:asciiTheme="majorBidi" w:hAnsiTheme="majorBidi" w:cstheme="majorBidi"/>
          <w:sz w:val="24"/>
          <w:szCs w:val="24"/>
        </w:rPr>
        <w:t>(gender balance),</w:t>
      </w:r>
      <w:r w:rsidR="0025149E" w:rsidRPr="00013B95">
        <w:rPr>
          <w:rFonts w:asciiTheme="majorBidi" w:hAnsiTheme="majorBidi" w:cstheme="majorBidi"/>
          <w:sz w:val="24"/>
          <w:szCs w:val="24"/>
        </w:rPr>
        <w:t xml:space="preserve"> Process </w:t>
      </w:r>
      <w:r w:rsidR="000B509A" w:rsidRPr="00013B95">
        <w:rPr>
          <w:rFonts w:asciiTheme="majorBidi" w:hAnsiTheme="majorBidi" w:cstheme="majorBidi"/>
          <w:sz w:val="24"/>
          <w:szCs w:val="24"/>
        </w:rPr>
        <w:t xml:space="preserve">and </w:t>
      </w:r>
      <w:r w:rsidR="002C152D" w:rsidRPr="00013B95">
        <w:rPr>
          <w:rFonts w:asciiTheme="majorBidi" w:hAnsiTheme="majorBidi" w:cstheme="majorBidi"/>
          <w:sz w:val="24"/>
          <w:szCs w:val="24"/>
        </w:rPr>
        <w:t>G</w:t>
      </w:r>
      <w:r w:rsidR="000B509A" w:rsidRPr="00013B95">
        <w:rPr>
          <w:rFonts w:asciiTheme="majorBidi" w:hAnsiTheme="majorBidi" w:cstheme="majorBidi"/>
          <w:sz w:val="24"/>
          <w:szCs w:val="24"/>
        </w:rPr>
        <w:t xml:space="preserve">overnment </w:t>
      </w:r>
      <w:r w:rsidR="0025149E" w:rsidRPr="00013B95">
        <w:rPr>
          <w:rFonts w:asciiTheme="majorBidi" w:hAnsiTheme="majorBidi" w:cstheme="majorBidi"/>
          <w:sz w:val="24"/>
          <w:szCs w:val="24"/>
        </w:rPr>
        <w:t>Policy.</w:t>
      </w:r>
    </w:p>
    <w:p w14:paraId="65D7B136" w14:textId="77777777" w:rsidR="00EF7E65" w:rsidRPr="00013B95" w:rsidRDefault="00EF7E65" w:rsidP="00EF7E65">
      <w:pPr>
        <w:pStyle w:val="ListParagraph"/>
        <w:spacing w:after="0" w:line="240" w:lineRule="auto"/>
        <w:ind w:left="360"/>
        <w:jc w:val="both"/>
        <w:rPr>
          <w:rFonts w:asciiTheme="majorBidi" w:hAnsiTheme="majorBidi" w:cstheme="majorBidi"/>
          <w:sz w:val="24"/>
          <w:szCs w:val="24"/>
        </w:rPr>
      </w:pPr>
    </w:p>
    <w:p w14:paraId="1EB65FBA" w14:textId="77777777" w:rsidR="0025149E" w:rsidRPr="00013B95" w:rsidRDefault="0025149E" w:rsidP="00006267">
      <w:pPr>
        <w:pStyle w:val="ListParagraph"/>
        <w:numPr>
          <w:ilvl w:val="0"/>
          <w:numId w:val="21"/>
        </w:numPr>
        <w:spacing w:after="0" w:line="240" w:lineRule="auto"/>
        <w:ind w:left="1132"/>
        <w:jc w:val="both"/>
        <w:rPr>
          <w:rFonts w:asciiTheme="majorBidi" w:hAnsiTheme="majorBidi" w:cstheme="majorBidi"/>
          <w:b/>
          <w:sz w:val="24"/>
          <w:szCs w:val="24"/>
        </w:rPr>
      </w:pPr>
      <w:r w:rsidRPr="00013B95">
        <w:rPr>
          <w:rFonts w:asciiTheme="majorBidi" w:hAnsiTheme="majorBidi" w:cstheme="majorBidi"/>
          <w:sz w:val="24"/>
          <w:szCs w:val="24"/>
        </w:rPr>
        <w:lastRenderedPageBreak/>
        <w:t>People:</w:t>
      </w:r>
    </w:p>
    <w:p w14:paraId="558326C1" w14:textId="77777777" w:rsidR="00DD678C" w:rsidRPr="00013B95" w:rsidRDefault="00DD678C" w:rsidP="00DD678C">
      <w:pPr>
        <w:pStyle w:val="ListParagraph"/>
        <w:spacing w:after="0" w:line="240" w:lineRule="auto"/>
        <w:ind w:left="1132"/>
        <w:jc w:val="both"/>
        <w:rPr>
          <w:rFonts w:asciiTheme="majorBidi" w:hAnsiTheme="majorBidi" w:cstheme="majorBidi"/>
          <w:b/>
          <w:sz w:val="24"/>
          <w:szCs w:val="24"/>
        </w:rPr>
      </w:pPr>
    </w:p>
    <w:p w14:paraId="23729F32" w14:textId="77777777" w:rsidR="0025149E" w:rsidRPr="00013B95" w:rsidRDefault="0025149E" w:rsidP="00006267">
      <w:pPr>
        <w:pStyle w:val="ListParagraph"/>
        <w:numPr>
          <w:ilvl w:val="0"/>
          <w:numId w:val="29"/>
        </w:numPr>
        <w:spacing w:after="0" w:line="240" w:lineRule="auto"/>
        <w:jc w:val="both"/>
        <w:rPr>
          <w:rFonts w:asciiTheme="majorBidi" w:hAnsiTheme="majorBidi" w:cstheme="majorBidi"/>
          <w:b/>
          <w:sz w:val="24"/>
          <w:szCs w:val="24"/>
        </w:rPr>
      </w:pPr>
      <w:r w:rsidRPr="00013B95">
        <w:rPr>
          <w:rFonts w:asciiTheme="majorBidi" w:hAnsiTheme="majorBidi" w:cstheme="majorBidi"/>
          <w:sz w:val="24"/>
          <w:szCs w:val="24"/>
        </w:rPr>
        <w:t>Traditional norms and values discriminate against the participation of women in decision making in famil</w:t>
      </w:r>
      <w:r w:rsidR="00DD678C" w:rsidRPr="00013B95">
        <w:rPr>
          <w:rFonts w:asciiTheme="majorBidi" w:hAnsiTheme="majorBidi" w:cstheme="majorBidi"/>
          <w:sz w:val="24"/>
          <w:szCs w:val="24"/>
        </w:rPr>
        <w:t>ies</w:t>
      </w:r>
      <w:r w:rsidRPr="00013B95">
        <w:rPr>
          <w:rFonts w:asciiTheme="majorBidi" w:hAnsiTheme="majorBidi" w:cstheme="majorBidi"/>
          <w:sz w:val="24"/>
          <w:szCs w:val="24"/>
        </w:rPr>
        <w:t xml:space="preserve"> and </w:t>
      </w:r>
      <w:r w:rsidR="00DD678C" w:rsidRPr="00013B95">
        <w:rPr>
          <w:rFonts w:asciiTheme="majorBidi" w:hAnsiTheme="majorBidi" w:cstheme="majorBidi"/>
          <w:sz w:val="24"/>
          <w:szCs w:val="24"/>
        </w:rPr>
        <w:t xml:space="preserve">the </w:t>
      </w:r>
      <w:r w:rsidRPr="00013B95">
        <w:rPr>
          <w:rFonts w:asciiTheme="majorBidi" w:hAnsiTheme="majorBidi" w:cstheme="majorBidi"/>
          <w:sz w:val="24"/>
          <w:szCs w:val="24"/>
        </w:rPr>
        <w:t xml:space="preserve">community. </w:t>
      </w:r>
    </w:p>
    <w:p w14:paraId="7F51F5E9" w14:textId="5A73B0C9" w:rsidR="0025149E" w:rsidRPr="00013B95" w:rsidRDefault="00DD678C" w:rsidP="00006267">
      <w:pPr>
        <w:pStyle w:val="ListParagraph"/>
        <w:numPr>
          <w:ilvl w:val="0"/>
          <w:numId w:val="29"/>
        </w:numPr>
        <w:spacing w:after="0" w:line="240" w:lineRule="auto"/>
        <w:jc w:val="both"/>
        <w:rPr>
          <w:rFonts w:asciiTheme="majorBidi" w:hAnsiTheme="majorBidi" w:cstheme="majorBidi"/>
          <w:b/>
          <w:sz w:val="24"/>
          <w:szCs w:val="24"/>
        </w:rPr>
      </w:pPr>
      <w:r w:rsidRPr="00013B95">
        <w:rPr>
          <w:rFonts w:asciiTheme="majorBidi" w:hAnsiTheme="majorBidi" w:cstheme="majorBidi"/>
          <w:sz w:val="24"/>
          <w:szCs w:val="24"/>
        </w:rPr>
        <w:t>Tribal w</w:t>
      </w:r>
      <w:r w:rsidR="0025149E" w:rsidRPr="00013B95">
        <w:rPr>
          <w:rFonts w:asciiTheme="majorBidi" w:hAnsiTheme="majorBidi" w:cstheme="majorBidi"/>
          <w:sz w:val="24"/>
          <w:szCs w:val="24"/>
        </w:rPr>
        <w:t xml:space="preserve">omen have low levels of education and the division of </w:t>
      </w:r>
      <w:proofErr w:type="spellStart"/>
      <w:r w:rsidR="00D05311" w:rsidRPr="00013B95">
        <w:rPr>
          <w:rFonts w:asciiTheme="majorBidi" w:hAnsiTheme="majorBidi" w:cstheme="majorBidi"/>
          <w:sz w:val="24"/>
          <w:szCs w:val="24"/>
        </w:rPr>
        <w:t>labo</w:t>
      </w:r>
      <w:r w:rsidR="006A1821" w:rsidRPr="00013B95">
        <w:rPr>
          <w:rFonts w:asciiTheme="majorBidi" w:hAnsiTheme="majorBidi" w:cstheme="majorBidi"/>
          <w:sz w:val="24"/>
          <w:szCs w:val="24"/>
        </w:rPr>
        <w:t>u</w:t>
      </w:r>
      <w:r w:rsidR="00D05311" w:rsidRPr="00013B95">
        <w:rPr>
          <w:rFonts w:asciiTheme="majorBidi" w:hAnsiTheme="majorBidi" w:cstheme="majorBidi"/>
          <w:sz w:val="24"/>
          <w:szCs w:val="24"/>
        </w:rPr>
        <w:t>r</w:t>
      </w:r>
      <w:proofErr w:type="spellEnd"/>
      <w:r w:rsidR="0025149E" w:rsidRPr="00013B95">
        <w:rPr>
          <w:rFonts w:asciiTheme="majorBidi" w:hAnsiTheme="majorBidi" w:cstheme="majorBidi"/>
          <w:sz w:val="24"/>
          <w:szCs w:val="24"/>
        </w:rPr>
        <w:t xml:space="preserve"> discriminates against women. So</w:t>
      </w:r>
      <w:r w:rsidRPr="00013B95">
        <w:rPr>
          <w:rFonts w:asciiTheme="majorBidi" w:hAnsiTheme="majorBidi" w:cstheme="majorBidi"/>
          <w:sz w:val="24"/>
          <w:szCs w:val="24"/>
        </w:rPr>
        <w:t>,</w:t>
      </w:r>
      <w:r w:rsidR="0025149E" w:rsidRPr="00013B95">
        <w:rPr>
          <w:rFonts w:asciiTheme="majorBidi" w:hAnsiTheme="majorBidi" w:cstheme="majorBidi"/>
          <w:sz w:val="24"/>
          <w:szCs w:val="24"/>
        </w:rPr>
        <w:t xml:space="preserve"> women are being paid </w:t>
      </w:r>
      <w:r w:rsidRPr="00013B95">
        <w:rPr>
          <w:rFonts w:asciiTheme="majorBidi" w:hAnsiTheme="majorBidi" w:cstheme="majorBidi"/>
          <w:sz w:val="24"/>
          <w:szCs w:val="24"/>
        </w:rPr>
        <w:t>lower</w:t>
      </w:r>
      <w:r w:rsidR="0025149E" w:rsidRPr="00013B95">
        <w:rPr>
          <w:rFonts w:asciiTheme="majorBidi" w:hAnsiTheme="majorBidi" w:cstheme="majorBidi"/>
          <w:sz w:val="24"/>
          <w:szCs w:val="24"/>
        </w:rPr>
        <w:t xml:space="preserve"> wages </w:t>
      </w:r>
      <w:r w:rsidRPr="00013B95">
        <w:rPr>
          <w:rFonts w:asciiTheme="majorBidi" w:hAnsiTheme="majorBidi" w:cstheme="majorBidi"/>
          <w:sz w:val="24"/>
          <w:szCs w:val="24"/>
        </w:rPr>
        <w:t>for</w:t>
      </w:r>
      <w:r w:rsidR="0025149E" w:rsidRPr="00013B95">
        <w:rPr>
          <w:rFonts w:asciiTheme="majorBidi" w:hAnsiTheme="majorBidi" w:cstheme="majorBidi"/>
          <w:sz w:val="24"/>
          <w:szCs w:val="24"/>
        </w:rPr>
        <w:t xml:space="preserve"> their </w:t>
      </w:r>
      <w:proofErr w:type="spellStart"/>
      <w:r w:rsidR="0025149E" w:rsidRPr="00013B95">
        <w:rPr>
          <w:rFonts w:asciiTheme="majorBidi" w:hAnsiTheme="majorBidi" w:cstheme="majorBidi"/>
          <w:sz w:val="24"/>
          <w:szCs w:val="24"/>
        </w:rPr>
        <w:t>labo</w:t>
      </w:r>
      <w:r w:rsidR="006A1821" w:rsidRPr="00013B95">
        <w:rPr>
          <w:rFonts w:asciiTheme="majorBidi" w:hAnsiTheme="majorBidi" w:cstheme="majorBidi"/>
          <w:sz w:val="24"/>
          <w:szCs w:val="24"/>
        </w:rPr>
        <w:t>u</w:t>
      </w:r>
      <w:r w:rsidR="0025149E" w:rsidRPr="00013B95">
        <w:rPr>
          <w:rFonts w:asciiTheme="majorBidi" w:hAnsiTheme="majorBidi" w:cstheme="majorBidi"/>
          <w:sz w:val="24"/>
          <w:szCs w:val="24"/>
        </w:rPr>
        <w:t>r</w:t>
      </w:r>
      <w:proofErr w:type="spellEnd"/>
      <w:r w:rsidR="0025149E" w:rsidRPr="00013B95">
        <w:rPr>
          <w:rFonts w:asciiTheme="majorBidi" w:hAnsiTheme="majorBidi" w:cstheme="majorBidi"/>
          <w:sz w:val="24"/>
          <w:szCs w:val="24"/>
        </w:rPr>
        <w:t xml:space="preserve"> work.</w:t>
      </w:r>
    </w:p>
    <w:p w14:paraId="0653E70E" w14:textId="3800C4C4" w:rsidR="0025149E" w:rsidRPr="00013B95" w:rsidRDefault="00DD678C" w:rsidP="00006267">
      <w:pPr>
        <w:pStyle w:val="ListParagraph"/>
        <w:numPr>
          <w:ilvl w:val="0"/>
          <w:numId w:val="29"/>
        </w:numPr>
        <w:spacing w:after="0" w:line="240" w:lineRule="auto"/>
        <w:jc w:val="both"/>
        <w:rPr>
          <w:rFonts w:asciiTheme="majorBidi" w:hAnsiTheme="majorBidi" w:cstheme="majorBidi"/>
          <w:b/>
          <w:sz w:val="24"/>
          <w:szCs w:val="24"/>
        </w:rPr>
      </w:pPr>
      <w:r w:rsidRPr="00013B95">
        <w:rPr>
          <w:rFonts w:asciiTheme="majorBidi" w:hAnsiTheme="majorBidi" w:cstheme="majorBidi"/>
          <w:sz w:val="24"/>
          <w:szCs w:val="24"/>
        </w:rPr>
        <w:t>The w</w:t>
      </w:r>
      <w:r w:rsidR="0025149E" w:rsidRPr="00013B95">
        <w:rPr>
          <w:rFonts w:asciiTheme="majorBidi" w:hAnsiTheme="majorBidi" w:cstheme="majorBidi"/>
          <w:sz w:val="24"/>
          <w:szCs w:val="24"/>
        </w:rPr>
        <w:t xml:space="preserve">orkload of </w:t>
      </w:r>
      <w:r w:rsidRPr="00013B95">
        <w:rPr>
          <w:rFonts w:asciiTheme="majorBidi" w:hAnsiTheme="majorBidi" w:cstheme="majorBidi"/>
          <w:sz w:val="24"/>
          <w:szCs w:val="24"/>
        </w:rPr>
        <w:t xml:space="preserve">tribal </w:t>
      </w:r>
      <w:r w:rsidR="0025149E" w:rsidRPr="00013B95">
        <w:rPr>
          <w:rFonts w:asciiTheme="majorBidi" w:hAnsiTheme="majorBidi" w:cstheme="majorBidi"/>
          <w:sz w:val="24"/>
          <w:szCs w:val="24"/>
        </w:rPr>
        <w:t xml:space="preserve">women has increased and forced many women to work as agricultural </w:t>
      </w:r>
      <w:proofErr w:type="spellStart"/>
      <w:r w:rsidR="00760C57" w:rsidRPr="00013B95">
        <w:rPr>
          <w:rFonts w:asciiTheme="majorBidi" w:hAnsiTheme="majorBidi" w:cstheme="majorBidi"/>
          <w:sz w:val="24"/>
          <w:szCs w:val="24"/>
        </w:rPr>
        <w:t>labo</w:t>
      </w:r>
      <w:r w:rsidR="006A1821" w:rsidRPr="00013B95">
        <w:rPr>
          <w:rFonts w:asciiTheme="majorBidi" w:hAnsiTheme="majorBidi" w:cstheme="majorBidi"/>
          <w:sz w:val="24"/>
          <w:szCs w:val="24"/>
        </w:rPr>
        <w:t>u</w:t>
      </w:r>
      <w:r w:rsidR="00760C57" w:rsidRPr="00013B95">
        <w:rPr>
          <w:rFonts w:asciiTheme="majorBidi" w:hAnsiTheme="majorBidi" w:cstheme="majorBidi"/>
          <w:sz w:val="24"/>
          <w:szCs w:val="24"/>
        </w:rPr>
        <w:t>r</w:t>
      </w:r>
      <w:proofErr w:type="spellEnd"/>
      <w:r w:rsidR="0025149E" w:rsidRPr="00013B95">
        <w:rPr>
          <w:rFonts w:asciiTheme="majorBidi" w:hAnsiTheme="majorBidi" w:cstheme="majorBidi"/>
          <w:sz w:val="24"/>
          <w:szCs w:val="24"/>
        </w:rPr>
        <w:t xml:space="preserve"> and to take up other types of unskilled employment in addition to their</w:t>
      </w:r>
      <w:r w:rsidR="002C152D" w:rsidRPr="00013B95">
        <w:rPr>
          <w:rFonts w:asciiTheme="majorBidi" w:hAnsiTheme="majorBidi" w:cstheme="majorBidi"/>
          <w:sz w:val="24"/>
          <w:szCs w:val="24"/>
        </w:rPr>
        <w:t xml:space="preserve"> regular house works to earn to meet </w:t>
      </w:r>
      <w:r w:rsidR="00D05311" w:rsidRPr="00013B95">
        <w:rPr>
          <w:rFonts w:asciiTheme="majorBidi" w:hAnsiTheme="majorBidi" w:cstheme="majorBidi"/>
          <w:sz w:val="24"/>
          <w:szCs w:val="24"/>
        </w:rPr>
        <w:t>their</w:t>
      </w:r>
      <w:r w:rsidR="002C152D" w:rsidRPr="00013B95">
        <w:rPr>
          <w:rFonts w:asciiTheme="majorBidi" w:hAnsiTheme="majorBidi" w:cstheme="majorBidi"/>
          <w:sz w:val="24"/>
          <w:szCs w:val="24"/>
        </w:rPr>
        <w:t xml:space="preserve"> daily </w:t>
      </w:r>
      <w:r w:rsidR="00D05311" w:rsidRPr="00013B95">
        <w:rPr>
          <w:rFonts w:asciiTheme="majorBidi" w:hAnsiTheme="majorBidi" w:cstheme="majorBidi"/>
          <w:sz w:val="24"/>
          <w:szCs w:val="24"/>
        </w:rPr>
        <w:t>needs.</w:t>
      </w:r>
    </w:p>
    <w:p w14:paraId="5BD3BDDB" w14:textId="77777777" w:rsidR="00DD678C" w:rsidRPr="00013B95" w:rsidRDefault="00DD678C" w:rsidP="00DD678C">
      <w:pPr>
        <w:pStyle w:val="ListParagraph"/>
        <w:spacing w:after="0" w:line="240" w:lineRule="auto"/>
        <w:ind w:left="1492"/>
        <w:jc w:val="both"/>
        <w:rPr>
          <w:rFonts w:asciiTheme="majorBidi" w:hAnsiTheme="majorBidi" w:cstheme="majorBidi"/>
          <w:b/>
          <w:sz w:val="24"/>
          <w:szCs w:val="24"/>
        </w:rPr>
      </w:pPr>
    </w:p>
    <w:p w14:paraId="6527561E" w14:textId="77777777" w:rsidR="0025149E" w:rsidRPr="00013B95" w:rsidRDefault="0025149E" w:rsidP="00006267">
      <w:pPr>
        <w:pStyle w:val="ListParagraph"/>
        <w:numPr>
          <w:ilvl w:val="0"/>
          <w:numId w:val="21"/>
        </w:numPr>
        <w:spacing w:after="0" w:line="240" w:lineRule="auto"/>
        <w:ind w:left="1132"/>
        <w:jc w:val="both"/>
        <w:rPr>
          <w:rFonts w:asciiTheme="majorBidi" w:hAnsiTheme="majorBidi" w:cstheme="majorBidi"/>
          <w:b/>
          <w:sz w:val="24"/>
          <w:szCs w:val="24"/>
        </w:rPr>
      </w:pPr>
      <w:r w:rsidRPr="00013B95">
        <w:rPr>
          <w:rFonts w:asciiTheme="majorBidi" w:hAnsiTheme="majorBidi" w:cstheme="majorBidi"/>
          <w:sz w:val="24"/>
          <w:szCs w:val="24"/>
        </w:rPr>
        <w:t xml:space="preserve">Process </w:t>
      </w:r>
    </w:p>
    <w:p w14:paraId="311FBBC1" w14:textId="61C55862" w:rsidR="0025149E" w:rsidRPr="00013B95" w:rsidRDefault="00DD678C" w:rsidP="00006267">
      <w:pPr>
        <w:pStyle w:val="ListParagraph"/>
        <w:numPr>
          <w:ilvl w:val="0"/>
          <w:numId w:val="30"/>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P</w:t>
      </w:r>
      <w:r w:rsidR="0025149E" w:rsidRPr="00013B95">
        <w:rPr>
          <w:rFonts w:asciiTheme="majorBidi" w:hAnsiTheme="majorBidi" w:cstheme="majorBidi"/>
          <w:sz w:val="24"/>
          <w:szCs w:val="24"/>
        </w:rPr>
        <w:t>oor skills in agricultural development activities</w:t>
      </w:r>
      <w:ins w:id="8" w:author="Allison Enns" w:date="2019-01-15T11:31:00Z">
        <w:r w:rsidR="00760085" w:rsidRPr="00013B95">
          <w:rPr>
            <w:rFonts w:asciiTheme="majorBidi" w:hAnsiTheme="majorBidi" w:cstheme="majorBidi"/>
            <w:sz w:val="24"/>
            <w:szCs w:val="24"/>
          </w:rPr>
          <w:t xml:space="preserve"> </w:t>
        </w:r>
        <w:r w:rsidR="00760085" w:rsidRPr="00013B95">
          <w:rPr>
            <w:rFonts w:ascii="Times New Roman" w:hAnsi="Times New Roman" w:cs="Times New Roman"/>
            <w:sz w:val="24"/>
            <w:szCs w:val="24"/>
          </w:rPr>
          <w:t xml:space="preserve">(absence of the new improved agricultural practices like SRI, </w:t>
        </w:r>
        <w:proofErr w:type="spellStart"/>
        <w:r w:rsidR="00760085" w:rsidRPr="00013B95">
          <w:rPr>
            <w:rFonts w:ascii="Times New Roman" w:hAnsi="Times New Roman" w:cs="Times New Roman"/>
            <w:sz w:val="24"/>
            <w:szCs w:val="24"/>
          </w:rPr>
          <w:t>Vermi</w:t>
        </w:r>
        <w:proofErr w:type="spellEnd"/>
        <w:r w:rsidR="00760085" w:rsidRPr="00013B95">
          <w:rPr>
            <w:rFonts w:ascii="Times New Roman" w:hAnsi="Times New Roman" w:cs="Times New Roman"/>
            <w:sz w:val="24"/>
            <w:szCs w:val="24"/>
          </w:rPr>
          <w:t xml:space="preserve"> compost, soil treatment, slope area treatment, scientific irrigation water management, correct use of fertilizers, bio pesticide and little knowledge of the science of farming)</w:t>
        </w:r>
      </w:ins>
      <w:r w:rsidRPr="00013B95">
        <w:rPr>
          <w:rFonts w:ascii="Times New Roman" w:hAnsi="Times New Roman" w:cs="Times New Roman"/>
          <w:sz w:val="24"/>
          <w:szCs w:val="24"/>
        </w:rPr>
        <w:t>.</w:t>
      </w:r>
      <w:r w:rsidR="0025149E" w:rsidRPr="00013B95">
        <w:rPr>
          <w:rFonts w:ascii="Times New Roman" w:hAnsi="Times New Roman" w:cs="Times New Roman"/>
          <w:sz w:val="24"/>
          <w:szCs w:val="24"/>
        </w:rPr>
        <w:t xml:space="preserve"> </w:t>
      </w:r>
    </w:p>
    <w:p w14:paraId="2972A272" w14:textId="77777777" w:rsidR="0025149E" w:rsidRPr="00013B95" w:rsidRDefault="0025149E" w:rsidP="00006267">
      <w:pPr>
        <w:pStyle w:val="ListParagraph"/>
        <w:numPr>
          <w:ilvl w:val="0"/>
          <w:numId w:val="30"/>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Lack of knowledge on scientific agricultural </w:t>
      </w:r>
      <w:r w:rsidR="00724242" w:rsidRPr="00013B95">
        <w:rPr>
          <w:rFonts w:asciiTheme="majorBidi" w:hAnsiTheme="majorBidi" w:cstheme="majorBidi"/>
          <w:sz w:val="24"/>
          <w:szCs w:val="24"/>
        </w:rPr>
        <w:t xml:space="preserve">practices </w:t>
      </w:r>
      <w:r w:rsidRPr="00013B95">
        <w:rPr>
          <w:rFonts w:asciiTheme="majorBidi" w:hAnsiTheme="majorBidi" w:cstheme="majorBidi"/>
          <w:sz w:val="24"/>
          <w:szCs w:val="24"/>
        </w:rPr>
        <w:t>including vegetable cultivation</w:t>
      </w:r>
      <w:r w:rsidR="00DD678C" w:rsidRPr="00013B95">
        <w:rPr>
          <w:rFonts w:asciiTheme="majorBidi" w:hAnsiTheme="majorBidi" w:cstheme="majorBidi"/>
          <w:sz w:val="24"/>
          <w:szCs w:val="24"/>
        </w:rPr>
        <w:t>.</w:t>
      </w:r>
    </w:p>
    <w:p w14:paraId="2DCEC642" w14:textId="77777777" w:rsidR="0025149E" w:rsidRPr="00013B95" w:rsidRDefault="0025149E" w:rsidP="00006267">
      <w:pPr>
        <w:pStyle w:val="ListParagraph"/>
        <w:numPr>
          <w:ilvl w:val="0"/>
          <w:numId w:val="30"/>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Lack of information and capacity on alternative livelihood options</w:t>
      </w:r>
      <w:r w:rsidR="00DD678C" w:rsidRPr="00013B95">
        <w:rPr>
          <w:rFonts w:asciiTheme="majorBidi" w:hAnsiTheme="majorBidi" w:cstheme="majorBidi"/>
          <w:sz w:val="24"/>
          <w:szCs w:val="24"/>
        </w:rPr>
        <w:t>.</w:t>
      </w:r>
      <w:r w:rsidRPr="00013B95">
        <w:rPr>
          <w:rFonts w:asciiTheme="majorBidi" w:hAnsiTheme="majorBidi" w:cstheme="majorBidi"/>
          <w:sz w:val="24"/>
          <w:szCs w:val="24"/>
        </w:rPr>
        <w:t xml:space="preserve"> </w:t>
      </w:r>
    </w:p>
    <w:p w14:paraId="70989975" w14:textId="77777777" w:rsidR="0025149E" w:rsidRPr="00013B95" w:rsidRDefault="0025149E" w:rsidP="00006267">
      <w:pPr>
        <w:pStyle w:val="ListParagraph"/>
        <w:numPr>
          <w:ilvl w:val="0"/>
          <w:numId w:val="30"/>
        </w:numPr>
        <w:spacing w:after="0" w:line="240" w:lineRule="auto"/>
        <w:jc w:val="both"/>
        <w:rPr>
          <w:rFonts w:asciiTheme="majorBidi" w:hAnsiTheme="majorBidi" w:cstheme="majorBidi"/>
          <w:b/>
          <w:sz w:val="24"/>
          <w:szCs w:val="24"/>
        </w:rPr>
      </w:pPr>
      <w:r w:rsidRPr="00013B95">
        <w:rPr>
          <w:rFonts w:asciiTheme="majorBidi" w:hAnsiTheme="majorBidi" w:cstheme="majorBidi"/>
          <w:sz w:val="24"/>
          <w:szCs w:val="24"/>
        </w:rPr>
        <w:t>Middle m</w:t>
      </w:r>
      <w:r w:rsidR="00B024F1" w:rsidRPr="00013B95">
        <w:rPr>
          <w:rFonts w:asciiTheme="majorBidi" w:hAnsiTheme="majorBidi" w:cstheme="majorBidi"/>
          <w:sz w:val="24"/>
          <w:szCs w:val="24"/>
        </w:rPr>
        <w:t>e</w:t>
      </w:r>
      <w:r w:rsidRPr="00013B95">
        <w:rPr>
          <w:rFonts w:asciiTheme="majorBidi" w:hAnsiTheme="majorBidi" w:cstheme="majorBidi"/>
          <w:sz w:val="24"/>
          <w:szCs w:val="24"/>
        </w:rPr>
        <w:t xml:space="preserve">n exploitation and </w:t>
      </w:r>
      <w:r w:rsidR="00724242" w:rsidRPr="00013B95">
        <w:rPr>
          <w:rFonts w:asciiTheme="majorBidi" w:hAnsiTheme="majorBidi" w:cstheme="majorBidi"/>
          <w:sz w:val="24"/>
          <w:szCs w:val="24"/>
        </w:rPr>
        <w:t>inability</w:t>
      </w:r>
      <w:r w:rsidRPr="00013B95">
        <w:rPr>
          <w:rFonts w:asciiTheme="majorBidi" w:hAnsiTheme="majorBidi" w:cstheme="majorBidi"/>
          <w:sz w:val="24"/>
          <w:szCs w:val="24"/>
        </w:rPr>
        <w:t xml:space="preserve"> to access market</w:t>
      </w:r>
      <w:r w:rsidR="00B024F1" w:rsidRPr="00013B95">
        <w:rPr>
          <w:rFonts w:asciiTheme="majorBidi" w:hAnsiTheme="majorBidi" w:cstheme="majorBidi"/>
          <w:sz w:val="24"/>
          <w:szCs w:val="24"/>
        </w:rPr>
        <w:t xml:space="preserve"> directly</w:t>
      </w:r>
      <w:r w:rsidR="00DD678C" w:rsidRPr="00013B95">
        <w:rPr>
          <w:rFonts w:asciiTheme="majorBidi" w:hAnsiTheme="majorBidi" w:cstheme="majorBidi"/>
          <w:sz w:val="24"/>
          <w:szCs w:val="24"/>
        </w:rPr>
        <w:t>.</w:t>
      </w:r>
    </w:p>
    <w:p w14:paraId="29440249" w14:textId="77777777" w:rsidR="00DD678C" w:rsidRPr="00013B95" w:rsidRDefault="00DD678C" w:rsidP="00DD678C">
      <w:pPr>
        <w:pStyle w:val="ListParagraph"/>
        <w:spacing w:after="0" w:line="240" w:lineRule="auto"/>
        <w:ind w:left="1492"/>
        <w:jc w:val="both"/>
        <w:rPr>
          <w:rFonts w:asciiTheme="majorBidi" w:hAnsiTheme="majorBidi" w:cstheme="majorBidi"/>
          <w:b/>
          <w:sz w:val="24"/>
          <w:szCs w:val="24"/>
        </w:rPr>
      </w:pPr>
    </w:p>
    <w:p w14:paraId="311869D6" w14:textId="77777777" w:rsidR="00B14AA1" w:rsidRPr="00013B95" w:rsidRDefault="00F17B1D" w:rsidP="00006267">
      <w:pPr>
        <w:pStyle w:val="ListParagraph"/>
        <w:numPr>
          <w:ilvl w:val="0"/>
          <w:numId w:val="21"/>
        </w:numPr>
        <w:spacing w:after="0" w:line="240" w:lineRule="auto"/>
        <w:ind w:left="1132"/>
        <w:jc w:val="both"/>
        <w:rPr>
          <w:rFonts w:asciiTheme="majorBidi" w:hAnsiTheme="majorBidi" w:cstheme="majorBidi"/>
          <w:sz w:val="24"/>
          <w:szCs w:val="24"/>
        </w:rPr>
      </w:pPr>
      <w:r w:rsidRPr="00013B95">
        <w:rPr>
          <w:rFonts w:asciiTheme="majorBidi" w:hAnsiTheme="majorBidi" w:cstheme="majorBidi"/>
          <w:sz w:val="24"/>
          <w:szCs w:val="24"/>
        </w:rPr>
        <w:t xml:space="preserve">Government </w:t>
      </w:r>
      <w:r w:rsidR="0025149E" w:rsidRPr="00013B95">
        <w:rPr>
          <w:rFonts w:asciiTheme="majorBidi" w:hAnsiTheme="majorBidi" w:cstheme="majorBidi"/>
          <w:sz w:val="24"/>
          <w:szCs w:val="24"/>
        </w:rPr>
        <w:t xml:space="preserve">Policy  </w:t>
      </w:r>
    </w:p>
    <w:p w14:paraId="10A0FCE1" w14:textId="77777777" w:rsidR="00DD678C" w:rsidRPr="00013B95" w:rsidRDefault="00DD678C" w:rsidP="00DD678C">
      <w:pPr>
        <w:pStyle w:val="ListParagraph"/>
        <w:spacing w:after="0" w:line="240" w:lineRule="auto"/>
        <w:ind w:left="1132"/>
        <w:jc w:val="both"/>
        <w:rPr>
          <w:rFonts w:asciiTheme="majorBidi" w:hAnsiTheme="majorBidi" w:cstheme="majorBidi"/>
          <w:sz w:val="24"/>
          <w:szCs w:val="24"/>
        </w:rPr>
      </w:pPr>
    </w:p>
    <w:p w14:paraId="0B11F7D1"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Lack of access to government livelihood entitlements </w:t>
      </w:r>
      <w:r w:rsidR="00DD678C" w:rsidRPr="00013B95">
        <w:rPr>
          <w:rFonts w:asciiTheme="majorBidi" w:hAnsiTheme="majorBidi" w:cstheme="majorBidi"/>
          <w:sz w:val="24"/>
          <w:szCs w:val="24"/>
        </w:rPr>
        <w:t>such as the</w:t>
      </w:r>
      <w:r w:rsidRPr="00013B95">
        <w:rPr>
          <w:rFonts w:asciiTheme="majorBidi" w:hAnsiTheme="majorBidi" w:cstheme="majorBidi"/>
          <w:sz w:val="24"/>
          <w:szCs w:val="24"/>
        </w:rPr>
        <w:t xml:space="preserve"> Public Distribution System, </w:t>
      </w:r>
      <w:r w:rsidR="001728C2" w:rsidRPr="00013B95">
        <w:rPr>
          <w:rFonts w:asciiTheme="majorBidi" w:hAnsiTheme="majorBidi" w:cstheme="majorBidi"/>
          <w:sz w:val="24"/>
          <w:szCs w:val="24"/>
        </w:rPr>
        <w:t>p</w:t>
      </w:r>
      <w:r w:rsidRPr="00013B95">
        <w:rPr>
          <w:rFonts w:asciiTheme="majorBidi" w:hAnsiTheme="majorBidi" w:cstheme="majorBidi"/>
          <w:sz w:val="24"/>
          <w:szCs w:val="24"/>
        </w:rPr>
        <w:t>ensions and other social security systems and poor implementation of government schemes at</w:t>
      </w:r>
      <w:r w:rsidR="001728C2" w:rsidRPr="00013B95">
        <w:rPr>
          <w:rFonts w:asciiTheme="majorBidi" w:hAnsiTheme="majorBidi" w:cstheme="majorBidi"/>
          <w:sz w:val="24"/>
          <w:szCs w:val="24"/>
        </w:rPr>
        <w:t xml:space="preserve"> the</w:t>
      </w:r>
      <w:r w:rsidRPr="00013B95">
        <w:rPr>
          <w:rFonts w:asciiTheme="majorBidi" w:hAnsiTheme="majorBidi" w:cstheme="majorBidi"/>
          <w:sz w:val="24"/>
          <w:szCs w:val="24"/>
        </w:rPr>
        <w:t xml:space="preserve"> grassroots level. </w:t>
      </w:r>
    </w:p>
    <w:p w14:paraId="4B5CC99E"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Poor women participation in Panchayat Raj System and other governance systems.</w:t>
      </w:r>
    </w:p>
    <w:p w14:paraId="41AF912F"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Many </w:t>
      </w:r>
      <w:r w:rsidR="001728C2" w:rsidRPr="00013B95">
        <w:rPr>
          <w:rFonts w:asciiTheme="majorBidi" w:hAnsiTheme="majorBidi" w:cstheme="majorBidi"/>
          <w:sz w:val="24"/>
          <w:szCs w:val="24"/>
        </w:rPr>
        <w:t>Self-Help Groups (</w:t>
      </w:r>
      <w:r w:rsidRPr="00013B95">
        <w:rPr>
          <w:rFonts w:asciiTheme="majorBidi" w:hAnsiTheme="majorBidi" w:cstheme="majorBidi"/>
          <w:sz w:val="24"/>
          <w:szCs w:val="24"/>
        </w:rPr>
        <w:t>SHGs</w:t>
      </w:r>
      <w:r w:rsidR="001728C2" w:rsidRPr="00013B95">
        <w:rPr>
          <w:rFonts w:asciiTheme="majorBidi" w:hAnsiTheme="majorBidi" w:cstheme="majorBidi"/>
          <w:sz w:val="24"/>
          <w:szCs w:val="24"/>
        </w:rPr>
        <w:t>)</w:t>
      </w:r>
      <w:r w:rsidRPr="00013B95">
        <w:rPr>
          <w:rFonts w:asciiTheme="majorBidi" w:hAnsiTheme="majorBidi" w:cstheme="majorBidi"/>
          <w:sz w:val="24"/>
          <w:szCs w:val="24"/>
        </w:rPr>
        <w:t xml:space="preserve"> among </w:t>
      </w:r>
      <w:r w:rsidR="001728C2" w:rsidRPr="00013B95">
        <w:rPr>
          <w:rFonts w:asciiTheme="majorBidi" w:hAnsiTheme="majorBidi" w:cstheme="majorBidi"/>
          <w:sz w:val="24"/>
          <w:szCs w:val="24"/>
        </w:rPr>
        <w:t>t</w:t>
      </w:r>
      <w:r w:rsidRPr="00013B95">
        <w:rPr>
          <w:rFonts w:asciiTheme="majorBidi" w:hAnsiTheme="majorBidi" w:cstheme="majorBidi"/>
          <w:sz w:val="24"/>
          <w:szCs w:val="24"/>
        </w:rPr>
        <w:t xml:space="preserve">ribal communities have difficulty in accessing these resources because they lack voice, confidence, basic administrative skills and capacity and capability in negotiating with and accessing support from rural banks, resource and marketing agencies. </w:t>
      </w:r>
    </w:p>
    <w:p w14:paraId="0761894D"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Substantial numbers of poorer households are outside of the SHG fold. </w:t>
      </w:r>
    </w:p>
    <w:p w14:paraId="43DCFE8D"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Lack of capacity building activities for SHG</w:t>
      </w:r>
      <w:r w:rsidR="001728C2" w:rsidRPr="00013B95">
        <w:rPr>
          <w:rFonts w:asciiTheme="majorBidi" w:hAnsiTheme="majorBidi" w:cstheme="majorBidi"/>
          <w:sz w:val="24"/>
          <w:szCs w:val="24"/>
        </w:rPr>
        <w:t>s</w:t>
      </w:r>
      <w:r w:rsidRPr="00013B95">
        <w:rPr>
          <w:rFonts w:asciiTheme="majorBidi" w:hAnsiTheme="majorBidi" w:cstheme="majorBidi"/>
          <w:sz w:val="24"/>
          <w:szCs w:val="24"/>
        </w:rPr>
        <w:t xml:space="preserve"> and </w:t>
      </w:r>
      <w:r w:rsidR="001728C2" w:rsidRPr="00013B95">
        <w:rPr>
          <w:rFonts w:asciiTheme="majorBidi" w:hAnsiTheme="majorBidi" w:cstheme="majorBidi"/>
          <w:sz w:val="24"/>
          <w:szCs w:val="24"/>
        </w:rPr>
        <w:t>c</w:t>
      </w:r>
      <w:r w:rsidRPr="00013B95">
        <w:rPr>
          <w:rFonts w:asciiTheme="majorBidi" w:hAnsiTheme="majorBidi" w:cstheme="majorBidi"/>
          <w:sz w:val="24"/>
          <w:szCs w:val="24"/>
        </w:rPr>
        <w:t xml:space="preserve">ooperatives in the field of vocational training and micro-enterprise promotion. </w:t>
      </w:r>
    </w:p>
    <w:p w14:paraId="101E4E2D" w14:textId="77777777" w:rsidR="00B14AA1"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The lack of financial resources and access to sources of credit needed for investments in productive assets, to meet operational expenses and to cover consumption needs during periods with little or no income is among the major problems and livelihood constraints identified by members </w:t>
      </w:r>
      <w:r w:rsidR="001728C2" w:rsidRPr="00013B95">
        <w:rPr>
          <w:rFonts w:asciiTheme="majorBidi" w:hAnsiTheme="majorBidi" w:cstheme="majorBidi"/>
          <w:sz w:val="24"/>
          <w:szCs w:val="24"/>
        </w:rPr>
        <w:t>of these communities.</w:t>
      </w:r>
    </w:p>
    <w:p w14:paraId="75A9DDD9" w14:textId="77777777" w:rsidR="0025149E" w:rsidRPr="00013B95" w:rsidRDefault="0025149E" w:rsidP="00006267">
      <w:pPr>
        <w:pStyle w:val="ListParagraph"/>
        <w:numPr>
          <w:ilvl w:val="0"/>
          <w:numId w:val="31"/>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Lack of strong </w:t>
      </w:r>
      <w:r w:rsidR="00B14AA1" w:rsidRPr="00013B95">
        <w:rPr>
          <w:rFonts w:asciiTheme="majorBidi" w:hAnsiTheme="majorBidi" w:cstheme="majorBidi"/>
          <w:sz w:val="24"/>
          <w:szCs w:val="24"/>
        </w:rPr>
        <w:t>community-based</w:t>
      </w:r>
      <w:r w:rsidRPr="00013B95">
        <w:rPr>
          <w:rFonts w:asciiTheme="majorBidi" w:hAnsiTheme="majorBidi" w:cstheme="majorBidi"/>
          <w:sz w:val="24"/>
          <w:szCs w:val="24"/>
        </w:rPr>
        <w:t xml:space="preserve"> institutions</w:t>
      </w:r>
    </w:p>
    <w:p w14:paraId="10B0D54E" w14:textId="77777777" w:rsidR="00EA1EB6" w:rsidRPr="00013B95" w:rsidRDefault="00EA1EB6" w:rsidP="00EF7E65">
      <w:pPr>
        <w:pStyle w:val="ListParagraph"/>
        <w:spacing w:after="0" w:line="240" w:lineRule="auto"/>
        <w:ind w:left="2212"/>
        <w:jc w:val="both"/>
        <w:rPr>
          <w:rFonts w:asciiTheme="majorBidi" w:hAnsiTheme="majorBidi" w:cstheme="majorBidi"/>
          <w:sz w:val="24"/>
          <w:szCs w:val="24"/>
        </w:rPr>
      </w:pPr>
    </w:p>
    <w:p w14:paraId="6AF3D465" w14:textId="77777777" w:rsidR="00F527CC" w:rsidRPr="00013B95" w:rsidRDefault="00043AFE" w:rsidP="001728C2">
      <w:pPr>
        <w:pStyle w:val="ListParagraph"/>
        <w:spacing w:after="0" w:line="240" w:lineRule="auto"/>
        <w:jc w:val="both"/>
        <w:rPr>
          <w:rFonts w:asciiTheme="majorBidi" w:hAnsiTheme="majorBidi" w:cstheme="majorBidi"/>
          <w:sz w:val="24"/>
          <w:szCs w:val="24"/>
        </w:rPr>
      </w:pPr>
      <w:bookmarkStart w:id="9" w:name="_Hlk520984559"/>
      <w:r w:rsidRPr="00013B95">
        <w:rPr>
          <w:rFonts w:asciiTheme="majorBidi" w:hAnsiTheme="majorBidi" w:cstheme="majorBidi"/>
          <w:sz w:val="24"/>
          <w:szCs w:val="24"/>
        </w:rPr>
        <w:t>Though w</w:t>
      </w:r>
      <w:r w:rsidR="00F527CC" w:rsidRPr="00013B95">
        <w:rPr>
          <w:rFonts w:asciiTheme="majorBidi" w:hAnsiTheme="majorBidi" w:cstheme="majorBidi"/>
          <w:sz w:val="24"/>
          <w:szCs w:val="24"/>
        </w:rPr>
        <w:t>e don’t find</w:t>
      </w:r>
      <w:bookmarkStart w:id="10" w:name="_Hlk519262952"/>
      <w:bookmarkEnd w:id="9"/>
      <w:r w:rsidRPr="00013B95">
        <w:rPr>
          <w:rFonts w:asciiTheme="majorBidi" w:hAnsiTheme="majorBidi" w:cstheme="majorBidi"/>
          <w:sz w:val="24"/>
          <w:szCs w:val="24"/>
        </w:rPr>
        <w:t xml:space="preserve"> </w:t>
      </w:r>
      <w:r w:rsidR="00F527CC" w:rsidRPr="00013B95">
        <w:rPr>
          <w:rFonts w:asciiTheme="majorBidi" w:hAnsiTheme="majorBidi" w:cstheme="majorBidi"/>
          <w:sz w:val="24"/>
          <w:szCs w:val="24"/>
        </w:rPr>
        <w:t>any major issues</w:t>
      </w:r>
      <w:r w:rsidRPr="00013B95">
        <w:rPr>
          <w:rFonts w:asciiTheme="majorBidi" w:hAnsiTheme="majorBidi" w:cstheme="majorBidi"/>
          <w:sz w:val="24"/>
          <w:szCs w:val="24"/>
        </w:rPr>
        <w:t xml:space="preserve"> y</w:t>
      </w:r>
      <w:r w:rsidR="00B40281" w:rsidRPr="00013B95">
        <w:rPr>
          <w:rFonts w:asciiTheme="majorBidi" w:hAnsiTheme="majorBidi" w:cstheme="majorBidi"/>
          <w:sz w:val="24"/>
          <w:szCs w:val="24"/>
        </w:rPr>
        <w:t>e</w:t>
      </w:r>
      <w:r w:rsidR="00163A64" w:rsidRPr="00013B95">
        <w:rPr>
          <w:rFonts w:asciiTheme="majorBidi" w:hAnsiTheme="majorBidi" w:cstheme="majorBidi"/>
          <w:sz w:val="24"/>
          <w:szCs w:val="24"/>
        </w:rPr>
        <w:t>t</w:t>
      </w:r>
      <w:r w:rsidR="00B40281" w:rsidRPr="00013B95">
        <w:rPr>
          <w:rFonts w:asciiTheme="majorBidi" w:hAnsiTheme="majorBidi" w:cstheme="majorBidi"/>
          <w:sz w:val="24"/>
          <w:szCs w:val="24"/>
        </w:rPr>
        <w:t>,</w:t>
      </w:r>
      <w:r w:rsidR="00F527CC" w:rsidRPr="00013B95">
        <w:rPr>
          <w:rFonts w:asciiTheme="majorBidi" w:hAnsiTheme="majorBidi" w:cstheme="majorBidi"/>
          <w:sz w:val="24"/>
          <w:szCs w:val="24"/>
        </w:rPr>
        <w:t xml:space="preserve"> </w:t>
      </w:r>
      <w:r w:rsidRPr="00013B95">
        <w:rPr>
          <w:rFonts w:asciiTheme="majorBidi" w:hAnsiTheme="majorBidi" w:cstheme="majorBidi"/>
          <w:sz w:val="24"/>
          <w:szCs w:val="24"/>
        </w:rPr>
        <w:t>the</w:t>
      </w:r>
      <w:r w:rsidR="00F527CC" w:rsidRPr="00013B95">
        <w:rPr>
          <w:rFonts w:asciiTheme="majorBidi" w:hAnsiTheme="majorBidi" w:cstheme="majorBidi"/>
          <w:sz w:val="24"/>
          <w:szCs w:val="24"/>
        </w:rPr>
        <w:t xml:space="preserve"> presence o</w:t>
      </w:r>
      <w:r w:rsidR="00163A64" w:rsidRPr="00013B95">
        <w:rPr>
          <w:rFonts w:asciiTheme="majorBidi" w:hAnsiTheme="majorBidi" w:cstheme="majorBidi"/>
          <w:sz w:val="24"/>
          <w:szCs w:val="24"/>
        </w:rPr>
        <w:t>f</w:t>
      </w:r>
      <w:r w:rsidR="00F527CC" w:rsidRPr="00013B95">
        <w:rPr>
          <w:rFonts w:asciiTheme="majorBidi" w:hAnsiTheme="majorBidi" w:cstheme="majorBidi"/>
          <w:sz w:val="24"/>
          <w:szCs w:val="24"/>
        </w:rPr>
        <w:t xml:space="preserve"> M</w:t>
      </w:r>
      <w:r w:rsidRPr="00013B95">
        <w:rPr>
          <w:rFonts w:asciiTheme="majorBidi" w:hAnsiTheme="majorBidi" w:cstheme="majorBidi"/>
          <w:sz w:val="24"/>
          <w:szCs w:val="24"/>
        </w:rPr>
        <w:t>a</w:t>
      </w:r>
      <w:r w:rsidR="00F527CC" w:rsidRPr="00013B95">
        <w:rPr>
          <w:rFonts w:asciiTheme="majorBidi" w:hAnsiTheme="majorBidi" w:cstheme="majorBidi"/>
          <w:sz w:val="24"/>
          <w:szCs w:val="24"/>
        </w:rPr>
        <w:t>oist group (extremist people group</w:t>
      </w:r>
      <w:r w:rsidR="002E1944" w:rsidRPr="00013B95">
        <w:rPr>
          <w:rFonts w:asciiTheme="majorBidi" w:hAnsiTheme="majorBidi" w:cstheme="majorBidi"/>
          <w:sz w:val="24"/>
          <w:szCs w:val="24"/>
        </w:rPr>
        <w:t>)</w:t>
      </w:r>
      <w:r w:rsidR="00F527CC" w:rsidRPr="00013B95">
        <w:rPr>
          <w:rFonts w:asciiTheme="majorBidi" w:hAnsiTheme="majorBidi" w:cstheme="majorBidi"/>
          <w:sz w:val="24"/>
          <w:szCs w:val="24"/>
        </w:rPr>
        <w:t xml:space="preserve"> </w:t>
      </w:r>
      <w:r w:rsidR="00163A64" w:rsidRPr="00013B95">
        <w:rPr>
          <w:rFonts w:asciiTheme="majorBidi" w:hAnsiTheme="majorBidi" w:cstheme="majorBidi"/>
          <w:sz w:val="24"/>
          <w:szCs w:val="24"/>
        </w:rPr>
        <w:t>may</w:t>
      </w:r>
      <w:r w:rsidR="00F527CC" w:rsidRPr="00013B95">
        <w:rPr>
          <w:rFonts w:asciiTheme="majorBidi" w:hAnsiTheme="majorBidi" w:cstheme="majorBidi"/>
          <w:sz w:val="24"/>
          <w:szCs w:val="24"/>
        </w:rPr>
        <w:t xml:space="preserve"> play a role to create conflict between local resident</w:t>
      </w:r>
      <w:r w:rsidR="00F25122" w:rsidRPr="00013B95">
        <w:rPr>
          <w:rFonts w:asciiTheme="majorBidi" w:hAnsiTheme="majorBidi" w:cstheme="majorBidi"/>
          <w:sz w:val="24"/>
          <w:szCs w:val="24"/>
        </w:rPr>
        <w:t>s</w:t>
      </w:r>
      <w:r w:rsidR="00F527CC" w:rsidRPr="00013B95">
        <w:rPr>
          <w:rFonts w:asciiTheme="majorBidi" w:hAnsiTheme="majorBidi" w:cstheme="majorBidi"/>
          <w:sz w:val="24"/>
          <w:szCs w:val="24"/>
        </w:rPr>
        <w:t xml:space="preserve"> and </w:t>
      </w:r>
      <w:r w:rsidR="00F25122" w:rsidRPr="00013B95">
        <w:rPr>
          <w:rFonts w:asciiTheme="majorBidi" w:hAnsiTheme="majorBidi" w:cstheme="majorBidi"/>
          <w:sz w:val="24"/>
          <w:szCs w:val="24"/>
        </w:rPr>
        <w:t xml:space="preserve">the </w:t>
      </w:r>
      <w:r w:rsidR="00F527CC" w:rsidRPr="00013B95">
        <w:rPr>
          <w:rFonts w:asciiTheme="majorBidi" w:hAnsiTheme="majorBidi" w:cstheme="majorBidi"/>
          <w:sz w:val="24"/>
          <w:szCs w:val="24"/>
        </w:rPr>
        <w:t>government. Another important</w:t>
      </w:r>
      <w:r w:rsidR="00F25122" w:rsidRPr="00013B95">
        <w:rPr>
          <w:rFonts w:asciiTheme="majorBidi" w:hAnsiTheme="majorBidi" w:cstheme="majorBidi"/>
          <w:sz w:val="24"/>
          <w:szCs w:val="24"/>
        </w:rPr>
        <w:t>,</w:t>
      </w:r>
      <w:r w:rsidR="00F527CC" w:rsidRPr="00013B95">
        <w:rPr>
          <w:rFonts w:asciiTheme="majorBidi" w:hAnsiTheme="majorBidi" w:cstheme="majorBidi"/>
          <w:sz w:val="24"/>
          <w:szCs w:val="24"/>
        </w:rPr>
        <w:t xml:space="preserve"> but low</w:t>
      </w:r>
      <w:r w:rsidR="00163A64" w:rsidRPr="00013B95">
        <w:rPr>
          <w:rFonts w:asciiTheme="majorBidi" w:hAnsiTheme="majorBidi" w:cstheme="majorBidi"/>
          <w:sz w:val="24"/>
          <w:szCs w:val="24"/>
        </w:rPr>
        <w:t xml:space="preserve"> risk factor</w:t>
      </w:r>
      <w:r w:rsidR="008B62F6" w:rsidRPr="00013B95">
        <w:rPr>
          <w:rFonts w:asciiTheme="majorBidi" w:hAnsiTheme="majorBidi" w:cstheme="majorBidi"/>
          <w:bCs/>
          <w:sz w:val="24"/>
          <w:szCs w:val="24"/>
        </w:rPr>
        <w:t xml:space="preserve"> </w:t>
      </w:r>
      <w:r w:rsidR="00F527CC" w:rsidRPr="00013B95">
        <w:rPr>
          <w:rFonts w:asciiTheme="majorBidi" w:hAnsiTheme="majorBidi" w:cstheme="majorBidi"/>
          <w:bCs/>
          <w:sz w:val="24"/>
          <w:szCs w:val="24"/>
        </w:rPr>
        <w:t xml:space="preserve">is </w:t>
      </w:r>
      <w:r w:rsidR="00163A64" w:rsidRPr="00013B95">
        <w:rPr>
          <w:rFonts w:asciiTheme="majorBidi" w:hAnsiTheme="majorBidi" w:cstheme="majorBidi"/>
          <w:bCs/>
          <w:sz w:val="24"/>
          <w:szCs w:val="24"/>
        </w:rPr>
        <w:t xml:space="preserve">that there could be </w:t>
      </w:r>
      <w:r w:rsidR="00F25122" w:rsidRPr="00013B95">
        <w:rPr>
          <w:rFonts w:asciiTheme="majorBidi" w:hAnsiTheme="majorBidi" w:cstheme="majorBidi"/>
          <w:bCs/>
          <w:sz w:val="24"/>
          <w:szCs w:val="24"/>
        </w:rPr>
        <w:t xml:space="preserve">a </w:t>
      </w:r>
      <w:r w:rsidR="00F527CC" w:rsidRPr="00013B95">
        <w:rPr>
          <w:rFonts w:asciiTheme="majorBidi" w:hAnsiTheme="majorBidi" w:cstheme="majorBidi"/>
          <w:bCs/>
          <w:sz w:val="24"/>
          <w:szCs w:val="24"/>
        </w:rPr>
        <w:t xml:space="preserve">small </w:t>
      </w:r>
      <w:r w:rsidR="008B62F6" w:rsidRPr="00013B95">
        <w:rPr>
          <w:rFonts w:asciiTheme="majorBidi" w:hAnsiTheme="majorBidi" w:cstheme="majorBidi"/>
          <w:bCs/>
          <w:sz w:val="24"/>
          <w:szCs w:val="24"/>
        </w:rPr>
        <w:t>chance</w:t>
      </w:r>
      <w:r w:rsidR="00F527CC" w:rsidRPr="00013B95">
        <w:rPr>
          <w:rFonts w:asciiTheme="majorBidi" w:hAnsiTheme="majorBidi" w:cstheme="majorBidi"/>
          <w:bCs/>
          <w:sz w:val="24"/>
          <w:szCs w:val="24"/>
        </w:rPr>
        <w:t xml:space="preserve"> that</w:t>
      </w:r>
      <w:r w:rsidR="008B62F6" w:rsidRPr="00013B95">
        <w:rPr>
          <w:rFonts w:asciiTheme="majorBidi" w:hAnsiTheme="majorBidi" w:cstheme="majorBidi"/>
          <w:bCs/>
          <w:sz w:val="24"/>
          <w:szCs w:val="24"/>
        </w:rPr>
        <w:t xml:space="preserve"> some neighboring village</w:t>
      </w:r>
      <w:r w:rsidR="00163A64" w:rsidRPr="00013B95">
        <w:rPr>
          <w:rFonts w:asciiTheme="majorBidi" w:hAnsiTheme="majorBidi" w:cstheme="majorBidi"/>
          <w:bCs/>
          <w:sz w:val="24"/>
          <w:szCs w:val="24"/>
        </w:rPr>
        <w:t>s</w:t>
      </w:r>
      <w:r w:rsidR="008B62F6" w:rsidRPr="00013B95">
        <w:rPr>
          <w:rFonts w:asciiTheme="majorBidi" w:hAnsiTheme="majorBidi" w:cstheme="majorBidi"/>
          <w:bCs/>
          <w:sz w:val="24"/>
          <w:szCs w:val="24"/>
        </w:rPr>
        <w:t xml:space="preserve"> may </w:t>
      </w:r>
      <w:r w:rsidR="00163A64" w:rsidRPr="00013B95">
        <w:rPr>
          <w:rFonts w:asciiTheme="majorBidi" w:hAnsiTheme="majorBidi" w:cstheme="majorBidi"/>
          <w:bCs/>
          <w:sz w:val="24"/>
          <w:szCs w:val="24"/>
        </w:rPr>
        <w:t xml:space="preserve">try </w:t>
      </w:r>
      <w:r w:rsidR="00B40281" w:rsidRPr="00013B95">
        <w:rPr>
          <w:rFonts w:asciiTheme="majorBidi" w:hAnsiTheme="majorBidi" w:cstheme="majorBidi"/>
          <w:bCs/>
          <w:sz w:val="24"/>
          <w:szCs w:val="24"/>
        </w:rPr>
        <w:t>to hamper</w:t>
      </w:r>
      <w:r w:rsidR="00F527CC" w:rsidRPr="00013B95">
        <w:rPr>
          <w:rFonts w:asciiTheme="majorBidi" w:hAnsiTheme="majorBidi" w:cstheme="majorBidi"/>
          <w:bCs/>
          <w:sz w:val="24"/>
          <w:szCs w:val="24"/>
        </w:rPr>
        <w:t xml:space="preserve"> </w:t>
      </w:r>
      <w:r w:rsidR="00163A64" w:rsidRPr="00013B95">
        <w:rPr>
          <w:rFonts w:asciiTheme="majorBidi" w:hAnsiTheme="majorBidi" w:cstheme="majorBidi"/>
          <w:bCs/>
          <w:sz w:val="24"/>
          <w:szCs w:val="24"/>
        </w:rPr>
        <w:t xml:space="preserve">or oppose </w:t>
      </w:r>
      <w:r w:rsidR="00F527CC" w:rsidRPr="00013B95">
        <w:rPr>
          <w:rFonts w:asciiTheme="majorBidi" w:hAnsiTheme="majorBidi" w:cstheme="majorBidi"/>
          <w:bCs/>
          <w:sz w:val="24"/>
          <w:szCs w:val="24"/>
        </w:rPr>
        <w:t>project work to get it done on time</w:t>
      </w:r>
      <w:r w:rsidR="00163A64" w:rsidRPr="00013B95">
        <w:rPr>
          <w:rFonts w:asciiTheme="majorBidi" w:hAnsiTheme="majorBidi" w:cstheme="majorBidi"/>
          <w:bCs/>
          <w:sz w:val="24"/>
          <w:szCs w:val="24"/>
        </w:rPr>
        <w:t xml:space="preserve">. </w:t>
      </w:r>
      <w:r w:rsidR="00F527CC" w:rsidRPr="00013B95">
        <w:rPr>
          <w:rFonts w:asciiTheme="majorBidi" w:hAnsiTheme="majorBidi" w:cstheme="majorBidi"/>
          <w:bCs/>
          <w:sz w:val="24"/>
          <w:szCs w:val="24"/>
        </w:rPr>
        <w:t xml:space="preserve">But as BMM has </w:t>
      </w:r>
      <w:r w:rsidR="00F25122" w:rsidRPr="00013B95">
        <w:rPr>
          <w:rFonts w:asciiTheme="majorBidi" w:hAnsiTheme="majorBidi" w:cstheme="majorBidi"/>
          <w:bCs/>
          <w:sz w:val="24"/>
          <w:szCs w:val="24"/>
        </w:rPr>
        <w:t>c</w:t>
      </w:r>
      <w:r w:rsidR="00F527CC" w:rsidRPr="00013B95">
        <w:rPr>
          <w:rFonts w:asciiTheme="majorBidi" w:hAnsiTheme="majorBidi" w:cstheme="majorBidi"/>
          <w:bCs/>
          <w:sz w:val="24"/>
          <w:szCs w:val="24"/>
        </w:rPr>
        <w:t>hurch</w:t>
      </w:r>
      <w:r w:rsidR="00F25122" w:rsidRPr="00013B95">
        <w:rPr>
          <w:rFonts w:asciiTheme="majorBidi" w:hAnsiTheme="majorBidi" w:cstheme="majorBidi"/>
          <w:bCs/>
          <w:sz w:val="24"/>
          <w:szCs w:val="24"/>
        </w:rPr>
        <w:t>es</w:t>
      </w:r>
      <w:r w:rsidR="00F527CC" w:rsidRPr="00013B95">
        <w:rPr>
          <w:rFonts w:asciiTheme="majorBidi" w:hAnsiTheme="majorBidi" w:cstheme="majorBidi"/>
          <w:bCs/>
          <w:sz w:val="24"/>
          <w:szCs w:val="24"/>
        </w:rPr>
        <w:t xml:space="preserve"> </w:t>
      </w:r>
      <w:r w:rsidR="00163A64" w:rsidRPr="00013B95">
        <w:rPr>
          <w:rFonts w:asciiTheme="majorBidi" w:hAnsiTheme="majorBidi" w:cstheme="majorBidi"/>
          <w:bCs/>
          <w:sz w:val="24"/>
          <w:szCs w:val="24"/>
        </w:rPr>
        <w:t>in this area</w:t>
      </w:r>
      <w:r w:rsidR="00F25122" w:rsidRPr="00013B95">
        <w:rPr>
          <w:rFonts w:asciiTheme="majorBidi" w:hAnsiTheme="majorBidi" w:cstheme="majorBidi"/>
          <w:bCs/>
          <w:sz w:val="24"/>
          <w:szCs w:val="24"/>
        </w:rPr>
        <w:t>,</w:t>
      </w:r>
      <w:r w:rsidR="00163A64" w:rsidRPr="00013B95">
        <w:rPr>
          <w:rFonts w:asciiTheme="majorBidi" w:hAnsiTheme="majorBidi" w:cstheme="majorBidi"/>
          <w:bCs/>
          <w:sz w:val="24"/>
          <w:szCs w:val="24"/>
        </w:rPr>
        <w:t xml:space="preserve"> </w:t>
      </w:r>
      <w:r w:rsidR="00F25122" w:rsidRPr="00013B95">
        <w:rPr>
          <w:rFonts w:asciiTheme="majorBidi" w:hAnsiTheme="majorBidi" w:cstheme="majorBidi"/>
          <w:bCs/>
          <w:sz w:val="24"/>
          <w:szCs w:val="24"/>
        </w:rPr>
        <w:t xml:space="preserve">its </w:t>
      </w:r>
      <w:r w:rsidR="00EA1EB6" w:rsidRPr="00013B95">
        <w:rPr>
          <w:rFonts w:asciiTheme="majorBidi" w:hAnsiTheme="majorBidi" w:cstheme="majorBidi"/>
          <w:bCs/>
          <w:sz w:val="24"/>
          <w:szCs w:val="24"/>
        </w:rPr>
        <w:t>known</w:t>
      </w:r>
      <w:r w:rsidR="00F527CC" w:rsidRPr="00013B95">
        <w:rPr>
          <w:rFonts w:asciiTheme="majorBidi" w:hAnsiTheme="majorBidi" w:cstheme="majorBidi"/>
          <w:bCs/>
          <w:sz w:val="24"/>
          <w:szCs w:val="24"/>
        </w:rPr>
        <w:t xml:space="preserve"> </w:t>
      </w:r>
      <w:r w:rsidR="001342BE" w:rsidRPr="00013B95">
        <w:rPr>
          <w:rFonts w:asciiTheme="majorBidi" w:hAnsiTheme="majorBidi" w:cstheme="majorBidi"/>
          <w:bCs/>
          <w:sz w:val="24"/>
          <w:szCs w:val="24"/>
        </w:rPr>
        <w:t>household</w:t>
      </w:r>
      <w:r w:rsidR="00F25122" w:rsidRPr="00013B95">
        <w:rPr>
          <w:rFonts w:asciiTheme="majorBidi" w:hAnsiTheme="majorBidi" w:cstheme="majorBidi"/>
          <w:bCs/>
          <w:sz w:val="24"/>
          <w:szCs w:val="24"/>
        </w:rPr>
        <w:t>s</w:t>
      </w:r>
      <w:r w:rsidR="001342BE" w:rsidRPr="00013B95">
        <w:rPr>
          <w:rFonts w:asciiTheme="majorBidi" w:hAnsiTheme="majorBidi" w:cstheme="majorBidi"/>
          <w:bCs/>
          <w:sz w:val="24"/>
          <w:szCs w:val="24"/>
        </w:rPr>
        <w:t xml:space="preserve"> </w:t>
      </w:r>
      <w:r w:rsidR="00F527CC" w:rsidRPr="00013B95">
        <w:rPr>
          <w:rFonts w:asciiTheme="majorBidi" w:hAnsiTheme="majorBidi" w:cstheme="majorBidi"/>
          <w:bCs/>
          <w:sz w:val="24"/>
          <w:szCs w:val="24"/>
        </w:rPr>
        <w:t xml:space="preserve">will be </w:t>
      </w:r>
      <w:r w:rsidR="00163A64" w:rsidRPr="00013B95">
        <w:rPr>
          <w:rFonts w:asciiTheme="majorBidi" w:hAnsiTheme="majorBidi" w:cstheme="majorBidi"/>
          <w:bCs/>
          <w:sz w:val="24"/>
          <w:szCs w:val="24"/>
        </w:rPr>
        <w:t xml:space="preserve">a </w:t>
      </w:r>
      <w:r w:rsidR="00EA1EB6" w:rsidRPr="00013B95">
        <w:rPr>
          <w:rFonts w:asciiTheme="majorBidi" w:hAnsiTheme="majorBidi" w:cstheme="majorBidi"/>
          <w:bCs/>
          <w:sz w:val="24"/>
          <w:szCs w:val="24"/>
        </w:rPr>
        <w:t>great</w:t>
      </w:r>
      <w:r w:rsidR="00F527CC" w:rsidRPr="00013B95">
        <w:rPr>
          <w:rFonts w:asciiTheme="majorBidi" w:hAnsiTheme="majorBidi" w:cstheme="majorBidi"/>
          <w:bCs/>
          <w:sz w:val="24"/>
          <w:szCs w:val="24"/>
        </w:rPr>
        <w:t xml:space="preserve"> support to solve the issues as </w:t>
      </w:r>
      <w:r w:rsidR="001342BE" w:rsidRPr="00013B95">
        <w:rPr>
          <w:rFonts w:asciiTheme="majorBidi" w:hAnsiTheme="majorBidi" w:cstheme="majorBidi"/>
          <w:bCs/>
          <w:sz w:val="24"/>
          <w:szCs w:val="24"/>
        </w:rPr>
        <w:t>they are aware and know how to respond in a better way.</w:t>
      </w:r>
      <w:r w:rsidR="00F527CC" w:rsidRPr="00013B95">
        <w:rPr>
          <w:rFonts w:asciiTheme="majorBidi" w:hAnsiTheme="majorBidi" w:cstheme="majorBidi"/>
          <w:bCs/>
          <w:sz w:val="24"/>
          <w:szCs w:val="24"/>
        </w:rPr>
        <w:t xml:space="preserve"> BMM and its staff </w:t>
      </w:r>
      <w:r w:rsidR="001342BE" w:rsidRPr="00013B95">
        <w:rPr>
          <w:rFonts w:asciiTheme="majorBidi" w:hAnsiTheme="majorBidi" w:cstheme="majorBidi"/>
          <w:bCs/>
          <w:sz w:val="24"/>
          <w:szCs w:val="24"/>
        </w:rPr>
        <w:lastRenderedPageBreak/>
        <w:t>are from the same district</w:t>
      </w:r>
      <w:r w:rsidR="00F527CC" w:rsidRPr="00013B95">
        <w:rPr>
          <w:rFonts w:asciiTheme="majorBidi" w:hAnsiTheme="majorBidi" w:cstheme="majorBidi"/>
          <w:bCs/>
          <w:sz w:val="24"/>
          <w:szCs w:val="24"/>
        </w:rPr>
        <w:t xml:space="preserve"> and will be able to handle the situation and </w:t>
      </w:r>
      <w:r w:rsidR="00EA1EB6" w:rsidRPr="00013B95">
        <w:rPr>
          <w:rFonts w:asciiTheme="majorBidi" w:hAnsiTheme="majorBidi" w:cstheme="majorBidi"/>
          <w:bCs/>
          <w:sz w:val="24"/>
          <w:szCs w:val="24"/>
        </w:rPr>
        <w:t xml:space="preserve">ensure the planned </w:t>
      </w:r>
      <w:r w:rsidR="008B62F6" w:rsidRPr="00013B95">
        <w:rPr>
          <w:rFonts w:asciiTheme="majorBidi" w:hAnsiTheme="majorBidi" w:cstheme="majorBidi"/>
          <w:bCs/>
          <w:sz w:val="24"/>
          <w:szCs w:val="24"/>
        </w:rPr>
        <w:t>work implementation</w:t>
      </w:r>
      <w:r w:rsidR="00EA1EB6" w:rsidRPr="00013B95">
        <w:rPr>
          <w:rFonts w:asciiTheme="majorBidi" w:hAnsiTheme="majorBidi" w:cstheme="majorBidi"/>
          <w:bCs/>
          <w:sz w:val="24"/>
          <w:szCs w:val="24"/>
        </w:rPr>
        <w:t xml:space="preserve"> for the project.</w:t>
      </w:r>
    </w:p>
    <w:p w14:paraId="27281656" w14:textId="77777777" w:rsidR="001728C2" w:rsidRPr="00013B95" w:rsidRDefault="001728C2" w:rsidP="001728C2">
      <w:pPr>
        <w:pStyle w:val="ListParagraph"/>
        <w:spacing w:after="0" w:line="240" w:lineRule="auto"/>
        <w:jc w:val="both"/>
        <w:rPr>
          <w:rFonts w:asciiTheme="majorBidi" w:hAnsiTheme="majorBidi" w:cstheme="majorBidi"/>
          <w:sz w:val="24"/>
          <w:szCs w:val="24"/>
        </w:rPr>
      </w:pPr>
    </w:p>
    <w:p w14:paraId="47EDAD98" w14:textId="77777777" w:rsidR="00043AFE" w:rsidRPr="00013B95" w:rsidRDefault="00043AFE" w:rsidP="00EF7E65">
      <w:pPr>
        <w:pStyle w:val="NoSpacing"/>
        <w:ind w:left="720"/>
        <w:jc w:val="both"/>
        <w:rPr>
          <w:rFonts w:asciiTheme="majorBidi" w:hAnsiTheme="majorBidi" w:cstheme="majorBidi"/>
          <w:sz w:val="24"/>
          <w:szCs w:val="24"/>
        </w:rPr>
      </w:pPr>
      <w:r w:rsidRPr="00013B95">
        <w:rPr>
          <w:rFonts w:asciiTheme="majorBidi" w:hAnsiTheme="majorBidi" w:cstheme="majorBidi"/>
          <w:sz w:val="24"/>
          <w:szCs w:val="24"/>
        </w:rPr>
        <w:t xml:space="preserve">MCSFI/BMM will work closely with the Village Development Committee </w:t>
      </w:r>
      <w:r w:rsidR="003067B6" w:rsidRPr="00013B95">
        <w:rPr>
          <w:rFonts w:asciiTheme="majorBidi" w:hAnsiTheme="majorBidi" w:cstheme="majorBidi"/>
          <w:sz w:val="24"/>
          <w:szCs w:val="24"/>
        </w:rPr>
        <w:t xml:space="preserve">(VDC) </w:t>
      </w:r>
      <w:r w:rsidRPr="00013B95">
        <w:rPr>
          <w:rFonts w:asciiTheme="majorBidi" w:hAnsiTheme="majorBidi" w:cstheme="majorBidi"/>
          <w:sz w:val="24"/>
          <w:szCs w:val="24"/>
        </w:rPr>
        <w:t>and will avoid any confrontation with the Maoist activists</w:t>
      </w:r>
      <w:r w:rsidR="003067B6" w:rsidRPr="00013B95">
        <w:rPr>
          <w:rFonts w:asciiTheme="majorBidi" w:hAnsiTheme="majorBidi" w:cstheme="majorBidi"/>
          <w:sz w:val="24"/>
          <w:szCs w:val="24"/>
        </w:rPr>
        <w:t xml:space="preserve"> and try to communicate </w:t>
      </w:r>
      <w:r w:rsidR="00163A64" w:rsidRPr="00013B95">
        <w:rPr>
          <w:rFonts w:asciiTheme="majorBidi" w:hAnsiTheme="majorBidi" w:cstheme="majorBidi"/>
          <w:sz w:val="24"/>
          <w:szCs w:val="24"/>
        </w:rPr>
        <w:t xml:space="preserve">with </w:t>
      </w:r>
      <w:r w:rsidR="003067B6" w:rsidRPr="00013B95">
        <w:rPr>
          <w:rFonts w:asciiTheme="majorBidi" w:hAnsiTheme="majorBidi" w:cstheme="majorBidi"/>
          <w:sz w:val="24"/>
          <w:szCs w:val="24"/>
        </w:rPr>
        <w:t>them th</w:t>
      </w:r>
      <w:r w:rsidR="00163A64" w:rsidRPr="00013B95">
        <w:rPr>
          <w:rFonts w:asciiTheme="majorBidi" w:hAnsiTheme="majorBidi" w:cstheme="majorBidi"/>
          <w:sz w:val="24"/>
          <w:szCs w:val="24"/>
        </w:rPr>
        <w:t>r</w:t>
      </w:r>
      <w:r w:rsidR="003067B6" w:rsidRPr="00013B95">
        <w:rPr>
          <w:rFonts w:asciiTheme="majorBidi" w:hAnsiTheme="majorBidi" w:cstheme="majorBidi"/>
          <w:sz w:val="24"/>
          <w:szCs w:val="24"/>
        </w:rPr>
        <w:t>ough local participants</w:t>
      </w:r>
      <w:r w:rsidR="00163A64" w:rsidRPr="00013B95">
        <w:rPr>
          <w:rFonts w:asciiTheme="majorBidi" w:hAnsiTheme="majorBidi" w:cstheme="majorBidi"/>
          <w:sz w:val="24"/>
          <w:szCs w:val="24"/>
        </w:rPr>
        <w:t xml:space="preserve"> about</w:t>
      </w:r>
      <w:r w:rsidR="003067B6" w:rsidRPr="00013B95">
        <w:rPr>
          <w:rFonts w:asciiTheme="majorBidi" w:hAnsiTheme="majorBidi" w:cstheme="majorBidi"/>
          <w:sz w:val="24"/>
          <w:szCs w:val="24"/>
        </w:rPr>
        <w:t xml:space="preserve"> why the project is started in this area</w:t>
      </w:r>
      <w:r w:rsidRPr="00013B95">
        <w:rPr>
          <w:rFonts w:asciiTheme="majorBidi" w:hAnsiTheme="majorBidi" w:cstheme="majorBidi"/>
          <w:sz w:val="24"/>
          <w:szCs w:val="24"/>
        </w:rPr>
        <w:t xml:space="preserve">. </w:t>
      </w:r>
      <w:r w:rsidR="00163A64" w:rsidRPr="00013B95">
        <w:rPr>
          <w:rFonts w:asciiTheme="majorBidi" w:hAnsiTheme="majorBidi" w:cstheme="majorBidi"/>
          <w:sz w:val="24"/>
          <w:szCs w:val="24"/>
        </w:rPr>
        <w:t>At the s</w:t>
      </w:r>
      <w:r w:rsidR="003067B6" w:rsidRPr="00013B95">
        <w:rPr>
          <w:rFonts w:asciiTheme="majorBidi" w:hAnsiTheme="majorBidi" w:cstheme="majorBidi"/>
          <w:sz w:val="24"/>
          <w:szCs w:val="24"/>
        </w:rPr>
        <w:t>ame time c</w:t>
      </w:r>
      <w:r w:rsidRPr="00013B95">
        <w:rPr>
          <w:rFonts w:asciiTheme="majorBidi" w:hAnsiTheme="majorBidi" w:cstheme="majorBidi"/>
          <w:sz w:val="24"/>
          <w:szCs w:val="24"/>
        </w:rPr>
        <w:t>ommunity people will be empowered to take ownership to repair any damage done to the rain water harvesting structures</w:t>
      </w:r>
      <w:r w:rsidR="003067B6" w:rsidRPr="00013B95">
        <w:rPr>
          <w:rFonts w:asciiTheme="majorBidi" w:hAnsiTheme="majorBidi" w:cstheme="majorBidi"/>
          <w:sz w:val="24"/>
          <w:szCs w:val="24"/>
        </w:rPr>
        <w:t xml:space="preserve"> </w:t>
      </w:r>
      <w:r w:rsidR="00F25122" w:rsidRPr="00013B95">
        <w:rPr>
          <w:rFonts w:asciiTheme="majorBidi" w:hAnsiTheme="majorBidi" w:cstheme="majorBidi"/>
          <w:sz w:val="24"/>
          <w:szCs w:val="24"/>
        </w:rPr>
        <w:t>through</w:t>
      </w:r>
      <w:r w:rsidR="003067B6" w:rsidRPr="00013B95">
        <w:rPr>
          <w:rFonts w:asciiTheme="majorBidi" w:hAnsiTheme="majorBidi" w:cstheme="majorBidi"/>
          <w:sz w:val="24"/>
          <w:szCs w:val="24"/>
        </w:rPr>
        <w:t xml:space="preserve"> the </w:t>
      </w:r>
      <w:r w:rsidR="00F25122" w:rsidRPr="00013B95">
        <w:rPr>
          <w:rFonts w:asciiTheme="majorBidi" w:hAnsiTheme="majorBidi" w:cstheme="majorBidi"/>
          <w:sz w:val="24"/>
          <w:szCs w:val="24"/>
        </w:rPr>
        <w:t xml:space="preserve">formation of a local </w:t>
      </w:r>
      <w:r w:rsidR="003067B6" w:rsidRPr="00013B95">
        <w:rPr>
          <w:rFonts w:asciiTheme="majorBidi" w:hAnsiTheme="majorBidi" w:cstheme="majorBidi"/>
          <w:sz w:val="24"/>
          <w:szCs w:val="24"/>
        </w:rPr>
        <w:t>committee</w:t>
      </w:r>
      <w:r w:rsidRPr="00013B95">
        <w:rPr>
          <w:rFonts w:asciiTheme="majorBidi" w:hAnsiTheme="majorBidi" w:cstheme="majorBidi"/>
          <w:sz w:val="24"/>
          <w:szCs w:val="24"/>
        </w:rPr>
        <w:t xml:space="preserve">. </w:t>
      </w:r>
    </w:p>
    <w:p w14:paraId="04297D95" w14:textId="77777777" w:rsidR="00A32039" w:rsidRPr="00013B95" w:rsidRDefault="00A32039" w:rsidP="00F25122">
      <w:pPr>
        <w:spacing w:after="0" w:line="240" w:lineRule="auto"/>
        <w:jc w:val="both"/>
        <w:rPr>
          <w:rFonts w:asciiTheme="majorBidi" w:hAnsiTheme="majorBidi" w:cstheme="majorBidi"/>
          <w:bCs/>
          <w:sz w:val="24"/>
          <w:szCs w:val="24"/>
        </w:rPr>
      </w:pPr>
    </w:p>
    <w:p w14:paraId="6854A8D0" w14:textId="77777777" w:rsidR="002E72B1" w:rsidRPr="00013B95" w:rsidRDefault="00CE0C24" w:rsidP="002E72B1">
      <w:pPr>
        <w:pStyle w:val="ListParagraph"/>
        <w:spacing w:after="0" w:line="240" w:lineRule="auto"/>
        <w:jc w:val="both"/>
        <w:rPr>
          <w:rFonts w:asciiTheme="majorBidi" w:hAnsiTheme="majorBidi" w:cstheme="majorBidi"/>
          <w:bCs/>
          <w:sz w:val="24"/>
          <w:szCs w:val="24"/>
        </w:rPr>
      </w:pPr>
      <w:r w:rsidRPr="00013B95">
        <w:rPr>
          <w:rFonts w:asciiTheme="majorBidi" w:hAnsiTheme="majorBidi" w:cstheme="majorBidi"/>
          <w:bCs/>
          <w:sz w:val="24"/>
          <w:szCs w:val="24"/>
        </w:rPr>
        <w:t>As per the environment</w:t>
      </w:r>
      <w:r w:rsidR="001F11D3" w:rsidRPr="00013B95">
        <w:rPr>
          <w:rFonts w:asciiTheme="majorBidi" w:hAnsiTheme="majorBidi" w:cstheme="majorBidi"/>
          <w:bCs/>
          <w:sz w:val="24"/>
          <w:szCs w:val="24"/>
        </w:rPr>
        <w:t xml:space="preserve"> </w:t>
      </w:r>
      <w:r w:rsidR="00AE2FA8" w:rsidRPr="00013B95">
        <w:rPr>
          <w:rFonts w:asciiTheme="majorBidi" w:hAnsiTheme="majorBidi" w:cstheme="majorBidi"/>
          <w:bCs/>
          <w:sz w:val="24"/>
          <w:szCs w:val="24"/>
        </w:rPr>
        <w:t xml:space="preserve">assessment </w:t>
      </w:r>
      <w:r w:rsidRPr="00013B95">
        <w:rPr>
          <w:rFonts w:asciiTheme="majorBidi" w:hAnsiTheme="majorBidi" w:cstheme="majorBidi"/>
          <w:bCs/>
          <w:sz w:val="24"/>
          <w:szCs w:val="24"/>
        </w:rPr>
        <w:t xml:space="preserve">there is insignificant negative </w:t>
      </w:r>
      <w:r w:rsidR="00044127" w:rsidRPr="00013B95">
        <w:rPr>
          <w:rFonts w:asciiTheme="majorBidi" w:hAnsiTheme="majorBidi" w:cstheme="majorBidi"/>
          <w:bCs/>
          <w:sz w:val="24"/>
          <w:szCs w:val="24"/>
        </w:rPr>
        <w:t>physical environment impact</w:t>
      </w:r>
      <w:r w:rsidR="001F681C" w:rsidRPr="00013B95">
        <w:rPr>
          <w:rFonts w:asciiTheme="majorBidi" w:hAnsiTheme="majorBidi" w:cstheme="majorBidi"/>
          <w:bCs/>
          <w:sz w:val="24"/>
          <w:szCs w:val="24"/>
        </w:rPr>
        <w:t xml:space="preserve"> due to the construction of well</w:t>
      </w:r>
      <w:r w:rsidR="00AE2FA8" w:rsidRPr="00013B95">
        <w:rPr>
          <w:rFonts w:asciiTheme="majorBidi" w:hAnsiTheme="majorBidi" w:cstheme="majorBidi"/>
          <w:bCs/>
          <w:sz w:val="24"/>
          <w:szCs w:val="24"/>
        </w:rPr>
        <w:t>s</w:t>
      </w:r>
      <w:r w:rsidR="00B602E6" w:rsidRPr="00013B95">
        <w:rPr>
          <w:rFonts w:asciiTheme="majorBidi" w:hAnsiTheme="majorBidi" w:cstheme="majorBidi"/>
          <w:bCs/>
          <w:sz w:val="24"/>
          <w:szCs w:val="24"/>
        </w:rPr>
        <w:t>. T</w:t>
      </w:r>
      <w:r w:rsidR="001F681C" w:rsidRPr="00013B95">
        <w:rPr>
          <w:rFonts w:asciiTheme="majorBidi" w:hAnsiTheme="majorBidi" w:cstheme="majorBidi"/>
          <w:bCs/>
          <w:sz w:val="24"/>
          <w:szCs w:val="24"/>
        </w:rPr>
        <w:t xml:space="preserve">he proposed </w:t>
      </w:r>
      <w:r w:rsidR="00B602E6" w:rsidRPr="00013B95">
        <w:rPr>
          <w:rFonts w:asciiTheme="majorBidi" w:hAnsiTheme="majorBidi" w:cstheme="majorBidi"/>
          <w:bCs/>
          <w:sz w:val="24"/>
          <w:szCs w:val="24"/>
        </w:rPr>
        <w:t>well</w:t>
      </w:r>
      <w:r w:rsidR="00AE2FA8" w:rsidRPr="00013B95">
        <w:rPr>
          <w:rFonts w:asciiTheme="majorBidi" w:hAnsiTheme="majorBidi" w:cstheme="majorBidi"/>
          <w:bCs/>
          <w:sz w:val="24"/>
          <w:szCs w:val="24"/>
        </w:rPr>
        <w:t>s</w:t>
      </w:r>
      <w:r w:rsidR="00B602E6" w:rsidRPr="00013B95">
        <w:rPr>
          <w:rFonts w:asciiTheme="majorBidi" w:hAnsiTheme="majorBidi" w:cstheme="majorBidi"/>
          <w:bCs/>
          <w:sz w:val="24"/>
          <w:szCs w:val="24"/>
        </w:rPr>
        <w:t xml:space="preserve"> are </w:t>
      </w:r>
      <w:r w:rsidR="001F681C" w:rsidRPr="00013B95">
        <w:rPr>
          <w:rFonts w:asciiTheme="majorBidi" w:hAnsiTheme="majorBidi" w:cstheme="majorBidi"/>
          <w:bCs/>
          <w:sz w:val="24"/>
          <w:szCs w:val="24"/>
        </w:rPr>
        <w:t>to be constructed on the river</w:t>
      </w:r>
      <w:r w:rsidR="00CE4B77" w:rsidRPr="00013B95">
        <w:rPr>
          <w:rFonts w:asciiTheme="majorBidi" w:hAnsiTheme="majorBidi" w:cstheme="majorBidi"/>
          <w:bCs/>
          <w:sz w:val="24"/>
          <w:szCs w:val="24"/>
        </w:rPr>
        <w:t xml:space="preserve"> </w:t>
      </w:r>
      <w:r w:rsidR="00B602E6" w:rsidRPr="00013B95">
        <w:rPr>
          <w:rFonts w:asciiTheme="majorBidi" w:hAnsiTheme="majorBidi" w:cstheme="majorBidi"/>
          <w:bCs/>
          <w:sz w:val="24"/>
          <w:szCs w:val="24"/>
        </w:rPr>
        <w:t>bank</w:t>
      </w:r>
      <w:r w:rsidR="00CE4B77" w:rsidRPr="00013B95">
        <w:rPr>
          <w:rFonts w:asciiTheme="majorBidi" w:hAnsiTheme="majorBidi" w:cstheme="majorBidi"/>
          <w:bCs/>
          <w:sz w:val="24"/>
          <w:szCs w:val="24"/>
        </w:rPr>
        <w:t>s</w:t>
      </w:r>
      <w:r w:rsidR="001F11D3" w:rsidRPr="00013B95">
        <w:rPr>
          <w:rFonts w:asciiTheme="majorBidi" w:hAnsiTheme="majorBidi" w:cstheme="majorBidi"/>
          <w:bCs/>
          <w:sz w:val="24"/>
          <w:szCs w:val="24"/>
        </w:rPr>
        <w:t xml:space="preserve"> </w:t>
      </w:r>
      <w:r w:rsidR="00CE4B77" w:rsidRPr="00013B95">
        <w:rPr>
          <w:rFonts w:asciiTheme="majorBidi" w:hAnsiTheme="majorBidi" w:cstheme="majorBidi"/>
          <w:bCs/>
          <w:sz w:val="24"/>
          <w:szCs w:val="24"/>
        </w:rPr>
        <w:t xml:space="preserve">and </w:t>
      </w:r>
      <w:r w:rsidR="001F11D3" w:rsidRPr="00013B95">
        <w:rPr>
          <w:rFonts w:asciiTheme="majorBidi" w:hAnsiTheme="majorBidi" w:cstheme="majorBidi"/>
          <w:bCs/>
          <w:sz w:val="24"/>
          <w:szCs w:val="24"/>
        </w:rPr>
        <w:t>stream</w:t>
      </w:r>
      <w:r w:rsidR="00CE4B77" w:rsidRPr="00013B95">
        <w:rPr>
          <w:rFonts w:asciiTheme="majorBidi" w:hAnsiTheme="majorBidi" w:cstheme="majorBidi"/>
          <w:bCs/>
          <w:sz w:val="24"/>
          <w:szCs w:val="24"/>
        </w:rPr>
        <w:t>s</w:t>
      </w:r>
      <w:r w:rsidR="001F11D3" w:rsidRPr="00013B95">
        <w:rPr>
          <w:rFonts w:asciiTheme="majorBidi" w:hAnsiTheme="majorBidi" w:cstheme="majorBidi"/>
          <w:bCs/>
          <w:sz w:val="24"/>
          <w:szCs w:val="24"/>
        </w:rPr>
        <w:t xml:space="preserve"> </w:t>
      </w:r>
      <w:r w:rsidR="00163A64" w:rsidRPr="00013B95">
        <w:rPr>
          <w:rFonts w:asciiTheme="majorBidi" w:hAnsiTheme="majorBidi" w:cstheme="majorBidi"/>
          <w:bCs/>
          <w:sz w:val="24"/>
          <w:szCs w:val="24"/>
        </w:rPr>
        <w:t xml:space="preserve">which will recharge </w:t>
      </w:r>
      <w:r w:rsidR="001F11D3" w:rsidRPr="00013B95">
        <w:rPr>
          <w:rFonts w:asciiTheme="majorBidi" w:hAnsiTheme="majorBidi" w:cstheme="majorBidi"/>
          <w:bCs/>
          <w:sz w:val="24"/>
          <w:szCs w:val="24"/>
        </w:rPr>
        <w:t>the ground water level</w:t>
      </w:r>
      <w:r w:rsidR="00163A64" w:rsidRPr="00013B95">
        <w:rPr>
          <w:rFonts w:asciiTheme="majorBidi" w:hAnsiTheme="majorBidi" w:cstheme="majorBidi"/>
          <w:bCs/>
          <w:sz w:val="24"/>
          <w:szCs w:val="24"/>
        </w:rPr>
        <w:t xml:space="preserve"> </w:t>
      </w:r>
      <w:r w:rsidR="008E1D5F" w:rsidRPr="00013B95">
        <w:rPr>
          <w:rFonts w:asciiTheme="majorBidi" w:hAnsiTheme="majorBidi" w:cstheme="majorBidi"/>
          <w:bCs/>
          <w:sz w:val="24"/>
          <w:szCs w:val="24"/>
        </w:rPr>
        <w:t>(Environment</w:t>
      </w:r>
      <w:r w:rsidR="001F11D3" w:rsidRPr="00013B95">
        <w:rPr>
          <w:rFonts w:asciiTheme="majorBidi" w:hAnsiTheme="majorBidi" w:cstheme="majorBidi"/>
          <w:bCs/>
          <w:sz w:val="24"/>
          <w:szCs w:val="24"/>
        </w:rPr>
        <w:t xml:space="preserve"> Assessment </w:t>
      </w:r>
      <w:r w:rsidR="00AE2FA8" w:rsidRPr="00013B95">
        <w:rPr>
          <w:rFonts w:asciiTheme="majorBidi" w:hAnsiTheme="majorBidi" w:cstheme="majorBidi"/>
          <w:bCs/>
          <w:sz w:val="24"/>
          <w:szCs w:val="24"/>
        </w:rPr>
        <w:t xml:space="preserve">Format </w:t>
      </w:r>
      <w:r w:rsidR="001F11D3" w:rsidRPr="00013B95">
        <w:rPr>
          <w:rFonts w:asciiTheme="majorBidi" w:hAnsiTheme="majorBidi" w:cstheme="majorBidi"/>
          <w:bCs/>
          <w:sz w:val="24"/>
          <w:szCs w:val="24"/>
        </w:rPr>
        <w:t>attached</w:t>
      </w:r>
      <w:r w:rsidR="00AE2FA8" w:rsidRPr="00013B95">
        <w:rPr>
          <w:rFonts w:asciiTheme="majorBidi" w:hAnsiTheme="majorBidi" w:cstheme="majorBidi"/>
          <w:bCs/>
          <w:sz w:val="24"/>
          <w:szCs w:val="24"/>
        </w:rPr>
        <w:t>).</w:t>
      </w:r>
    </w:p>
    <w:p w14:paraId="5CB68545" w14:textId="23159B30" w:rsidR="004A5536" w:rsidRPr="00013B95" w:rsidRDefault="001F681C" w:rsidP="002E72B1">
      <w:pPr>
        <w:pStyle w:val="ListParagraph"/>
        <w:spacing w:after="0" w:line="240" w:lineRule="auto"/>
        <w:jc w:val="both"/>
        <w:rPr>
          <w:rFonts w:asciiTheme="majorBidi" w:hAnsiTheme="majorBidi" w:cstheme="majorBidi"/>
          <w:bCs/>
          <w:sz w:val="24"/>
          <w:szCs w:val="24"/>
        </w:rPr>
      </w:pPr>
      <w:r w:rsidRPr="00013B95">
        <w:rPr>
          <w:rFonts w:asciiTheme="majorBidi" w:hAnsiTheme="majorBidi" w:cstheme="majorBidi"/>
          <w:bCs/>
          <w:sz w:val="24"/>
          <w:szCs w:val="24"/>
        </w:rPr>
        <w:t xml:space="preserve"> </w:t>
      </w:r>
      <w:bookmarkStart w:id="11" w:name="_MON_1608655561"/>
      <w:bookmarkEnd w:id="11"/>
      <w:r w:rsidR="0069798D" w:rsidRPr="00013B95">
        <w:object w:dxaOrig="1469" w:dyaOrig="950" w14:anchorId="3361E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9" o:title=""/>
          </v:shape>
          <o:OLEObject Type="Embed" ProgID="Word.Document.12" ShapeID="_x0000_i1025" DrawAspect="Icon" ObjectID="_1609072519" r:id="rId10">
            <o:FieldCodes>\s</o:FieldCodes>
          </o:OLEObject>
        </w:object>
      </w:r>
    </w:p>
    <w:p w14:paraId="6A1A0099" w14:textId="77777777" w:rsidR="00ED1060" w:rsidRPr="00013B95" w:rsidRDefault="00ED1060" w:rsidP="002E72B1">
      <w:pPr>
        <w:pStyle w:val="ListParagraph"/>
        <w:rPr>
          <w:rFonts w:asciiTheme="majorBidi" w:hAnsiTheme="majorBidi" w:cstheme="majorBidi"/>
          <w:b/>
          <w:sz w:val="24"/>
          <w:szCs w:val="24"/>
        </w:rPr>
      </w:pPr>
    </w:p>
    <w:p w14:paraId="3BB80F6C" w14:textId="3A5BAD74" w:rsidR="00FD31F7" w:rsidRPr="00013B95" w:rsidRDefault="00863485" w:rsidP="00ED1060">
      <w:pPr>
        <w:pStyle w:val="ListParagraph"/>
        <w:ind w:left="360"/>
        <w:rPr>
          <w:rFonts w:asciiTheme="majorBidi" w:hAnsiTheme="majorBidi" w:cstheme="majorBidi"/>
          <w:sz w:val="24"/>
          <w:szCs w:val="24"/>
        </w:rPr>
      </w:pPr>
      <w:r w:rsidRPr="00013B95">
        <w:rPr>
          <w:rFonts w:asciiTheme="majorBidi" w:hAnsiTheme="majorBidi" w:cstheme="majorBidi"/>
          <w:b/>
          <w:sz w:val="24"/>
          <w:szCs w:val="24"/>
        </w:rPr>
        <w:t>Situation</w:t>
      </w:r>
      <w:r w:rsidR="00160043" w:rsidRPr="00013B95">
        <w:rPr>
          <w:rFonts w:asciiTheme="majorBidi" w:hAnsiTheme="majorBidi" w:cstheme="majorBidi"/>
          <w:b/>
          <w:sz w:val="24"/>
          <w:szCs w:val="24"/>
        </w:rPr>
        <w:t>al</w:t>
      </w:r>
      <w:r w:rsidR="00BC4784" w:rsidRPr="00013B95">
        <w:rPr>
          <w:rFonts w:asciiTheme="majorBidi" w:hAnsiTheme="majorBidi" w:cstheme="majorBidi"/>
          <w:b/>
          <w:sz w:val="24"/>
          <w:szCs w:val="24"/>
        </w:rPr>
        <w:t xml:space="preserve"> </w:t>
      </w:r>
      <w:r w:rsidR="000A354C" w:rsidRPr="00013B95">
        <w:rPr>
          <w:rFonts w:asciiTheme="majorBidi" w:hAnsiTheme="majorBidi" w:cstheme="majorBidi"/>
          <w:b/>
          <w:sz w:val="24"/>
          <w:szCs w:val="24"/>
        </w:rPr>
        <w:t>Response</w:t>
      </w:r>
      <w:r w:rsidR="001C1BC1" w:rsidRPr="00013B95">
        <w:rPr>
          <w:rFonts w:asciiTheme="majorBidi" w:hAnsiTheme="majorBidi" w:cstheme="majorBidi"/>
          <w:b/>
          <w:sz w:val="24"/>
          <w:szCs w:val="24"/>
        </w:rPr>
        <w:br/>
      </w:r>
      <w:r w:rsidR="00253FB0" w:rsidRPr="00013B95">
        <w:rPr>
          <w:rFonts w:asciiTheme="majorBidi" w:hAnsiTheme="majorBidi" w:cstheme="majorBidi"/>
          <w:sz w:val="24"/>
          <w:szCs w:val="24"/>
        </w:rPr>
        <w:t>Briefly s</w:t>
      </w:r>
      <w:r w:rsidR="00923A6D" w:rsidRPr="00013B95">
        <w:rPr>
          <w:rFonts w:asciiTheme="majorBidi" w:hAnsiTheme="majorBidi" w:cstheme="majorBidi"/>
          <w:sz w:val="24"/>
          <w:szCs w:val="24"/>
        </w:rPr>
        <w:t xml:space="preserve">ummarize </w:t>
      </w:r>
      <w:r w:rsidR="00452437" w:rsidRPr="00013B95">
        <w:rPr>
          <w:rFonts w:asciiTheme="majorBidi" w:hAnsiTheme="majorBidi" w:cstheme="majorBidi"/>
          <w:sz w:val="24"/>
          <w:szCs w:val="24"/>
        </w:rPr>
        <w:t>this project</w:t>
      </w:r>
      <w:r w:rsidR="00B47D59" w:rsidRPr="00013B95">
        <w:rPr>
          <w:rFonts w:asciiTheme="majorBidi" w:hAnsiTheme="majorBidi" w:cstheme="majorBidi"/>
          <w:sz w:val="24"/>
          <w:szCs w:val="24"/>
        </w:rPr>
        <w:t>’s</w:t>
      </w:r>
      <w:r w:rsidR="00452437" w:rsidRPr="00013B95">
        <w:rPr>
          <w:rFonts w:asciiTheme="majorBidi" w:hAnsiTheme="majorBidi" w:cstheme="majorBidi"/>
          <w:sz w:val="24"/>
          <w:szCs w:val="24"/>
        </w:rPr>
        <w:t xml:space="preserve"> </w:t>
      </w:r>
      <w:r w:rsidR="00B47D59" w:rsidRPr="00013B95">
        <w:rPr>
          <w:rFonts w:asciiTheme="majorBidi" w:hAnsiTheme="majorBidi" w:cstheme="majorBidi"/>
          <w:sz w:val="24"/>
          <w:szCs w:val="24"/>
        </w:rPr>
        <w:t>response</w:t>
      </w:r>
      <w:r w:rsidR="00452437" w:rsidRPr="00013B95">
        <w:rPr>
          <w:rFonts w:asciiTheme="majorBidi" w:hAnsiTheme="majorBidi" w:cstheme="majorBidi"/>
          <w:sz w:val="24"/>
          <w:szCs w:val="24"/>
        </w:rPr>
        <w:t xml:space="preserve"> to the situation</w:t>
      </w:r>
      <w:bookmarkEnd w:id="10"/>
      <w:r w:rsidR="00253FB0" w:rsidRPr="00013B95">
        <w:rPr>
          <w:rFonts w:asciiTheme="majorBidi" w:hAnsiTheme="majorBidi" w:cstheme="majorBidi"/>
          <w:sz w:val="24"/>
          <w:szCs w:val="24"/>
        </w:rPr>
        <w:t>.</w:t>
      </w:r>
    </w:p>
    <w:p w14:paraId="2E1B5E31" w14:textId="05EA0ECC" w:rsidR="00F321F5" w:rsidRPr="00013B95" w:rsidRDefault="00031832" w:rsidP="00CE4B77">
      <w:pPr>
        <w:pStyle w:val="NoSpacing"/>
        <w:keepNext/>
        <w:ind w:left="360"/>
        <w:jc w:val="both"/>
        <w:rPr>
          <w:rFonts w:asciiTheme="majorBidi" w:hAnsiTheme="majorBidi" w:cstheme="majorBidi"/>
          <w:sz w:val="24"/>
          <w:szCs w:val="24"/>
        </w:rPr>
      </w:pPr>
      <w:r w:rsidRPr="00013B95">
        <w:rPr>
          <w:rFonts w:asciiTheme="majorBidi" w:hAnsiTheme="majorBidi" w:cstheme="majorBidi"/>
          <w:sz w:val="24"/>
          <w:szCs w:val="24"/>
        </w:rPr>
        <w:t>Looking into the needs of the backward community, this project will help t</w:t>
      </w:r>
      <w:r w:rsidR="00603CDE" w:rsidRPr="00013B95">
        <w:rPr>
          <w:rFonts w:asciiTheme="majorBidi" w:hAnsiTheme="majorBidi" w:cstheme="majorBidi"/>
          <w:sz w:val="24"/>
          <w:szCs w:val="24"/>
        </w:rPr>
        <w:t xml:space="preserve">o improve water retention and soil conditions, </w:t>
      </w:r>
      <w:r w:rsidRPr="00013B95">
        <w:rPr>
          <w:rFonts w:asciiTheme="majorBidi" w:hAnsiTheme="majorBidi" w:cstheme="majorBidi"/>
          <w:sz w:val="24"/>
          <w:szCs w:val="24"/>
        </w:rPr>
        <w:t xml:space="preserve">to </w:t>
      </w:r>
      <w:r w:rsidR="00603CDE" w:rsidRPr="00013B95">
        <w:rPr>
          <w:rFonts w:asciiTheme="majorBidi" w:hAnsiTheme="majorBidi" w:cstheme="majorBidi"/>
          <w:sz w:val="24"/>
          <w:szCs w:val="24"/>
        </w:rPr>
        <w:t xml:space="preserve">increase crop productivity, </w:t>
      </w:r>
      <w:r w:rsidRPr="00013B95">
        <w:rPr>
          <w:rFonts w:asciiTheme="majorBidi" w:hAnsiTheme="majorBidi" w:cstheme="majorBidi"/>
          <w:sz w:val="24"/>
          <w:szCs w:val="24"/>
        </w:rPr>
        <w:t xml:space="preserve">to </w:t>
      </w:r>
      <w:r w:rsidR="00603CDE" w:rsidRPr="00013B95">
        <w:rPr>
          <w:rFonts w:asciiTheme="majorBidi" w:hAnsiTheme="majorBidi" w:cstheme="majorBidi"/>
          <w:sz w:val="24"/>
          <w:szCs w:val="24"/>
        </w:rPr>
        <w:t xml:space="preserve">enhance the annual income of families through appropriate income generation activities and </w:t>
      </w:r>
      <w:r w:rsidR="00CE4B77" w:rsidRPr="00013B95">
        <w:rPr>
          <w:rFonts w:asciiTheme="majorBidi" w:hAnsiTheme="majorBidi" w:cstheme="majorBidi"/>
          <w:sz w:val="24"/>
          <w:szCs w:val="24"/>
        </w:rPr>
        <w:t xml:space="preserve">to </w:t>
      </w:r>
      <w:r w:rsidR="00603CDE" w:rsidRPr="00013B95">
        <w:rPr>
          <w:rFonts w:asciiTheme="majorBidi" w:hAnsiTheme="majorBidi" w:cstheme="majorBidi"/>
          <w:sz w:val="24"/>
          <w:szCs w:val="24"/>
        </w:rPr>
        <w:t>promote sustainable development initiatives in order to ensure sustainable livelihood in the coming three years.</w:t>
      </w:r>
    </w:p>
    <w:p w14:paraId="7F46670C" w14:textId="77777777" w:rsidR="00DF3784" w:rsidRPr="00013B95" w:rsidRDefault="00DF3784" w:rsidP="00CE4B77">
      <w:pPr>
        <w:pStyle w:val="NoSpacing"/>
        <w:keepNext/>
        <w:ind w:left="360"/>
        <w:jc w:val="both"/>
        <w:rPr>
          <w:rFonts w:asciiTheme="majorBidi" w:hAnsiTheme="majorBidi" w:cstheme="majorBidi"/>
          <w:sz w:val="24"/>
          <w:szCs w:val="24"/>
        </w:rPr>
      </w:pPr>
    </w:p>
    <w:p w14:paraId="6AF94F9F" w14:textId="5FCAE618" w:rsidR="00F321F5" w:rsidRPr="00013B95" w:rsidRDefault="00F321F5" w:rsidP="0069798D">
      <w:pPr>
        <w:pStyle w:val="CommentText"/>
        <w:numPr>
          <w:ilvl w:val="0"/>
          <w:numId w:val="40"/>
        </w:numPr>
        <w:spacing w:after="0"/>
        <w:rPr>
          <w:rFonts w:ascii="Times New Roman" w:hAnsi="Times New Roman" w:cs="Times New Roman"/>
          <w:sz w:val="24"/>
          <w:szCs w:val="24"/>
        </w:rPr>
      </w:pPr>
      <w:r w:rsidRPr="00013B95">
        <w:rPr>
          <w:rFonts w:ascii="Times New Roman" w:hAnsi="Times New Roman" w:cs="Times New Roman"/>
          <w:sz w:val="24"/>
          <w:szCs w:val="24"/>
        </w:rPr>
        <w:t>Increase in women</w:t>
      </w:r>
      <w:r w:rsidR="00DF3784" w:rsidRPr="00013B95">
        <w:rPr>
          <w:rFonts w:ascii="Times New Roman" w:hAnsi="Times New Roman" w:cs="Times New Roman"/>
          <w:sz w:val="24"/>
          <w:szCs w:val="24"/>
        </w:rPr>
        <w:t>’s</w:t>
      </w:r>
      <w:r w:rsidRPr="00013B95">
        <w:rPr>
          <w:rFonts w:ascii="Times New Roman" w:hAnsi="Times New Roman" w:cs="Times New Roman"/>
          <w:sz w:val="24"/>
          <w:szCs w:val="24"/>
        </w:rPr>
        <w:t xml:space="preserve"> participation in activities</w:t>
      </w:r>
      <w:r w:rsidR="00DF3784" w:rsidRPr="00013B95">
        <w:rPr>
          <w:rFonts w:ascii="Times New Roman" w:hAnsi="Times New Roman" w:cs="Times New Roman"/>
          <w:sz w:val="24"/>
          <w:szCs w:val="24"/>
        </w:rPr>
        <w:t>.</w:t>
      </w:r>
      <w:r w:rsidRPr="00013B95">
        <w:rPr>
          <w:rFonts w:ascii="Times New Roman" w:hAnsi="Times New Roman" w:cs="Times New Roman"/>
          <w:sz w:val="24"/>
          <w:szCs w:val="24"/>
        </w:rPr>
        <w:t xml:space="preserve"> </w:t>
      </w:r>
      <w:r w:rsidR="00DF3784" w:rsidRPr="00013B95">
        <w:rPr>
          <w:rFonts w:ascii="Times New Roman" w:hAnsi="Times New Roman" w:cs="Times New Roman"/>
          <w:sz w:val="24"/>
          <w:szCs w:val="24"/>
        </w:rPr>
        <w:t>M</w:t>
      </w:r>
      <w:r w:rsidRPr="00013B95">
        <w:rPr>
          <w:rFonts w:ascii="Times New Roman" w:hAnsi="Times New Roman" w:cs="Times New Roman"/>
          <w:sz w:val="24"/>
          <w:szCs w:val="24"/>
        </w:rPr>
        <w:t>aintaining gender equality and participation with equal opportunity is important</w:t>
      </w:r>
      <w:r w:rsidR="00DF3784" w:rsidRPr="00013B95">
        <w:rPr>
          <w:rFonts w:ascii="Times New Roman" w:hAnsi="Times New Roman" w:cs="Times New Roman"/>
          <w:sz w:val="24"/>
          <w:szCs w:val="24"/>
        </w:rPr>
        <w:t>;</w:t>
      </w:r>
      <w:r w:rsidRPr="00013B95">
        <w:rPr>
          <w:rFonts w:ascii="Times New Roman" w:hAnsi="Times New Roman" w:cs="Times New Roman"/>
          <w:sz w:val="24"/>
          <w:szCs w:val="24"/>
        </w:rPr>
        <w:t xml:space="preserve"> at the same time BMM will also focus on sharing of workload of women to have balanced roles </w:t>
      </w:r>
      <w:r w:rsidR="00DF3784" w:rsidRPr="00013B95">
        <w:rPr>
          <w:rFonts w:ascii="Times New Roman" w:hAnsi="Times New Roman" w:cs="Times New Roman"/>
          <w:sz w:val="24"/>
          <w:szCs w:val="24"/>
        </w:rPr>
        <w:t>and</w:t>
      </w:r>
      <w:r w:rsidRPr="00013B95">
        <w:rPr>
          <w:rFonts w:ascii="Times New Roman" w:hAnsi="Times New Roman" w:cs="Times New Roman"/>
          <w:sz w:val="24"/>
          <w:szCs w:val="24"/>
        </w:rPr>
        <w:t xml:space="preserve"> responsibilities between men </w:t>
      </w:r>
      <w:r w:rsidR="00DF3784" w:rsidRPr="00013B95">
        <w:rPr>
          <w:rFonts w:ascii="Times New Roman" w:hAnsi="Times New Roman" w:cs="Times New Roman"/>
          <w:sz w:val="24"/>
          <w:szCs w:val="24"/>
        </w:rPr>
        <w:t>and</w:t>
      </w:r>
      <w:r w:rsidRPr="00013B95">
        <w:rPr>
          <w:rFonts w:ascii="Times New Roman" w:hAnsi="Times New Roman" w:cs="Times New Roman"/>
          <w:sz w:val="24"/>
          <w:szCs w:val="24"/>
        </w:rPr>
        <w:t xml:space="preserve"> women.</w:t>
      </w:r>
    </w:p>
    <w:p w14:paraId="79706E16" w14:textId="77777777" w:rsidR="00F321F5" w:rsidRPr="00013B95" w:rsidRDefault="00F321F5" w:rsidP="0069798D">
      <w:pPr>
        <w:pStyle w:val="CommentText"/>
        <w:numPr>
          <w:ilvl w:val="0"/>
          <w:numId w:val="40"/>
        </w:numPr>
        <w:spacing w:after="0"/>
        <w:rPr>
          <w:rFonts w:ascii="Times New Roman" w:hAnsi="Times New Roman" w:cs="Times New Roman"/>
          <w:sz w:val="24"/>
          <w:szCs w:val="24"/>
        </w:rPr>
      </w:pPr>
      <w:r w:rsidRPr="00013B95">
        <w:rPr>
          <w:rFonts w:ascii="Times New Roman" w:hAnsi="Times New Roman" w:cs="Times New Roman"/>
          <w:sz w:val="24"/>
          <w:szCs w:val="24"/>
        </w:rPr>
        <w:t>The process is to help and provide exposure/learning with improved knowledge on scientific agricultural practice and capacity on alternative livelihood options.</w:t>
      </w:r>
    </w:p>
    <w:p w14:paraId="693C2E69" w14:textId="77777777" w:rsidR="00F321F5" w:rsidRPr="00013B95" w:rsidRDefault="00F321F5" w:rsidP="0069798D">
      <w:pPr>
        <w:pStyle w:val="CommentText"/>
        <w:numPr>
          <w:ilvl w:val="0"/>
          <w:numId w:val="40"/>
        </w:numPr>
        <w:spacing w:after="0"/>
        <w:rPr>
          <w:rFonts w:ascii="Times New Roman" w:hAnsi="Times New Roman" w:cs="Times New Roman"/>
          <w:sz w:val="24"/>
          <w:szCs w:val="24"/>
        </w:rPr>
      </w:pPr>
      <w:r w:rsidRPr="00013B95">
        <w:rPr>
          <w:rFonts w:ascii="Times New Roman" w:hAnsi="Times New Roman" w:cs="Times New Roman"/>
          <w:sz w:val="24"/>
          <w:szCs w:val="24"/>
        </w:rPr>
        <w:t>Involvement of the participants in different levels of responsibility and accountability with the village committee.</w:t>
      </w:r>
    </w:p>
    <w:p w14:paraId="44CD6C0E" w14:textId="3387D527" w:rsidR="00F321F5" w:rsidRPr="00013B95" w:rsidRDefault="00F321F5" w:rsidP="0069798D">
      <w:pPr>
        <w:pStyle w:val="CommentText"/>
        <w:numPr>
          <w:ilvl w:val="0"/>
          <w:numId w:val="40"/>
        </w:numPr>
        <w:spacing w:after="0"/>
        <w:rPr>
          <w:rFonts w:ascii="Times New Roman" w:hAnsi="Times New Roman" w:cs="Times New Roman"/>
          <w:sz w:val="24"/>
          <w:szCs w:val="24"/>
        </w:rPr>
      </w:pPr>
      <w:r w:rsidRPr="00013B95">
        <w:rPr>
          <w:rFonts w:ascii="Times New Roman" w:hAnsi="Times New Roman" w:cs="Times New Roman"/>
          <w:sz w:val="24"/>
          <w:szCs w:val="24"/>
        </w:rPr>
        <w:t xml:space="preserve">BMM will coordinate with the Government agencies at Block level to enhance the participation of farmers for agricultural training and for other government programs for villagers. </w:t>
      </w:r>
    </w:p>
    <w:p w14:paraId="7D0904C4" w14:textId="77777777" w:rsidR="00DF3784" w:rsidRPr="00013B95" w:rsidRDefault="00DF3784" w:rsidP="00DF3784">
      <w:pPr>
        <w:pStyle w:val="CommentText"/>
        <w:spacing w:after="0"/>
        <w:ind w:left="720"/>
        <w:rPr>
          <w:rFonts w:ascii="Times New Roman" w:hAnsi="Times New Roman" w:cs="Times New Roman"/>
          <w:sz w:val="24"/>
          <w:szCs w:val="24"/>
        </w:rPr>
      </w:pPr>
    </w:p>
    <w:p w14:paraId="34629106" w14:textId="77777777" w:rsidR="000011BF" w:rsidRPr="00013B95" w:rsidRDefault="000011BF" w:rsidP="008229C9">
      <w:pPr>
        <w:pStyle w:val="ListParagraph"/>
        <w:numPr>
          <w:ilvl w:val="0"/>
          <w:numId w:val="9"/>
        </w:numPr>
        <w:spacing w:after="0"/>
        <w:jc w:val="both"/>
        <w:rPr>
          <w:rFonts w:asciiTheme="majorBidi" w:hAnsiTheme="majorBidi" w:cstheme="majorBidi"/>
          <w:b/>
          <w:sz w:val="24"/>
          <w:szCs w:val="24"/>
        </w:rPr>
      </w:pPr>
      <w:r w:rsidRPr="00013B95">
        <w:rPr>
          <w:rFonts w:asciiTheme="majorBidi" w:hAnsiTheme="majorBidi" w:cstheme="majorBidi"/>
          <w:b/>
          <w:sz w:val="24"/>
          <w:szCs w:val="24"/>
        </w:rPr>
        <w:t>Others’</w:t>
      </w:r>
      <w:r w:rsidR="00863485" w:rsidRPr="00013B95">
        <w:rPr>
          <w:rFonts w:asciiTheme="majorBidi" w:hAnsiTheme="majorBidi" w:cstheme="majorBidi"/>
          <w:b/>
          <w:sz w:val="24"/>
          <w:szCs w:val="24"/>
        </w:rPr>
        <w:t xml:space="preserve"> Activities</w:t>
      </w:r>
    </w:p>
    <w:p w14:paraId="4462605B" w14:textId="77777777" w:rsidR="00BF17DB" w:rsidRPr="00013B95" w:rsidRDefault="00DE2642" w:rsidP="00CE4B77">
      <w:pPr>
        <w:pStyle w:val="ListParagraph"/>
        <w:numPr>
          <w:ilvl w:val="0"/>
          <w:numId w:val="8"/>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Identify</w:t>
      </w:r>
      <w:r w:rsidRPr="00013B95">
        <w:rPr>
          <w:rFonts w:asciiTheme="majorBidi" w:hAnsiTheme="majorBidi" w:cstheme="majorBidi"/>
          <w:b/>
          <w:sz w:val="24"/>
          <w:szCs w:val="24"/>
        </w:rPr>
        <w:t xml:space="preserve"> </w:t>
      </w:r>
      <w:r w:rsidRPr="00013B95">
        <w:rPr>
          <w:rFonts w:asciiTheme="majorBidi" w:hAnsiTheme="majorBidi" w:cstheme="majorBidi"/>
          <w:sz w:val="24"/>
          <w:szCs w:val="24"/>
        </w:rPr>
        <w:t xml:space="preserve">what </w:t>
      </w:r>
      <w:r w:rsidR="000011BF" w:rsidRPr="00013B95">
        <w:rPr>
          <w:rFonts w:asciiTheme="majorBidi" w:hAnsiTheme="majorBidi" w:cstheme="majorBidi"/>
          <w:sz w:val="24"/>
          <w:szCs w:val="24"/>
        </w:rPr>
        <w:t xml:space="preserve">other </w:t>
      </w:r>
      <w:r w:rsidR="00863485" w:rsidRPr="00013B95">
        <w:rPr>
          <w:rFonts w:asciiTheme="majorBidi" w:hAnsiTheme="majorBidi" w:cstheme="majorBidi"/>
          <w:sz w:val="24"/>
          <w:szCs w:val="24"/>
        </w:rPr>
        <w:t xml:space="preserve">leaders </w:t>
      </w:r>
      <w:r w:rsidR="00156201" w:rsidRPr="00013B95">
        <w:rPr>
          <w:rFonts w:asciiTheme="majorBidi" w:hAnsiTheme="majorBidi" w:cstheme="majorBidi"/>
          <w:sz w:val="24"/>
          <w:szCs w:val="24"/>
        </w:rPr>
        <w:t xml:space="preserve">and stakeholders (community </w:t>
      </w:r>
      <w:r w:rsidR="00B16A30" w:rsidRPr="00013B95">
        <w:rPr>
          <w:rFonts w:asciiTheme="majorBidi" w:hAnsiTheme="majorBidi" w:cstheme="majorBidi"/>
          <w:sz w:val="24"/>
          <w:szCs w:val="24"/>
        </w:rPr>
        <w:t>and</w:t>
      </w:r>
      <w:r w:rsidR="001E2281" w:rsidRPr="00013B95">
        <w:rPr>
          <w:rFonts w:asciiTheme="majorBidi" w:hAnsiTheme="majorBidi" w:cstheme="majorBidi"/>
          <w:sz w:val="24"/>
          <w:szCs w:val="24"/>
        </w:rPr>
        <w:t xml:space="preserve"> government structures, NGOs</w:t>
      </w:r>
      <w:r w:rsidR="00AF0DFE" w:rsidRPr="00013B95">
        <w:rPr>
          <w:rFonts w:asciiTheme="majorBidi" w:hAnsiTheme="majorBidi" w:cstheme="majorBidi"/>
          <w:sz w:val="24"/>
          <w:szCs w:val="24"/>
        </w:rPr>
        <w:t xml:space="preserve">, </w:t>
      </w:r>
      <w:r w:rsidRPr="00013B95">
        <w:rPr>
          <w:rFonts w:asciiTheme="majorBidi" w:hAnsiTheme="majorBidi" w:cstheme="majorBidi"/>
          <w:sz w:val="24"/>
          <w:szCs w:val="24"/>
        </w:rPr>
        <w:t>others</w:t>
      </w:r>
      <w:r w:rsidR="001E2281"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are </w:t>
      </w:r>
      <w:r w:rsidR="001E2281" w:rsidRPr="00013B95">
        <w:rPr>
          <w:rFonts w:asciiTheme="majorBidi" w:hAnsiTheme="majorBidi" w:cstheme="majorBidi"/>
          <w:sz w:val="24"/>
          <w:szCs w:val="24"/>
        </w:rPr>
        <w:t xml:space="preserve">doing in </w:t>
      </w:r>
      <w:r w:rsidR="00A60B13" w:rsidRPr="00013B95">
        <w:rPr>
          <w:rFonts w:asciiTheme="majorBidi" w:hAnsiTheme="majorBidi" w:cstheme="majorBidi"/>
          <w:sz w:val="24"/>
          <w:szCs w:val="24"/>
        </w:rPr>
        <w:t>your</w:t>
      </w:r>
      <w:r w:rsidR="001E2281"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project </w:t>
      </w:r>
      <w:r w:rsidR="001E2281" w:rsidRPr="00013B95">
        <w:rPr>
          <w:rFonts w:asciiTheme="majorBidi" w:hAnsiTheme="majorBidi" w:cstheme="majorBidi"/>
          <w:sz w:val="24"/>
          <w:szCs w:val="24"/>
        </w:rPr>
        <w:t>location</w:t>
      </w:r>
      <w:r w:rsidR="00A32743" w:rsidRPr="00013B95">
        <w:rPr>
          <w:rFonts w:asciiTheme="majorBidi" w:hAnsiTheme="majorBidi" w:cstheme="majorBidi"/>
          <w:sz w:val="24"/>
          <w:szCs w:val="24"/>
        </w:rPr>
        <w:t xml:space="preserve"> </w:t>
      </w:r>
      <w:r w:rsidR="00B47D59" w:rsidRPr="00013B95">
        <w:rPr>
          <w:rFonts w:asciiTheme="majorBidi" w:hAnsiTheme="majorBidi" w:cstheme="majorBidi"/>
          <w:sz w:val="24"/>
          <w:szCs w:val="24"/>
        </w:rPr>
        <w:t>to tackle</w:t>
      </w:r>
      <w:r w:rsidR="00A32743" w:rsidRPr="00013B95">
        <w:rPr>
          <w:rFonts w:asciiTheme="majorBidi" w:hAnsiTheme="majorBidi" w:cstheme="majorBidi"/>
          <w:sz w:val="24"/>
          <w:szCs w:val="24"/>
        </w:rPr>
        <w:t xml:space="preserve"> the issues</w:t>
      </w:r>
      <w:r w:rsidR="00923A6D" w:rsidRPr="00013B95">
        <w:rPr>
          <w:rFonts w:asciiTheme="majorBidi" w:hAnsiTheme="majorBidi" w:cstheme="majorBidi"/>
          <w:sz w:val="24"/>
          <w:szCs w:val="24"/>
        </w:rPr>
        <w:t xml:space="preserve"> </w:t>
      </w:r>
      <w:r w:rsidR="00B47D59" w:rsidRPr="00013B95">
        <w:rPr>
          <w:rFonts w:asciiTheme="majorBidi" w:hAnsiTheme="majorBidi" w:cstheme="majorBidi"/>
          <w:sz w:val="24"/>
          <w:szCs w:val="24"/>
        </w:rPr>
        <w:t>identified</w:t>
      </w:r>
      <w:r w:rsidR="000011BF" w:rsidRPr="00013B95">
        <w:rPr>
          <w:rFonts w:asciiTheme="majorBidi" w:hAnsiTheme="majorBidi" w:cstheme="majorBidi"/>
          <w:sz w:val="24"/>
          <w:szCs w:val="24"/>
        </w:rPr>
        <w:t>.</w:t>
      </w:r>
      <w:r w:rsidR="001E2281" w:rsidRPr="00013B95">
        <w:rPr>
          <w:rFonts w:asciiTheme="majorBidi" w:hAnsiTheme="majorBidi" w:cstheme="majorBidi"/>
          <w:sz w:val="24"/>
          <w:szCs w:val="24"/>
        </w:rPr>
        <w:t xml:space="preserve"> </w:t>
      </w:r>
    </w:p>
    <w:p w14:paraId="0D176059" w14:textId="77777777" w:rsidR="00BF17DB" w:rsidRPr="00013B95" w:rsidRDefault="00BF17DB" w:rsidP="00CE4B77">
      <w:pPr>
        <w:pStyle w:val="ListParagraph"/>
        <w:spacing w:after="0" w:line="240" w:lineRule="auto"/>
        <w:jc w:val="both"/>
        <w:rPr>
          <w:rFonts w:asciiTheme="majorBidi" w:hAnsiTheme="majorBidi" w:cstheme="majorBidi"/>
          <w:sz w:val="24"/>
          <w:szCs w:val="24"/>
        </w:rPr>
      </w:pPr>
    </w:p>
    <w:p w14:paraId="54D7EF47" w14:textId="77777777" w:rsidR="00676CE6" w:rsidRPr="00013B95" w:rsidRDefault="003367AF" w:rsidP="00CE4B77">
      <w:pPr>
        <w:pStyle w:val="ListParagraph"/>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At present, there </w:t>
      </w:r>
      <w:r w:rsidR="00CE4B77" w:rsidRPr="00013B95">
        <w:rPr>
          <w:rFonts w:asciiTheme="majorBidi" w:hAnsiTheme="majorBidi" w:cstheme="majorBidi"/>
          <w:sz w:val="24"/>
          <w:szCs w:val="24"/>
        </w:rPr>
        <w:t>are</w:t>
      </w:r>
      <w:r w:rsidRPr="00013B95">
        <w:rPr>
          <w:rFonts w:asciiTheme="majorBidi" w:hAnsiTheme="majorBidi" w:cstheme="majorBidi"/>
          <w:sz w:val="24"/>
          <w:szCs w:val="24"/>
        </w:rPr>
        <w:t xml:space="preserve"> no other NGOs </w:t>
      </w:r>
      <w:r w:rsidR="000338EC" w:rsidRPr="00013B95">
        <w:rPr>
          <w:rFonts w:asciiTheme="majorBidi" w:hAnsiTheme="majorBidi" w:cstheme="majorBidi"/>
          <w:sz w:val="24"/>
          <w:szCs w:val="24"/>
        </w:rPr>
        <w:t xml:space="preserve">or any of the </w:t>
      </w:r>
      <w:r w:rsidR="00CE4B77" w:rsidRPr="00013B95">
        <w:rPr>
          <w:rFonts w:asciiTheme="majorBidi" w:hAnsiTheme="majorBidi" w:cstheme="majorBidi"/>
          <w:sz w:val="24"/>
          <w:szCs w:val="24"/>
        </w:rPr>
        <w:t>g</w:t>
      </w:r>
      <w:r w:rsidRPr="00013B95">
        <w:rPr>
          <w:rFonts w:asciiTheme="majorBidi" w:hAnsiTheme="majorBidi" w:cstheme="majorBidi"/>
          <w:sz w:val="24"/>
          <w:szCs w:val="24"/>
        </w:rPr>
        <w:t xml:space="preserve">overnment </w:t>
      </w:r>
      <w:r w:rsidR="000338EC" w:rsidRPr="00013B95">
        <w:rPr>
          <w:rFonts w:asciiTheme="majorBidi" w:hAnsiTheme="majorBidi" w:cstheme="majorBidi"/>
          <w:sz w:val="24"/>
          <w:szCs w:val="24"/>
        </w:rPr>
        <w:t>development project</w:t>
      </w:r>
      <w:r w:rsidR="00CE4B77" w:rsidRPr="00013B95">
        <w:rPr>
          <w:rFonts w:asciiTheme="majorBidi" w:hAnsiTheme="majorBidi" w:cstheme="majorBidi"/>
          <w:sz w:val="24"/>
          <w:szCs w:val="24"/>
        </w:rPr>
        <w:t>s</w:t>
      </w:r>
      <w:r w:rsidR="000338EC" w:rsidRPr="00013B95">
        <w:rPr>
          <w:rFonts w:asciiTheme="majorBidi" w:hAnsiTheme="majorBidi" w:cstheme="majorBidi"/>
          <w:sz w:val="24"/>
          <w:szCs w:val="24"/>
        </w:rPr>
        <w:t xml:space="preserve"> going </w:t>
      </w:r>
      <w:r w:rsidR="00E56D76" w:rsidRPr="00013B95">
        <w:rPr>
          <w:rFonts w:asciiTheme="majorBidi" w:hAnsiTheme="majorBidi" w:cstheme="majorBidi"/>
          <w:sz w:val="24"/>
          <w:szCs w:val="24"/>
        </w:rPr>
        <w:t>on in</w:t>
      </w:r>
      <w:r w:rsidR="001F681C" w:rsidRPr="00013B95">
        <w:rPr>
          <w:rFonts w:asciiTheme="majorBidi" w:hAnsiTheme="majorBidi" w:cstheme="majorBidi"/>
          <w:sz w:val="24"/>
          <w:szCs w:val="24"/>
        </w:rPr>
        <w:t xml:space="preserve"> </w:t>
      </w:r>
      <w:r w:rsidR="00B40281" w:rsidRPr="00013B95">
        <w:rPr>
          <w:rFonts w:asciiTheme="majorBidi" w:hAnsiTheme="majorBidi" w:cstheme="majorBidi"/>
          <w:sz w:val="24"/>
          <w:szCs w:val="24"/>
        </w:rPr>
        <w:t>this area</w:t>
      </w:r>
      <w:r w:rsidR="001F681C" w:rsidRPr="00013B95">
        <w:rPr>
          <w:rFonts w:asciiTheme="majorBidi" w:hAnsiTheme="majorBidi" w:cstheme="majorBidi"/>
          <w:sz w:val="24"/>
          <w:szCs w:val="24"/>
        </w:rPr>
        <w:t xml:space="preserve"> with similar kind of activity.</w:t>
      </w:r>
      <w:r w:rsidRPr="00013B95">
        <w:rPr>
          <w:rFonts w:asciiTheme="majorBidi" w:hAnsiTheme="majorBidi" w:cstheme="majorBidi"/>
          <w:sz w:val="24"/>
          <w:szCs w:val="24"/>
        </w:rPr>
        <w:t xml:space="preserve"> </w:t>
      </w:r>
    </w:p>
    <w:p w14:paraId="7B03526D" w14:textId="77777777" w:rsidR="001B66E8" w:rsidRPr="00013B95" w:rsidRDefault="001B66E8" w:rsidP="00CE4B77">
      <w:pPr>
        <w:pStyle w:val="ListParagraph"/>
        <w:spacing w:after="0" w:line="240" w:lineRule="auto"/>
        <w:jc w:val="both"/>
        <w:rPr>
          <w:rFonts w:asciiTheme="majorBidi" w:hAnsiTheme="majorBidi" w:cstheme="majorBidi"/>
          <w:sz w:val="24"/>
          <w:szCs w:val="24"/>
        </w:rPr>
      </w:pPr>
    </w:p>
    <w:p w14:paraId="497E256B" w14:textId="77777777" w:rsidR="00FD31F7" w:rsidRPr="00013B95" w:rsidRDefault="00FD31F7" w:rsidP="00006267">
      <w:pPr>
        <w:pStyle w:val="ListParagraph"/>
        <w:numPr>
          <w:ilvl w:val="0"/>
          <w:numId w:val="25"/>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lastRenderedPageBreak/>
        <w:t xml:space="preserve">How will you </w:t>
      </w:r>
      <w:r w:rsidR="00A60B13" w:rsidRPr="00013B95">
        <w:rPr>
          <w:rFonts w:asciiTheme="majorBidi" w:hAnsiTheme="majorBidi" w:cstheme="majorBidi"/>
          <w:sz w:val="24"/>
          <w:szCs w:val="24"/>
        </w:rPr>
        <w:t xml:space="preserve">involve or </w:t>
      </w:r>
      <w:r w:rsidR="00923A6D" w:rsidRPr="00013B95">
        <w:rPr>
          <w:rFonts w:asciiTheme="majorBidi" w:hAnsiTheme="majorBidi" w:cstheme="majorBidi"/>
          <w:sz w:val="24"/>
          <w:szCs w:val="24"/>
        </w:rPr>
        <w:t>consider</w:t>
      </w:r>
      <w:r w:rsidR="00B471FA" w:rsidRPr="00013B95">
        <w:rPr>
          <w:rFonts w:asciiTheme="majorBidi" w:hAnsiTheme="majorBidi" w:cstheme="majorBidi"/>
          <w:sz w:val="24"/>
          <w:szCs w:val="24"/>
        </w:rPr>
        <w:t xml:space="preserve"> </w:t>
      </w:r>
      <w:r w:rsidR="00195D19" w:rsidRPr="00013B95">
        <w:rPr>
          <w:rFonts w:asciiTheme="majorBidi" w:hAnsiTheme="majorBidi" w:cstheme="majorBidi"/>
          <w:sz w:val="24"/>
          <w:szCs w:val="24"/>
        </w:rPr>
        <w:t>others</w:t>
      </w:r>
      <w:r w:rsidRPr="00013B95">
        <w:rPr>
          <w:rFonts w:asciiTheme="majorBidi" w:hAnsiTheme="majorBidi" w:cstheme="majorBidi"/>
          <w:sz w:val="24"/>
          <w:szCs w:val="24"/>
        </w:rPr>
        <w:t xml:space="preserve"> </w:t>
      </w:r>
      <w:r w:rsidR="00195D19" w:rsidRPr="00013B95">
        <w:rPr>
          <w:rFonts w:asciiTheme="majorBidi" w:hAnsiTheme="majorBidi" w:cstheme="majorBidi"/>
          <w:sz w:val="24"/>
          <w:szCs w:val="24"/>
        </w:rPr>
        <w:t>to avoid</w:t>
      </w:r>
      <w:r w:rsidR="002779D2" w:rsidRPr="00013B95">
        <w:rPr>
          <w:rFonts w:asciiTheme="majorBidi" w:hAnsiTheme="majorBidi" w:cstheme="majorBidi"/>
          <w:sz w:val="24"/>
          <w:szCs w:val="24"/>
        </w:rPr>
        <w:t xml:space="preserve"> duplicated</w:t>
      </w:r>
      <w:r w:rsidR="00195D19" w:rsidRPr="00013B95">
        <w:rPr>
          <w:rFonts w:asciiTheme="majorBidi" w:hAnsiTheme="majorBidi" w:cstheme="majorBidi"/>
          <w:sz w:val="24"/>
          <w:szCs w:val="24"/>
        </w:rPr>
        <w:t xml:space="preserve"> work</w:t>
      </w:r>
      <w:r w:rsidRPr="00013B95">
        <w:rPr>
          <w:rFonts w:asciiTheme="majorBidi" w:hAnsiTheme="majorBidi" w:cstheme="majorBidi"/>
          <w:sz w:val="24"/>
          <w:szCs w:val="24"/>
        </w:rPr>
        <w:t>?</w:t>
      </w:r>
      <w:r w:rsidR="00B471FA" w:rsidRPr="00013B95">
        <w:rPr>
          <w:rFonts w:asciiTheme="majorBidi" w:hAnsiTheme="majorBidi" w:cstheme="majorBidi"/>
          <w:sz w:val="24"/>
          <w:szCs w:val="24"/>
        </w:rPr>
        <w:t xml:space="preserve"> </w:t>
      </w:r>
      <w:r w:rsidR="004F0790" w:rsidRPr="00013B95">
        <w:rPr>
          <w:rFonts w:asciiTheme="majorBidi" w:hAnsiTheme="majorBidi" w:cstheme="majorBidi"/>
          <w:sz w:val="24"/>
          <w:szCs w:val="24"/>
        </w:rPr>
        <w:t>How is</w:t>
      </w:r>
      <w:r w:rsidR="00B471FA" w:rsidRPr="00013B95">
        <w:rPr>
          <w:rFonts w:asciiTheme="majorBidi" w:hAnsiTheme="majorBidi" w:cstheme="majorBidi"/>
          <w:sz w:val="24"/>
          <w:szCs w:val="24"/>
        </w:rPr>
        <w:t xml:space="preserve"> your involvement unique?</w:t>
      </w:r>
    </w:p>
    <w:p w14:paraId="076E6399" w14:textId="77777777" w:rsidR="00CE4B77" w:rsidRPr="00013B95" w:rsidRDefault="00CE4B77" w:rsidP="00CE4B77">
      <w:pPr>
        <w:pStyle w:val="ListParagraph"/>
        <w:spacing w:after="0" w:line="240" w:lineRule="auto"/>
        <w:jc w:val="both"/>
        <w:rPr>
          <w:rFonts w:asciiTheme="majorBidi" w:hAnsiTheme="majorBidi" w:cstheme="majorBidi"/>
          <w:sz w:val="24"/>
          <w:szCs w:val="24"/>
        </w:rPr>
      </w:pPr>
    </w:p>
    <w:p w14:paraId="30EFA360" w14:textId="77777777" w:rsidR="00DA24D5" w:rsidRPr="00013B95" w:rsidRDefault="003367AF" w:rsidP="00CE4B77">
      <w:pPr>
        <w:pStyle w:val="ListParagraph"/>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N/A </w:t>
      </w:r>
    </w:p>
    <w:p w14:paraId="745B5597" w14:textId="77777777" w:rsidR="0042721A" w:rsidRPr="00013B95" w:rsidRDefault="0042721A" w:rsidP="00CE4B77">
      <w:pPr>
        <w:pStyle w:val="ListParagraph"/>
        <w:spacing w:after="0" w:line="240" w:lineRule="auto"/>
        <w:jc w:val="both"/>
        <w:rPr>
          <w:rFonts w:asciiTheme="majorBidi" w:hAnsiTheme="majorBidi" w:cstheme="majorBidi"/>
          <w:sz w:val="24"/>
          <w:szCs w:val="24"/>
        </w:rPr>
      </w:pPr>
    </w:p>
    <w:p w14:paraId="6EEF7924" w14:textId="77777777" w:rsidR="0009276C" w:rsidRPr="00013B95" w:rsidRDefault="00B16A30" w:rsidP="008229C9">
      <w:pPr>
        <w:pStyle w:val="NoSpacing"/>
        <w:numPr>
          <w:ilvl w:val="0"/>
          <w:numId w:val="9"/>
        </w:numPr>
        <w:jc w:val="both"/>
        <w:rPr>
          <w:rFonts w:asciiTheme="majorBidi" w:hAnsiTheme="majorBidi" w:cstheme="majorBidi"/>
          <w:b/>
          <w:sz w:val="24"/>
          <w:szCs w:val="24"/>
        </w:rPr>
      </w:pPr>
      <w:r w:rsidRPr="00013B95">
        <w:rPr>
          <w:rFonts w:asciiTheme="majorBidi" w:hAnsiTheme="majorBidi" w:cstheme="majorBidi"/>
          <w:b/>
          <w:sz w:val="24"/>
          <w:szCs w:val="24"/>
        </w:rPr>
        <w:t>Risk</w:t>
      </w:r>
      <w:r w:rsidR="0009276C" w:rsidRPr="00013B95">
        <w:rPr>
          <w:rFonts w:asciiTheme="majorBidi" w:hAnsiTheme="majorBidi" w:cstheme="majorBidi"/>
          <w:b/>
          <w:sz w:val="24"/>
          <w:szCs w:val="24"/>
        </w:rPr>
        <w:t>s</w:t>
      </w:r>
    </w:p>
    <w:p w14:paraId="74073A82" w14:textId="77777777" w:rsidR="00B16A30" w:rsidRPr="00013B95" w:rsidRDefault="0057461B"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Outline external </w:t>
      </w:r>
      <w:r w:rsidR="00BC7C5B" w:rsidRPr="00013B95">
        <w:rPr>
          <w:rFonts w:asciiTheme="majorBidi" w:hAnsiTheme="majorBidi" w:cstheme="majorBidi"/>
          <w:sz w:val="24"/>
          <w:szCs w:val="24"/>
        </w:rPr>
        <w:t>risks</w:t>
      </w:r>
      <w:r w:rsidRPr="00013B95">
        <w:rPr>
          <w:rFonts w:asciiTheme="majorBidi" w:hAnsiTheme="majorBidi" w:cstheme="majorBidi"/>
          <w:sz w:val="24"/>
          <w:szCs w:val="24"/>
        </w:rPr>
        <w:t>, their potential for negative effects and your responses.</w:t>
      </w:r>
      <w:r w:rsidR="000011BF" w:rsidRPr="00013B95">
        <w:rPr>
          <w:rFonts w:asciiTheme="majorBidi" w:hAnsiTheme="majorBidi" w:cstheme="majorBidi"/>
          <w:sz w:val="24"/>
          <w:szCs w:val="24"/>
        </w:rPr>
        <w:t xml:space="preserve"> Add or delete rows as needed.</w:t>
      </w:r>
    </w:p>
    <w:p w14:paraId="545C84BC" w14:textId="77777777" w:rsidR="00F01E68" w:rsidRPr="00013B95" w:rsidRDefault="00F01E68" w:rsidP="008229C9">
      <w:pPr>
        <w:pStyle w:val="NoSpacing"/>
        <w:jc w:val="both"/>
        <w:rPr>
          <w:rFonts w:asciiTheme="majorBidi" w:hAnsiTheme="majorBidi" w:cstheme="majorBidi"/>
          <w:b/>
          <w:sz w:val="24"/>
          <w:szCs w:val="24"/>
        </w:rPr>
      </w:pPr>
    </w:p>
    <w:tbl>
      <w:tblPr>
        <w:tblStyle w:val="TableGrid"/>
        <w:tblW w:w="9356" w:type="dxa"/>
        <w:tblInd w:w="-5" w:type="dxa"/>
        <w:tblCellMar>
          <w:left w:w="72" w:type="dxa"/>
          <w:right w:w="0" w:type="dxa"/>
        </w:tblCellMar>
        <w:tblLook w:val="04A0" w:firstRow="1" w:lastRow="0" w:firstColumn="1" w:lastColumn="0" w:noHBand="0" w:noVBand="1"/>
      </w:tblPr>
      <w:tblGrid>
        <w:gridCol w:w="6"/>
        <w:gridCol w:w="3680"/>
        <w:gridCol w:w="2410"/>
        <w:gridCol w:w="3260"/>
      </w:tblGrid>
      <w:tr w:rsidR="00F01E68" w:rsidRPr="00013B95" w14:paraId="1A16B2CC" w14:textId="77777777" w:rsidTr="00CC34C5">
        <w:trPr>
          <w:trHeight w:val="451"/>
        </w:trPr>
        <w:tc>
          <w:tcPr>
            <w:tcW w:w="9356" w:type="dxa"/>
            <w:gridSpan w:val="4"/>
            <w:shd w:val="clear" w:color="auto" w:fill="D9D9D9" w:themeFill="background1" w:themeFillShade="D9"/>
          </w:tcPr>
          <w:p w14:paraId="7C5D15B5" w14:textId="77777777" w:rsidR="00F01E68" w:rsidRPr="00013B95" w:rsidRDefault="00F01E68" w:rsidP="008229C9">
            <w:pPr>
              <w:pStyle w:val="NoSpacing"/>
              <w:jc w:val="both"/>
              <w:rPr>
                <w:rFonts w:asciiTheme="majorBidi" w:hAnsiTheme="majorBidi" w:cstheme="majorBidi"/>
                <w:sz w:val="24"/>
                <w:szCs w:val="24"/>
              </w:rPr>
            </w:pPr>
            <w:r w:rsidRPr="00013B95">
              <w:rPr>
                <w:rFonts w:asciiTheme="majorBidi" w:hAnsiTheme="majorBidi" w:cstheme="majorBidi"/>
                <w:b/>
                <w:sz w:val="24"/>
                <w:szCs w:val="24"/>
              </w:rPr>
              <w:t xml:space="preserve">External </w:t>
            </w:r>
            <w:r w:rsidR="000011BF" w:rsidRPr="00013B95">
              <w:rPr>
                <w:rFonts w:asciiTheme="majorBidi" w:hAnsiTheme="majorBidi" w:cstheme="majorBidi"/>
                <w:b/>
                <w:sz w:val="24"/>
                <w:szCs w:val="24"/>
              </w:rPr>
              <w:t>Risks</w:t>
            </w:r>
          </w:p>
        </w:tc>
      </w:tr>
      <w:tr w:rsidR="00DE2642" w:rsidRPr="00013B95" w14:paraId="0BF880E6" w14:textId="77777777" w:rsidTr="005C2C68">
        <w:tblPrEx>
          <w:tblCellMar>
            <w:left w:w="108" w:type="dxa"/>
            <w:right w:w="108" w:type="dxa"/>
          </w:tblCellMar>
        </w:tblPrEx>
        <w:trPr>
          <w:gridBefore w:val="1"/>
          <w:wBefore w:w="6" w:type="dxa"/>
        </w:trPr>
        <w:tc>
          <w:tcPr>
            <w:tcW w:w="3680" w:type="dxa"/>
          </w:tcPr>
          <w:p w14:paraId="73D60144" w14:textId="77777777" w:rsidR="00FD31F7" w:rsidRPr="00013B95" w:rsidRDefault="000011BF" w:rsidP="00CE4B77">
            <w:pPr>
              <w:pStyle w:val="NoSpacing"/>
              <w:rPr>
                <w:rFonts w:asciiTheme="majorBidi" w:hAnsiTheme="majorBidi" w:cstheme="majorBidi"/>
                <w:b/>
                <w:i/>
                <w:sz w:val="24"/>
                <w:szCs w:val="24"/>
              </w:rPr>
            </w:pPr>
            <w:r w:rsidRPr="00013B95">
              <w:rPr>
                <w:rFonts w:asciiTheme="majorBidi" w:hAnsiTheme="majorBidi" w:cstheme="majorBidi"/>
                <w:b/>
                <w:sz w:val="24"/>
                <w:szCs w:val="24"/>
              </w:rPr>
              <w:t>Factors</w:t>
            </w:r>
            <w:r w:rsidR="0009276C" w:rsidRPr="00013B95">
              <w:rPr>
                <w:rFonts w:asciiTheme="majorBidi" w:hAnsiTheme="majorBidi" w:cstheme="majorBidi"/>
                <w:b/>
                <w:sz w:val="24"/>
                <w:szCs w:val="24"/>
              </w:rPr>
              <w:t xml:space="preserve"> </w:t>
            </w:r>
            <w:r w:rsidR="00D62284" w:rsidRPr="00013B95">
              <w:rPr>
                <w:rFonts w:asciiTheme="majorBidi" w:hAnsiTheme="majorBidi" w:cstheme="majorBidi"/>
                <w:b/>
                <w:sz w:val="24"/>
                <w:szCs w:val="24"/>
              </w:rPr>
              <w:t xml:space="preserve">outside the project </w:t>
            </w:r>
            <w:r w:rsidR="001E2281" w:rsidRPr="00013B95">
              <w:rPr>
                <w:rFonts w:asciiTheme="majorBidi" w:hAnsiTheme="majorBidi" w:cstheme="majorBidi"/>
                <w:b/>
                <w:sz w:val="24"/>
                <w:szCs w:val="24"/>
              </w:rPr>
              <w:t>that might</w:t>
            </w:r>
            <w:r w:rsidR="008D20F4" w:rsidRPr="00013B95">
              <w:rPr>
                <w:rFonts w:asciiTheme="majorBidi" w:hAnsiTheme="majorBidi" w:cstheme="majorBidi"/>
                <w:b/>
                <w:sz w:val="24"/>
                <w:szCs w:val="24"/>
              </w:rPr>
              <w:t xml:space="preserve"> negatively</w:t>
            </w:r>
            <w:r w:rsidR="001E2281" w:rsidRPr="00013B95">
              <w:rPr>
                <w:rFonts w:asciiTheme="majorBidi" w:hAnsiTheme="majorBidi" w:cstheme="majorBidi"/>
                <w:b/>
                <w:sz w:val="24"/>
                <w:szCs w:val="24"/>
              </w:rPr>
              <w:t xml:space="preserve"> influence </w:t>
            </w:r>
            <w:r w:rsidR="00B16A30" w:rsidRPr="00013B95">
              <w:rPr>
                <w:rFonts w:asciiTheme="majorBidi" w:hAnsiTheme="majorBidi" w:cstheme="majorBidi"/>
                <w:b/>
                <w:sz w:val="24"/>
                <w:szCs w:val="24"/>
              </w:rPr>
              <w:t xml:space="preserve">its </w:t>
            </w:r>
            <w:r w:rsidR="00916849" w:rsidRPr="00013B95">
              <w:rPr>
                <w:rFonts w:asciiTheme="majorBidi" w:hAnsiTheme="majorBidi" w:cstheme="majorBidi"/>
                <w:b/>
                <w:sz w:val="24"/>
                <w:szCs w:val="24"/>
              </w:rPr>
              <w:t xml:space="preserve">success </w:t>
            </w:r>
          </w:p>
        </w:tc>
        <w:tc>
          <w:tcPr>
            <w:tcW w:w="2410" w:type="dxa"/>
          </w:tcPr>
          <w:p w14:paraId="73FB80A4" w14:textId="77777777" w:rsidR="00DE2642" w:rsidRPr="00013B95" w:rsidRDefault="00160043" w:rsidP="00CE4B77">
            <w:pPr>
              <w:pStyle w:val="NoSpacing"/>
              <w:rPr>
                <w:rFonts w:asciiTheme="majorBidi" w:hAnsiTheme="majorBidi" w:cstheme="majorBidi"/>
                <w:b/>
                <w:sz w:val="24"/>
                <w:szCs w:val="24"/>
              </w:rPr>
            </w:pPr>
            <w:r w:rsidRPr="00013B95">
              <w:rPr>
                <w:rFonts w:asciiTheme="majorBidi" w:hAnsiTheme="majorBidi" w:cstheme="majorBidi"/>
                <w:b/>
                <w:sz w:val="24"/>
                <w:szCs w:val="24"/>
              </w:rPr>
              <w:t xml:space="preserve">Each </w:t>
            </w:r>
            <w:r w:rsidR="000011BF" w:rsidRPr="00013B95">
              <w:rPr>
                <w:rFonts w:asciiTheme="majorBidi" w:hAnsiTheme="majorBidi" w:cstheme="majorBidi"/>
                <w:b/>
                <w:sz w:val="24"/>
                <w:szCs w:val="24"/>
              </w:rPr>
              <w:t>factor’s</w:t>
            </w:r>
            <w:r w:rsidR="0009276C" w:rsidRPr="00013B95">
              <w:rPr>
                <w:rFonts w:asciiTheme="majorBidi" w:hAnsiTheme="majorBidi" w:cstheme="majorBidi"/>
                <w:b/>
                <w:sz w:val="24"/>
                <w:szCs w:val="24"/>
              </w:rPr>
              <w:t xml:space="preserve"> </w:t>
            </w:r>
            <w:r w:rsidRPr="00013B95">
              <w:rPr>
                <w:rFonts w:asciiTheme="majorBidi" w:hAnsiTheme="majorBidi" w:cstheme="majorBidi"/>
                <w:b/>
                <w:sz w:val="24"/>
                <w:szCs w:val="24"/>
              </w:rPr>
              <w:t>negative affect r</w:t>
            </w:r>
            <w:r w:rsidR="00DE2642" w:rsidRPr="00013B95">
              <w:rPr>
                <w:rFonts w:asciiTheme="majorBidi" w:hAnsiTheme="majorBidi" w:cstheme="majorBidi"/>
                <w:b/>
                <w:sz w:val="24"/>
                <w:szCs w:val="24"/>
              </w:rPr>
              <w:t xml:space="preserve">isk level </w:t>
            </w:r>
          </w:p>
          <w:p w14:paraId="128305FF" w14:textId="77777777" w:rsidR="00FD31F7" w:rsidRPr="00013B95" w:rsidRDefault="00FD31F7" w:rsidP="00CE4B77">
            <w:pPr>
              <w:pStyle w:val="NoSpacing"/>
              <w:rPr>
                <w:rFonts w:asciiTheme="majorBidi" w:hAnsiTheme="majorBidi" w:cstheme="majorBidi"/>
                <w:b/>
                <w:sz w:val="24"/>
                <w:szCs w:val="24"/>
              </w:rPr>
            </w:pPr>
            <w:r w:rsidRPr="00013B95">
              <w:rPr>
                <w:rFonts w:asciiTheme="majorBidi" w:hAnsiTheme="majorBidi" w:cstheme="majorBidi"/>
                <w:b/>
                <w:sz w:val="24"/>
                <w:szCs w:val="24"/>
              </w:rPr>
              <w:t>(high, medium, low)</w:t>
            </w:r>
            <w:r w:rsidR="002265CC" w:rsidRPr="00013B95">
              <w:rPr>
                <w:rFonts w:asciiTheme="majorBidi" w:hAnsiTheme="majorBidi" w:cstheme="majorBidi"/>
                <w:b/>
                <w:sz w:val="24"/>
                <w:szCs w:val="24"/>
              </w:rPr>
              <w:t xml:space="preserve"> </w:t>
            </w:r>
          </w:p>
        </w:tc>
        <w:tc>
          <w:tcPr>
            <w:tcW w:w="3260" w:type="dxa"/>
          </w:tcPr>
          <w:p w14:paraId="4789C933" w14:textId="77777777" w:rsidR="00FD31F7" w:rsidRPr="00013B95" w:rsidRDefault="002265CC" w:rsidP="00CE4B77">
            <w:pPr>
              <w:pStyle w:val="NoSpacing"/>
              <w:rPr>
                <w:rFonts w:asciiTheme="majorBidi" w:hAnsiTheme="majorBidi" w:cstheme="majorBidi"/>
                <w:b/>
                <w:sz w:val="24"/>
                <w:szCs w:val="24"/>
              </w:rPr>
            </w:pPr>
            <w:r w:rsidRPr="00013B95">
              <w:rPr>
                <w:rFonts w:asciiTheme="majorBidi" w:hAnsiTheme="majorBidi" w:cstheme="majorBidi"/>
                <w:b/>
                <w:sz w:val="24"/>
                <w:szCs w:val="24"/>
              </w:rPr>
              <w:t xml:space="preserve">How you </w:t>
            </w:r>
            <w:r w:rsidR="009632A0" w:rsidRPr="00013B95">
              <w:rPr>
                <w:rFonts w:asciiTheme="majorBidi" w:hAnsiTheme="majorBidi" w:cstheme="majorBidi"/>
                <w:b/>
                <w:sz w:val="24"/>
                <w:szCs w:val="24"/>
              </w:rPr>
              <w:t xml:space="preserve">can </w:t>
            </w:r>
            <w:r w:rsidRPr="00013B95">
              <w:rPr>
                <w:rFonts w:asciiTheme="majorBidi" w:hAnsiTheme="majorBidi" w:cstheme="majorBidi"/>
                <w:b/>
                <w:sz w:val="24"/>
                <w:szCs w:val="24"/>
              </w:rPr>
              <w:t xml:space="preserve">reduce </w:t>
            </w:r>
            <w:r w:rsidR="006C58C7" w:rsidRPr="00013B95">
              <w:rPr>
                <w:rFonts w:asciiTheme="majorBidi" w:hAnsiTheme="majorBidi" w:cstheme="majorBidi"/>
                <w:b/>
                <w:sz w:val="24"/>
                <w:szCs w:val="24"/>
              </w:rPr>
              <w:t xml:space="preserve">or respond to </w:t>
            </w:r>
            <w:r w:rsidR="009632A0" w:rsidRPr="00013B95">
              <w:rPr>
                <w:rFonts w:asciiTheme="majorBidi" w:hAnsiTheme="majorBidi" w:cstheme="majorBidi"/>
                <w:b/>
                <w:sz w:val="24"/>
                <w:szCs w:val="24"/>
              </w:rPr>
              <w:t>this</w:t>
            </w:r>
            <w:r w:rsidR="003D20AF" w:rsidRPr="00013B95">
              <w:rPr>
                <w:rFonts w:asciiTheme="majorBidi" w:hAnsiTheme="majorBidi" w:cstheme="majorBidi"/>
                <w:b/>
                <w:sz w:val="24"/>
                <w:szCs w:val="24"/>
              </w:rPr>
              <w:t xml:space="preserve"> </w:t>
            </w:r>
            <w:r w:rsidR="000011BF" w:rsidRPr="00013B95">
              <w:rPr>
                <w:rFonts w:asciiTheme="majorBidi" w:hAnsiTheme="majorBidi" w:cstheme="majorBidi"/>
                <w:b/>
                <w:sz w:val="24"/>
                <w:szCs w:val="24"/>
              </w:rPr>
              <w:t>risk</w:t>
            </w:r>
            <w:r w:rsidR="006C58C7" w:rsidRPr="00013B95">
              <w:rPr>
                <w:rFonts w:asciiTheme="majorBidi" w:eastAsia="Times New Roman" w:hAnsiTheme="majorBidi" w:cstheme="majorBidi"/>
                <w:b/>
                <w:sz w:val="24"/>
                <w:szCs w:val="24"/>
              </w:rPr>
              <w:t xml:space="preserve"> </w:t>
            </w:r>
          </w:p>
        </w:tc>
      </w:tr>
      <w:tr w:rsidR="00DE2642" w:rsidRPr="00013B95" w14:paraId="73169D43" w14:textId="77777777" w:rsidTr="005C2C68">
        <w:tblPrEx>
          <w:tblCellMar>
            <w:left w:w="108" w:type="dxa"/>
            <w:right w:w="108" w:type="dxa"/>
          </w:tblCellMar>
        </w:tblPrEx>
        <w:trPr>
          <w:gridBefore w:val="1"/>
          <w:wBefore w:w="6" w:type="dxa"/>
        </w:trPr>
        <w:tc>
          <w:tcPr>
            <w:tcW w:w="3680" w:type="dxa"/>
          </w:tcPr>
          <w:p w14:paraId="5775A316" w14:textId="1AB47D22" w:rsidR="00FD31F7" w:rsidRPr="00013B95" w:rsidRDefault="00370E58" w:rsidP="00006267">
            <w:pPr>
              <w:pStyle w:val="NoSpacing"/>
              <w:numPr>
                <w:ilvl w:val="0"/>
                <w:numId w:val="20"/>
              </w:numPr>
              <w:rPr>
                <w:rFonts w:asciiTheme="majorBidi" w:hAnsiTheme="majorBidi" w:cstheme="majorBidi"/>
                <w:sz w:val="24"/>
                <w:szCs w:val="24"/>
              </w:rPr>
            </w:pPr>
            <w:r w:rsidRPr="00013B95">
              <w:rPr>
                <w:rFonts w:asciiTheme="majorBidi" w:hAnsiTheme="majorBidi" w:cstheme="majorBidi"/>
                <w:sz w:val="24"/>
                <w:szCs w:val="24"/>
              </w:rPr>
              <w:t>T</w:t>
            </w:r>
            <w:r w:rsidR="00B87B30" w:rsidRPr="00013B95">
              <w:rPr>
                <w:rFonts w:asciiTheme="majorBidi" w:hAnsiTheme="majorBidi" w:cstheme="majorBidi"/>
                <w:sz w:val="24"/>
                <w:szCs w:val="24"/>
              </w:rPr>
              <w:t>here may be hindrance</w:t>
            </w:r>
            <w:r w:rsidR="00CE4B77" w:rsidRPr="00013B95">
              <w:rPr>
                <w:rFonts w:asciiTheme="majorBidi" w:hAnsiTheme="majorBidi" w:cstheme="majorBidi"/>
                <w:sz w:val="24"/>
                <w:szCs w:val="24"/>
              </w:rPr>
              <w:t>s</w:t>
            </w:r>
            <w:r w:rsidR="00B87B30" w:rsidRPr="00013B95">
              <w:rPr>
                <w:rFonts w:asciiTheme="majorBidi" w:hAnsiTheme="majorBidi" w:cstheme="majorBidi"/>
                <w:sz w:val="24"/>
                <w:szCs w:val="24"/>
              </w:rPr>
              <w:t xml:space="preserve"> caused by extremist people groups</w:t>
            </w:r>
            <w:r w:rsidRPr="00013B95">
              <w:rPr>
                <w:rFonts w:asciiTheme="majorBidi" w:hAnsiTheme="majorBidi" w:cstheme="majorBidi"/>
                <w:sz w:val="24"/>
                <w:szCs w:val="24"/>
              </w:rPr>
              <w:t xml:space="preserve"> </w:t>
            </w:r>
            <w:r w:rsidR="00CE4B77" w:rsidRPr="00013B95">
              <w:rPr>
                <w:rFonts w:asciiTheme="majorBidi" w:hAnsiTheme="majorBidi" w:cstheme="majorBidi"/>
                <w:sz w:val="24"/>
                <w:szCs w:val="24"/>
              </w:rPr>
              <w:t>(</w:t>
            </w:r>
            <w:r w:rsidR="00C759EB" w:rsidRPr="00013B95">
              <w:rPr>
                <w:rFonts w:asciiTheme="majorBidi" w:hAnsiTheme="majorBidi" w:cstheme="majorBidi"/>
                <w:sz w:val="24"/>
                <w:szCs w:val="24"/>
              </w:rPr>
              <w:t>M</w:t>
            </w:r>
            <w:r w:rsidR="00CE4B77" w:rsidRPr="00013B95">
              <w:rPr>
                <w:rFonts w:asciiTheme="majorBidi" w:hAnsiTheme="majorBidi" w:cstheme="majorBidi"/>
                <w:sz w:val="24"/>
                <w:szCs w:val="24"/>
              </w:rPr>
              <w:t>a</w:t>
            </w:r>
            <w:r w:rsidR="00C759EB" w:rsidRPr="00013B95">
              <w:rPr>
                <w:rFonts w:asciiTheme="majorBidi" w:hAnsiTheme="majorBidi" w:cstheme="majorBidi"/>
                <w:sz w:val="24"/>
                <w:szCs w:val="24"/>
              </w:rPr>
              <w:t>oist and small anti-social groups</w:t>
            </w:r>
            <w:r w:rsidR="003F6126" w:rsidRPr="00013B95">
              <w:rPr>
                <w:rFonts w:asciiTheme="majorBidi" w:hAnsiTheme="majorBidi" w:cstheme="majorBidi"/>
                <w:sz w:val="24"/>
                <w:szCs w:val="24"/>
              </w:rPr>
              <w:t>)</w:t>
            </w:r>
            <w:r w:rsidR="00C759EB" w:rsidRPr="00013B95">
              <w:rPr>
                <w:rFonts w:asciiTheme="majorBidi" w:hAnsiTheme="majorBidi" w:cstheme="majorBidi"/>
                <w:sz w:val="24"/>
                <w:szCs w:val="24"/>
              </w:rPr>
              <w:t xml:space="preserve">. They may </w:t>
            </w:r>
            <w:r w:rsidR="00A13C83" w:rsidRPr="00013B95">
              <w:rPr>
                <w:rFonts w:asciiTheme="majorBidi" w:hAnsiTheme="majorBidi" w:cstheme="majorBidi"/>
                <w:sz w:val="24"/>
                <w:szCs w:val="24"/>
              </w:rPr>
              <w:t>damage</w:t>
            </w:r>
            <w:r w:rsidRPr="00013B95">
              <w:rPr>
                <w:rFonts w:asciiTheme="majorBidi" w:hAnsiTheme="majorBidi" w:cstheme="majorBidi"/>
                <w:sz w:val="24"/>
                <w:szCs w:val="24"/>
              </w:rPr>
              <w:t xml:space="preserve"> the community assets, harm the project staff and participants, s</w:t>
            </w:r>
            <w:r w:rsidR="00C759EB" w:rsidRPr="00013B95">
              <w:rPr>
                <w:rFonts w:asciiTheme="majorBidi" w:hAnsiTheme="majorBidi" w:cstheme="majorBidi"/>
                <w:sz w:val="24"/>
                <w:szCs w:val="24"/>
              </w:rPr>
              <w:t xml:space="preserve">teal/rob the land development </w:t>
            </w:r>
            <w:r w:rsidRPr="00013B95">
              <w:rPr>
                <w:rFonts w:asciiTheme="majorBidi" w:hAnsiTheme="majorBidi" w:cstheme="majorBidi"/>
                <w:sz w:val="24"/>
                <w:szCs w:val="24"/>
              </w:rPr>
              <w:t xml:space="preserve">equipment and demand </w:t>
            </w:r>
            <w:proofErr w:type="gramStart"/>
            <w:r w:rsidRPr="00013B95">
              <w:rPr>
                <w:rFonts w:asciiTheme="majorBidi" w:hAnsiTheme="majorBidi" w:cstheme="majorBidi"/>
                <w:sz w:val="24"/>
                <w:szCs w:val="24"/>
              </w:rPr>
              <w:t>cash.</w:t>
            </w:r>
            <w:ins w:id="12" w:author="Allison Enns" w:date="2019-01-15T11:33:00Z">
              <w:r w:rsidR="00760085" w:rsidRPr="00013B95">
                <w:rPr>
                  <w:rFonts w:asciiTheme="majorBidi" w:hAnsiTheme="majorBidi" w:cstheme="majorBidi"/>
                  <w:sz w:val="24"/>
                  <w:szCs w:val="24"/>
                </w:rPr>
                <w:t>*</w:t>
              </w:r>
            </w:ins>
            <w:proofErr w:type="gramEnd"/>
          </w:p>
        </w:tc>
        <w:tc>
          <w:tcPr>
            <w:tcW w:w="2410" w:type="dxa"/>
          </w:tcPr>
          <w:p w14:paraId="56FE7149" w14:textId="77777777" w:rsidR="00FD31F7" w:rsidRPr="00013B95" w:rsidRDefault="00545223" w:rsidP="00CE4B77">
            <w:pPr>
              <w:pStyle w:val="NoSpacing"/>
              <w:rPr>
                <w:rFonts w:asciiTheme="majorBidi" w:hAnsiTheme="majorBidi" w:cstheme="majorBidi"/>
                <w:sz w:val="24"/>
                <w:szCs w:val="24"/>
              </w:rPr>
            </w:pPr>
            <w:r w:rsidRPr="00013B95">
              <w:rPr>
                <w:rFonts w:asciiTheme="majorBidi" w:hAnsiTheme="majorBidi" w:cstheme="majorBidi"/>
                <w:sz w:val="24"/>
                <w:szCs w:val="24"/>
              </w:rPr>
              <w:t>High</w:t>
            </w:r>
          </w:p>
        </w:tc>
        <w:tc>
          <w:tcPr>
            <w:tcW w:w="3260" w:type="dxa"/>
          </w:tcPr>
          <w:p w14:paraId="7A4CE5BE" w14:textId="29D2C363" w:rsidR="00FD31F7" w:rsidRPr="00013B95" w:rsidRDefault="003F6126" w:rsidP="00CE4B77">
            <w:pPr>
              <w:pStyle w:val="NoSpacing"/>
              <w:rPr>
                <w:rFonts w:asciiTheme="majorBidi" w:hAnsiTheme="majorBidi" w:cstheme="majorBidi"/>
                <w:sz w:val="24"/>
                <w:szCs w:val="24"/>
              </w:rPr>
            </w:pPr>
            <w:r w:rsidRPr="00013B95">
              <w:rPr>
                <w:rFonts w:asciiTheme="majorBidi" w:hAnsiTheme="majorBidi" w:cstheme="majorBidi"/>
                <w:sz w:val="24"/>
                <w:szCs w:val="24"/>
              </w:rPr>
              <w:t>A v</w:t>
            </w:r>
            <w:r w:rsidR="00370E58" w:rsidRPr="00013B95">
              <w:rPr>
                <w:rFonts w:asciiTheme="majorBidi" w:hAnsiTheme="majorBidi" w:cstheme="majorBidi"/>
                <w:sz w:val="24"/>
                <w:szCs w:val="24"/>
              </w:rPr>
              <w:t xml:space="preserve">illage </w:t>
            </w:r>
            <w:r w:rsidR="00A13C83" w:rsidRPr="00013B95">
              <w:rPr>
                <w:rFonts w:asciiTheme="majorBidi" w:hAnsiTheme="majorBidi" w:cstheme="majorBidi"/>
                <w:sz w:val="24"/>
                <w:szCs w:val="24"/>
              </w:rPr>
              <w:t>committee will</w:t>
            </w:r>
            <w:r w:rsidR="00370E58" w:rsidRPr="00013B95">
              <w:rPr>
                <w:rFonts w:asciiTheme="majorBidi" w:hAnsiTheme="majorBidi" w:cstheme="majorBidi"/>
                <w:sz w:val="24"/>
                <w:szCs w:val="24"/>
              </w:rPr>
              <w:t xml:space="preserve"> be established that will able to negotiate </w:t>
            </w:r>
            <w:r w:rsidR="006D6424" w:rsidRPr="00013B95">
              <w:rPr>
                <w:rFonts w:asciiTheme="majorBidi" w:hAnsiTheme="majorBidi" w:cstheme="majorBidi"/>
                <w:sz w:val="24"/>
                <w:szCs w:val="24"/>
              </w:rPr>
              <w:t xml:space="preserve">with them and </w:t>
            </w:r>
            <w:r w:rsidR="00370E58" w:rsidRPr="00013B95">
              <w:rPr>
                <w:rFonts w:asciiTheme="majorBidi" w:hAnsiTheme="majorBidi" w:cstheme="majorBidi"/>
                <w:sz w:val="24"/>
                <w:szCs w:val="24"/>
              </w:rPr>
              <w:t xml:space="preserve">explain about the project and </w:t>
            </w:r>
            <w:r w:rsidR="006D6424" w:rsidRPr="00013B95">
              <w:rPr>
                <w:rFonts w:asciiTheme="majorBidi" w:hAnsiTheme="majorBidi" w:cstheme="majorBidi"/>
                <w:sz w:val="24"/>
                <w:szCs w:val="24"/>
              </w:rPr>
              <w:t xml:space="preserve">its </w:t>
            </w:r>
            <w:r w:rsidR="00370E58" w:rsidRPr="00013B95">
              <w:rPr>
                <w:rFonts w:asciiTheme="majorBidi" w:hAnsiTheme="majorBidi" w:cstheme="majorBidi"/>
                <w:sz w:val="24"/>
                <w:szCs w:val="24"/>
              </w:rPr>
              <w:t>aim</w:t>
            </w:r>
            <w:r w:rsidRPr="00013B95">
              <w:rPr>
                <w:rFonts w:asciiTheme="majorBidi" w:hAnsiTheme="majorBidi" w:cstheme="majorBidi"/>
                <w:sz w:val="24"/>
                <w:szCs w:val="24"/>
              </w:rPr>
              <w:t>s</w:t>
            </w:r>
            <w:r w:rsidR="00370E58" w:rsidRPr="00013B95">
              <w:rPr>
                <w:rFonts w:asciiTheme="majorBidi" w:hAnsiTheme="majorBidi" w:cstheme="majorBidi"/>
                <w:sz w:val="24"/>
                <w:szCs w:val="24"/>
              </w:rPr>
              <w:t xml:space="preserve">. </w:t>
            </w:r>
            <w:r w:rsidR="00CD27BE" w:rsidRPr="00013B95">
              <w:rPr>
                <w:rFonts w:asciiTheme="majorBidi" w:hAnsiTheme="majorBidi" w:cstheme="majorBidi"/>
                <w:sz w:val="24"/>
                <w:szCs w:val="24"/>
              </w:rPr>
              <w:t xml:space="preserve">Verdict </w:t>
            </w:r>
          </w:p>
        </w:tc>
      </w:tr>
      <w:tr w:rsidR="00DE2642" w:rsidRPr="00013B95" w14:paraId="02C01D83" w14:textId="77777777" w:rsidTr="005C2C68">
        <w:tblPrEx>
          <w:tblCellMar>
            <w:left w:w="108" w:type="dxa"/>
            <w:right w:w="108" w:type="dxa"/>
          </w:tblCellMar>
        </w:tblPrEx>
        <w:trPr>
          <w:gridBefore w:val="1"/>
          <w:wBefore w:w="6" w:type="dxa"/>
        </w:trPr>
        <w:tc>
          <w:tcPr>
            <w:tcW w:w="3680" w:type="dxa"/>
          </w:tcPr>
          <w:p w14:paraId="459BFB44" w14:textId="77777777" w:rsidR="00FD31F7" w:rsidRPr="00013B95" w:rsidRDefault="00FD5060" w:rsidP="00006267">
            <w:pPr>
              <w:pStyle w:val="NoSpacing"/>
              <w:numPr>
                <w:ilvl w:val="0"/>
                <w:numId w:val="20"/>
              </w:numPr>
              <w:rPr>
                <w:rFonts w:asciiTheme="majorBidi" w:hAnsiTheme="majorBidi" w:cstheme="majorBidi"/>
                <w:sz w:val="24"/>
                <w:szCs w:val="24"/>
              </w:rPr>
            </w:pPr>
            <w:r w:rsidRPr="00013B95">
              <w:rPr>
                <w:rFonts w:asciiTheme="majorBidi" w:hAnsiTheme="majorBidi" w:cstheme="majorBidi"/>
                <w:sz w:val="24"/>
                <w:szCs w:val="24"/>
              </w:rPr>
              <w:t xml:space="preserve"> </w:t>
            </w:r>
            <w:r w:rsidR="00A13C83" w:rsidRPr="00013B95">
              <w:rPr>
                <w:rFonts w:asciiTheme="majorBidi" w:hAnsiTheme="majorBidi" w:cstheme="majorBidi"/>
                <w:sz w:val="24"/>
                <w:szCs w:val="24"/>
              </w:rPr>
              <w:t xml:space="preserve">Unexpected flash </w:t>
            </w:r>
            <w:r w:rsidRPr="00013B95">
              <w:rPr>
                <w:rFonts w:asciiTheme="majorBidi" w:hAnsiTheme="majorBidi" w:cstheme="majorBidi"/>
                <w:sz w:val="24"/>
                <w:szCs w:val="24"/>
              </w:rPr>
              <w:t>rain</w:t>
            </w:r>
            <w:r w:rsidR="00A13C83" w:rsidRPr="00013B95">
              <w:rPr>
                <w:rFonts w:asciiTheme="majorBidi" w:hAnsiTheme="majorBidi" w:cstheme="majorBidi"/>
                <w:sz w:val="24"/>
                <w:szCs w:val="24"/>
              </w:rPr>
              <w:t>fall</w:t>
            </w:r>
            <w:r w:rsidRPr="00013B95">
              <w:rPr>
                <w:rFonts w:asciiTheme="majorBidi" w:hAnsiTheme="majorBidi" w:cstheme="majorBidi"/>
                <w:sz w:val="24"/>
                <w:szCs w:val="24"/>
              </w:rPr>
              <w:t xml:space="preserve"> and extreme heat</w:t>
            </w:r>
            <w:r w:rsidR="00A13C83" w:rsidRPr="00013B95">
              <w:rPr>
                <w:rFonts w:asciiTheme="majorBidi" w:hAnsiTheme="majorBidi" w:cstheme="majorBidi"/>
                <w:sz w:val="24"/>
                <w:szCs w:val="24"/>
              </w:rPr>
              <w:t xml:space="preserve"> (drought)</w:t>
            </w:r>
            <w:r w:rsidRPr="00013B95">
              <w:rPr>
                <w:rFonts w:asciiTheme="majorBidi" w:hAnsiTheme="majorBidi" w:cstheme="majorBidi"/>
                <w:sz w:val="24"/>
                <w:szCs w:val="24"/>
              </w:rPr>
              <w:t xml:space="preserve"> could damage the </w:t>
            </w:r>
            <w:r w:rsidR="001C2FA7" w:rsidRPr="00013B95">
              <w:rPr>
                <w:rFonts w:asciiTheme="majorBidi" w:hAnsiTheme="majorBidi" w:cstheme="majorBidi"/>
                <w:sz w:val="24"/>
                <w:szCs w:val="24"/>
              </w:rPr>
              <w:t>created assets</w:t>
            </w:r>
            <w:r w:rsidR="003F6126" w:rsidRPr="00013B95">
              <w:rPr>
                <w:rFonts w:asciiTheme="majorBidi" w:hAnsiTheme="majorBidi" w:cstheme="majorBidi"/>
                <w:sz w:val="24"/>
                <w:szCs w:val="24"/>
              </w:rPr>
              <w:t xml:space="preserve"> (wells, bundhs, developed land) </w:t>
            </w:r>
            <w:r w:rsidR="00A13C83" w:rsidRPr="00013B95">
              <w:rPr>
                <w:rFonts w:asciiTheme="majorBidi" w:hAnsiTheme="majorBidi" w:cstheme="majorBidi"/>
                <w:sz w:val="24"/>
                <w:szCs w:val="24"/>
              </w:rPr>
              <w:t xml:space="preserve">and </w:t>
            </w:r>
            <w:r w:rsidR="00B40281" w:rsidRPr="00013B95">
              <w:rPr>
                <w:rFonts w:asciiTheme="majorBidi" w:hAnsiTheme="majorBidi" w:cstheme="majorBidi"/>
                <w:sz w:val="24"/>
                <w:szCs w:val="24"/>
              </w:rPr>
              <w:t>produce.</w:t>
            </w:r>
          </w:p>
        </w:tc>
        <w:tc>
          <w:tcPr>
            <w:tcW w:w="2410" w:type="dxa"/>
          </w:tcPr>
          <w:p w14:paraId="0C033726" w14:textId="77777777" w:rsidR="00FD31F7" w:rsidRPr="00013B95" w:rsidRDefault="00FD5060" w:rsidP="00CE4B77">
            <w:pPr>
              <w:pStyle w:val="NoSpacing"/>
              <w:rPr>
                <w:rFonts w:asciiTheme="majorBidi" w:hAnsiTheme="majorBidi" w:cstheme="majorBidi"/>
                <w:sz w:val="24"/>
                <w:szCs w:val="24"/>
              </w:rPr>
            </w:pPr>
            <w:r w:rsidRPr="00013B95">
              <w:rPr>
                <w:rFonts w:asciiTheme="majorBidi" w:hAnsiTheme="majorBidi" w:cstheme="majorBidi"/>
                <w:sz w:val="24"/>
                <w:szCs w:val="24"/>
              </w:rPr>
              <w:t>Medium</w:t>
            </w:r>
          </w:p>
        </w:tc>
        <w:tc>
          <w:tcPr>
            <w:tcW w:w="3260" w:type="dxa"/>
          </w:tcPr>
          <w:p w14:paraId="72675F4E" w14:textId="77777777" w:rsidR="00FD31F7" w:rsidRPr="00013B95" w:rsidRDefault="00FD5060" w:rsidP="00CE4B77">
            <w:pPr>
              <w:pStyle w:val="NoSpacing"/>
              <w:rPr>
                <w:rFonts w:asciiTheme="majorBidi" w:hAnsiTheme="majorBidi" w:cstheme="majorBidi"/>
                <w:sz w:val="24"/>
                <w:szCs w:val="24"/>
              </w:rPr>
            </w:pPr>
            <w:r w:rsidRPr="00013B95">
              <w:rPr>
                <w:rFonts w:asciiTheme="majorBidi" w:hAnsiTheme="majorBidi" w:cstheme="majorBidi"/>
                <w:sz w:val="24"/>
                <w:szCs w:val="24"/>
              </w:rPr>
              <w:t>Community people will be empowered to take ownership to repair any damage done to the rain water harvesting structures.</w:t>
            </w:r>
          </w:p>
        </w:tc>
      </w:tr>
      <w:tr w:rsidR="00DE2642" w:rsidRPr="00013B95" w14:paraId="44425A60" w14:textId="77777777" w:rsidTr="005C2C68">
        <w:tblPrEx>
          <w:tblCellMar>
            <w:left w:w="108" w:type="dxa"/>
            <w:right w:w="108" w:type="dxa"/>
          </w:tblCellMar>
        </w:tblPrEx>
        <w:trPr>
          <w:gridBefore w:val="1"/>
          <w:wBefore w:w="6" w:type="dxa"/>
        </w:trPr>
        <w:tc>
          <w:tcPr>
            <w:tcW w:w="3680" w:type="dxa"/>
          </w:tcPr>
          <w:p w14:paraId="1F38ECE7" w14:textId="77777777" w:rsidR="00FD31F7" w:rsidRPr="00013B95" w:rsidRDefault="009E37ED" w:rsidP="00006267">
            <w:pPr>
              <w:pStyle w:val="NoSpacing"/>
              <w:numPr>
                <w:ilvl w:val="0"/>
                <w:numId w:val="20"/>
              </w:numPr>
              <w:rPr>
                <w:rFonts w:asciiTheme="majorBidi" w:hAnsiTheme="majorBidi" w:cstheme="majorBidi"/>
                <w:sz w:val="24"/>
                <w:szCs w:val="24"/>
              </w:rPr>
            </w:pPr>
            <w:r w:rsidRPr="00013B95">
              <w:rPr>
                <w:rFonts w:asciiTheme="majorBidi" w:hAnsiTheme="majorBidi" w:cstheme="majorBidi"/>
                <w:sz w:val="24"/>
                <w:szCs w:val="24"/>
              </w:rPr>
              <w:t xml:space="preserve"> </w:t>
            </w:r>
            <w:r w:rsidR="00066C86" w:rsidRPr="00013B95">
              <w:rPr>
                <w:rFonts w:asciiTheme="majorBidi" w:hAnsiTheme="majorBidi" w:cstheme="majorBidi"/>
                <w:sz w:val="24"/>
                <w:szCs w:val="24"/>
              </w:rPr>
              <w:t>Presence of wil</w:t>
            </w:r>
            <w:r w:rsidR="00B87B30" w:rsidRPr="00013B95">
              <w:rPr>
                <w:rFonts w:asciiTheme="majorBidi" w:hAnsiTheme="majorBidi" w:cstheme="majorBidi"/>
                <w:sz w:val="24"/>
                <w:szCs w:val="24"/>
              </w:rPr>
              <w:t>d</w:t>
            </w:r>
            <w:r w:rsidR="00066C86" w:rsidRPr="00013B95">
              <w:rPr>
                <w:rFonts w:asciiTheme="majorBidi" w:hAnsiTheme="majorBidi" w:cstheme="majorBidi"/>
                <w:sz w:val="24"/>
                <w:szCs w:val="24"/>
              </w:rPr>
              <w:t xml:space="preserve"> </w:t>
            </w:r>
            <w:r w:rsidR="008D0E40" w:rsidRPr="00013B95">
              <w:rPr>
                <w:rFonts w:asciiTheme="majorBidi" w:hAnsiTheme="majorBidi" w:cstheme="majorBidi"/>
                <w:sz w:val="24"/>
                <w:szCs w:val="24"/>
              </w:rPr>
              <w:t>animals (</w:t>
            </w:r>
            <w:r w:rsidR="00B87B30" w:rsidRPr="00013B95">
              <w:rPr>
                <w:rFonts w:asciiTheme="majorBidi" w:hAnsiTheme="majorBidi" w:cstheme="majorBidi"/>
                <w:sz w:val="24"/>
                <w:szCs w:val="24"/>
              </w:rPr>
              <w:t>elephants</w:t>
            </w:r>
            <w:r w:rsidR="008D0E40" w:rsidRPr="00013B95">
              <w:rPr>
                <w:rFonts w:asciiTheme="majorBidi" w:hAnsiTheme="majorBidi" w:cstheme="majorBidi"/>
                <w:sz w:val="24"/>
                <w:szCs w:val="24"/>
              </w:rPr>
              <w:t xml:space="preserve"> are more prevalent</w:t>
            </w:r>
            <w:r w:rsidR="00F334E2" w:rsidRPr="00013B95">
              <w:rPr>
                <w:rFonts w:asciiTheme="majorBidi" w:hAnsiTheme="majorBidi" w:cstheme="majorBidi"/>
                <w:sz w:val="24"/>
                <w:szCs w:val="24"/>
              </w:rPr>
              <w:t>)</w:t>
            </w:r>
            <w:r w:rsidR="003F6126" w:rsidRPr="00013B95">
              <w:rPr>
                <w:rFonts w:asciiTheme="majorBidi" w:hAnsiTheme="majorBidi" w:cstheme="majorBidi"/>
                <w:sz w:val="24"/>
                <w:szCs w:val="24"/>
              </w:rPr>
              <w:t>.</w:t>
            </w:r>
            <w:r w:rsidR="008D0E40" w:rsidRPr="00013B95">
              <w:rPr>
                <w:rFonts w:asciiTheme="majorBidi" w:hAnsiTheme="majorBidi" w:cstheme="majorBidi"/>
                <w:sz w:val="24"/>
                <w:szCs w:val="24"/>
              </w:rPr>
              <w:t xml:space="preserve"> </w:t>
            </w:r>
          </w:p>
        </w:tc>
        <w:tc>
          <w:tcPr>
            <w:tcW w:w="2410" w:type="dxa"/>
          </w:tcPr>
          <w:p w14:paraId="65E52A3E" w14:textId="77777777" w:rsidR="00FD31F7" w:rsidRPr="00013B95" w:rsidRDefault="00B87B30" w:rsidP="00CE4B77">
            <w:pPr>
              <w:pStyle w:val="NoSpacing"/>
              <w:rPr>
                <w:rFonts w:asciiTheme="majorBidi" w:hAnsiTheme="majorBidi" w:cstheme="majorBidi"/>
                <w:sz w:val="24"/>
                <w:szCs w:val="24"/>
              </w:rPr>
            </w:pPr>
            <w:r w:rsidRPr="00013B95">
              <w:rPr>
                <w:rFonts w:asciiTheme="majorBidi" w:hAnsiTheme="majorBidi" w:cstheme="majorBidi"/>
                <w:sz w:val="24"/>
                <w:szCs w:val="24"/>
              </w:rPr>
              <w:t>Low</w:t>
            </w:r>
          </w:p>
        </w:tc>
        <w:tc>
          <w:tcPr>
            <w:tcW w:w="3260" w:type="dxa"/>
          </w:tcPr>
          <w:p w14:paraId="23927294" w14:textId="77777777" w:rsidR="00FD31F7" w:rsidRPr="00013B95" w:rsidRDefault="00B87B30" w:rsidP="00CE4B77">
            <w:pPr>
              <w:pStyle w:val="NoSpacing"/>
              <w:rPr>
                <w:rFonts w:asciiTheme="majorBidi" w:hAnsiTheme="majorBidi" w:cstheme="majorBidi"/>
                <w:sz w:val="24"/>
                <w:szCs w:val="24"/>
              </w:rPr>
            </w:pPr>
            <w:r w:rsidRPr="00013B95">
              <w:rPr>
                <w:rFonts w:asciiTheme="majorBidi" w:hAnsiTheme="majorBidi" w:cstheme="majorBidi"/>
                <w:sz w:val="24"/>
                <w:szCs w:val="24"/>
              </w:rPr>
              <w:t>Traditional methods and prescribed methods by forest dep</w:t>
            </w:r>
            <w:r w:rsidR="00CE4B77" w:rsidRPr="00013B95">
              <w:rPr>
                <w:rFonts w:asciiTheme="majorBidi" w:hAnsiTheme="majorBidi" w:cstheme="majorBidi"/>
                <w:sz w:val="24"/>
                <w:szCs w:val="24"/>
              </w:rPr>
              <w:t>a</w:t>
            </w:r>
            <w:r w:rsidRPr="00013B95">
              <w:rPr>
                <w:rFonts w:asciiTheme="majorBidi" w:hAnsiTheme="majorBidi" w:cstheme="majorBidi"/>
                <w:sz w:val="24"/>
                <w:szCs w:val="24"/>
              </w:rPr>
              <w:t xml:space="preserve">rtment will be adopted to keep away wild animals. </w:t>
            </w:r>
          </w:p>
        </w:tc>
      </w:tr>
      <w:tr w:rsidR="001C2FA7" w:rsidRPr="00013B95" w14:paraId="40D1F094" w14:textId="77777777" w:rsidTr="005C2C68">
        <w:tblPrEx>
          <w:tblCellMar>
            <w:left w:w="108" w:type="dxa"/>
            <w:right w:w="108" w:type="dxa"/>
          </w:tblCellMar>
        </w:tblPrEx>
        <w:trPr>
          <w:gridBefore w:val="1"/>
          <w:wBefore w:w="6" w:type="dxa"/>
        </w:trPr>
        <w:tc>
          <w:tcPr>
            <w:tcW w:w="3680" w:type="dxa"/>
          </w:tcPr>
          <w:p w14:paraId="40920112" w14:textId="77777777" w:rsidR="00A27F9C" w:rsidRPr="00013B95" w:rsidRDefault="00A27F9C" w:rsidP="00006267">
            <w:pPr>
              <w:pStyle w:val="NoSpacing"/>
              <w:numPr>
                <w:ilvl w:val="0"/>
                <w:numId w:val="20"/>
              </w:numPr>
              <w:rPr>
                <w:rFonts w:asciiTheme="majorBidi" w:hAnsiTheme="majorBidi" w:cstheme="majorBidi"/>
                <w:sz w:val="24"/>
                <w:szCs w:val="24"/>
              </w:rPr>
            </w:pPr>
            <w:r w:rsidRPr="00013B95">
              <w:rPr>
                <w:rFonts w:asciiTheme="majorBidi" w:hAnsiTheme="majorBidi" w:cstheme="majorBidi"/>
                <w:sz w:val="24"/>
                <w:szCs w:val="24"/>
              </w:rPr>
              <w:t>U</w:t>
            </w:r>
            <w:r w:rsidR="001C2FA7" w:rsidRPr="00013B95">
              <w:rPr>
                <w:rFonts w:asciiTheme="majorBidi" w:hAnsiTheme="majorBidi" w:cstheme="majorBidi"/>
                <w:sz w:val="24"/>
                <w:szCs w:val="24"/>
              </w:rPr>
              <w:t>nexpected disease</w:t>
            </w:r>
            <w:r w:rsidR="003F6126" w:rsidRPr="00013B95">
              <w:rPr>
                <w:rFonts w:asciiTheme="majorBidi" w:hAnsiTheme="majorBidi" w:cstheme="majorBidi"/>
                <w:sz w:val="24"/>
                <w:szCs w:val="24"/>
              </w:rPr>
              <w:t>s</w:t>
            </w:r>
            <w:r w:rsidR="00B93111" w:rsidRPr="00013B95">
              <w:rPr>
                <w:rFonts w:asciiTheme="majorBidi" w:hAnsiTheme="majorBidi" w:cstheme="majorBidi"/>
                <w:sz w:val="24"/>
                <w:szCs w:val="24"/>
              </w:rPr>
              <w:t xml:space="preserve"> </w:t>
            </w:r>
            <w:r w:rsidRPr="00013B95">
              <w:rPr>
                <w:rFonts w:asciiTheme="majorBidi" w:hAnsiTheme="majorBidi" w:cstheme="majorBidi"/>
                <w:sz w:val="24"/>
                <w:szCs w:val="24"/>
              </w:rPr>
              <w:t>which may reduce or lead to los</w:t>
            </w:r>
            <w:r w:rsidR="003F6126" w:rsidRPr="00013B95">
              <w:rPr>
                <w:rFonts w:asciiTheme="majorBidi" w:hAnsiTheme="majorBidi" w:cstheme="majorBidi"/>
                <w:sz w:val="24"/>
                <w:szCs w:val="24"/>
              </w:rPr>
              <w:t>s</w:t>
            </w:r>
            <w:r w:rsidRPr="00013B95">
              <w:rPr>
                <w:rFonts w:asciiTheme="majorBidi" w:hAnsiTheme="majorBidi" w:cstheme="majorBidi"/>
                <w:sz w:val="24"/>
                <w:szCs w:val="24"/>
              </w:rPr>
              <w:t xml:space="preserve"> in animal husbandry. </w:t>
            </w:r>
          </w:p>
          <w:p w14:paraId="3C3FF478" w14:textId="77777777" w:rsidR="001C2FA7" w:rsidRPr="00013B95" w:rsidRDefault="001C2FA7" w:rsidP="005D0D7E">
            <w:pPr>
              <w:pStyle w:val="NoSpacing"/>
              <w:ind w:left="720"/>
              <w:jc w:val="both"/>
              <w:rPr>
                <w:rFonts w:asciiTheme="majorBidi" w:hAnsiTheme="majorBidi" w:cstheme="majorBidi"/>
                <w:sz w:val="24"/>
                <w:szCs w:val="24"/>
              </w:rPr>
            </w:pPr>
          </w:p>
        </w:tc>
        <w:tc>
          <w:tcPr>
            <w:tcW w:w="2410" w:type="dxa"/>
          </w:tcPr>
          <w:p w14:paraId="7C926CC4" w14:textId="77777777" w:rsidR="001C2FA7" w:rsidRPr="00013B95" w:rsidRDefault="00B93111"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Low</w:t>
            </w:r>
          </w:p>
        </w:tc>
        <w:tc>
          <w:tcPr>
            <w:tcW w:w="3260" w:type="dxa"/>
          </w:tcPr>
          <w:p w14:paraId="18639EDB" w14:textId="4C9861F5" w:rsidR="001C2FA7" w:rsidRPr="00013B95" w:rsidRDefault="00B93111" w:rsidP="003F6126">
            <w:pPr>
              <w:pStyle w:val="NoSpacing"/>
              <w:rPr>
                <w:rFonts w:asciiTheme="majorBidi" w:hAnsiTheme="majorBidi" w:cstheme="majorBidi"/>
                <w:sz w:val="24"/>
                <w:szCs w:val="24"/>
              </w:rPr>
            </w:pPr>
            <w:r w:rsidRPr="00013B95">
              <w:rPr>
                <w:rFonts w:asciiTheme="majorBidi" w:hAnsiTheme="majorBidi" w:cstheme="majorBidi"/>
                <w:sz w:val="24"/>
                <w:szCs w:val="24"/>
              </w:rPr>
              <w:t xml:space="preserve">Villagers will </w:t>
            </w:r>
            <w:r w:rsidR="00A27F9C" w:rsidRPr="00013B95">
              <w:rPr>
                <w:rFonts w:asciiTheme="majorBidi" w:hAnsiTheme="majorBidi" w:cstheme="majorBidi"/>
                <w:sz w:val="24"/>
                <w:szCs w:val="24"/>
              </w:rPr>
              <w:t>be connected</w:t>
            </w:r>
            <w:r w:rsidRPr="00013B95">
              <w:rPr>
                <w:rFonts w:asciiTheme="majorBidi" w:hAnsiTheme="majorBidi" w:cstheme="majorBidi"/>
                <w:sz w:val="24"/>
                <w:szCs w:val="24"/>
              </w:rPr>
              <w:t xml:space="preserve"> to </w:t>
            </w:r>
            <w:r w:rsidR="003F6126" w:rsidRPr="00013B95">
              <w:rPr>
                <w:rFonts w:asciiTheme="majorBidi" w:hAnsiTheme="majorBidi" w:cstheme="majorBidi"/>
                <w:sz w:val="24"/>
                <w:szCs w:val="24"/>
              </w:rPr>
              <w:t xml:space="preserve">the </w:t>
            </w:r>
            <w:r w:rsidRPr="00013B95">
              <w:rPr>
                <w:rFonts w:asciiTheme="majorBidi" w:hAnsiTheme="majorBidi" w:cstheme="majorBidi"/>
                <w:sz w:val="24"/>
                <w:szCs w:val="24"/>
              </w:rPr>
              <w:t>near</w:t>
            </w:r>
            <w:r w:rsidR="003F6126" w:rsidRPr="00013B95">
              <w:rPr>
                <w:rFonts w:asciiTheme="majorBidi" w:hAnsiTheme="majorBidi" w:cstheme="majorBidi"/>
                <w:sz w:val="24"/>
                <w:szCs w:val="24"/>
              </w:rPr>
              <w:t>by</w:t>
            </w:r>
            <w:r w:rsidRPr="00013B95">
              <w:rPr>
                <w:rFonts w:asciiTheme="majorBidi" w:hAnsiTheme="majorBidi" w:cstheme="majorBidi"/>
                <w:sz w:val="24"/>
                <w:szCs w:val="24"/>
              </w:rPr>
              <w:t xml:space="preserve"> </w:t>
            </w:r>
            <w:r w:rsidR="00984908" w:rsidRPr="00013B95">
              <w:rPr>
                <w:rFonts w:asciiTheme="majorBidi" w:hAnsiTheme="majorBidi" w:cstheme="majorBidi"/>
                <w:sz w:val="24"/>
                <w:szCs w:val="24"/>
              </w:rPr>
              <w:t>government veterinary</w:t>
            </w:r>
            <w:r w:rsidRPr="00013B95">
              <w:rPr>
                <w:rFonts w:asciiTheme="majorBidi" w:hAnsiTheme="majorBidi" w:cstheme="majorBidi"/>
                <w:sz w:val="24"/>
                <w:szCs w:val="24"/>
              </w:rPr>
              <w:t xml:space="preserve"> </w:t>
            </w:r>
            <w:r w:rsidR="003F6126" w:rsidRPr="00013B95">
              <w:rPr>
                <w:rFonts w:asciiTheme="majorBidi" w:hAnsiTheme="majorBidi" w:cstheme="majorBidi"/>
                <w:sz w:val="24"/>
                <w:szCs w:val="24"/>
              </w:rPr>
              <w:t>h</w:t>
            </w:r>
            <w:r w:rsidRPr="00013B95">
              <w:rPr>
                <w:rFonts w:asciiTheme="majorBidi" w:hAnsiTheme="majorBidi" w:cstheme="majorBidi"/>
                <w:sz w:val="24"/>
                <w:szCs w:val="24"/>
              </w:rPr>
              <w:t xml:space="preserve">ospital to learn and adopt precautionary measures. </w:t>
            </w:r>
          </w:p>
        </w:tc>
      </w:tr>
      <w:tr w:rsidR="005D0D7E" w:rsidRPr="00013B95" w14:paraId="2964115A" w14:textId="77777777" w:rsidTr="005C2C68">
        <w:tblPrEx>
          <w:tblCellMar>
            <w:left w:w="108" w:type="dxa"/>
            <w:right w:w="108" w:type="dxa"/>
          </w:tblCellMar>
        </w:tblPrEx>
        <w:trPr>
          <w:gridBefore w:val="1"/>
          <w:wBefore w:w="6" w:type="dxa"/>
        </w:trPr>
        <w:tc>
          <w:tcPr>
            <w:tcW w:w="3680" w:type="dxa"/>
          </w:tcPr>
          <w:p w14:paraId="5107405F" w14:textId="77777777" w:rsidR="005D0D7E" w:rsidRPr="00013B95" w:rsidRDefault="005D0D7E" w:rsidP="00006267">
            <w:pPr>
              <w:pStyle w:val="NoSpacing"/>
              <w:numPr>
                <w:ilvl w:val="0"/>
                <w:numId w:val="20"/>
              </w:numPr>
              <w:rPr>
                <w:rFonts w:asciiTheme="majorBidi" w:hAnsiTheme="majorBidi" w:cstheme="majorBidi"/>
                <w:sz w:val="24"/>
                <w:szCs w:val="24"/>
              </w:rPr>
            </w:pPr>
            <w:r w:rsidRPr="00013B95">
              <w:rPr>
                <w:rFonts w:asciiTheme="majorBidi" w:hAnsiTheme="majorBidi" w:cstheme="majorBidi"/>
                <w:sz w:val="24"/>
                <w:szCs w:val="24"/>
              </w:rPr>
              <w:t>Lower profit</w:t>
            </w:r>
            <w:r w:rsidR="00603405" w:rsidRPr="00013B95">
              <w:rPr>
                <w:rFonts w:asciiTheme="majorBidi" w:hAnsiTheme="majorBidi" w:cstheme="majorBidi"/>
                <w:sz w:val="24"/>
                <w:szCs w:val="24"/>
              </w:rPr>
              <w:t>s</w:t>
            </w:r>
            <w:r w:rsidRPr="00013B95">
              <w:rPr>
                <w:rFonts w:asciiTheme="majorBidi" w:hAnsiTheme="majorBidi" w:cstheme="majorBidi"/>
                <w:sz w:val="24"/>
                <w:szCs w:val="24"/>
              </w:rPr>
              <w:t xml:space="preserve"> due to </w:t>
            </w:r>
            <w:r w:rsidR="00603405" w:rsidRPr="00013B95">
              <w:rPr>
                <w:rFonts w:asciiTheme="majorBidi" w:hAnsiTheme="majorBidi" w:cstheme="majorBidi"/>
                <w:sz w:val="24"/>
                <w:szCs w:val="24"/>
              </w:rPr>
              <w:t xml:space="preserve">adverse </w:t>
            </w:r>
            <w:r w:rsidRPr="00013B95">
              <w:rPr>
                <w:rFonts w:asciiTheme="majorBidi" w:hAnsiTheme="majorBidi" w:cstheme="majorBidi"/>
                <w:sz w:val="24"/>
                <w:szCs w:val="24"/>
              </w:rPr>
              <w:t>market trend</w:t>
            </w:r>
            <w:r w:rsidR="00603405" w:rsidRPr="00013B95">
              <w:rPr>
                <w:rFonts w:asciiTheme="majorBidi" w:hAnsiTheme="majorBidi" w:cstheme="majorBidi"/>
                <w:sz w:val="24"/>
                <w:szCs w:val="24"/>
              </w:rPr>
              <w:t>s</w:t>
            </w:r>
            <w:r w:rsidRPr="00013B95">
              <w:rPr>
                <w:rFonts w:asciiTheme="majorBidi" w:hAnsiTheme="majorBidi" w:cstheme="majorBidi"/>
                <w:sz w:val="24"/>
                <w:szCs w:val="24"/>
              </w:rPr>
              <w:t xml:space="preserve">.  </w:t>
            </w:r>
          </w:p>
        </w:tc>
        <w:tc>
          <w:tcPr>
            <w:tcW w:w="2410" w:type="dxa"/>
          </w:tcPr>
          <w:p w14:paraId="1E3D57DA" w14:textId="77777777" w:rsidR="005D0D7E" w:rsidRPr="00013B95" w:rsidRDefault="005D0D7E" w:rsidP="00603405">
            <w:pPr>
              <w:pStyle w:val="NoSpacing"/>
              <w:rPr>
                <w:rFonts w:asciiTheme="majorBidi" w:hAnsiTheme="majorBidi" w:cstheme="majorBidi"/>
                <w:sz w:val="24"/>
                <w:szCs w:val="24"/>
              </w:rPr>
            </w:pPr>
            <w:r w:rsidRPr="00013B95">
              <w:rPr>
                <w:rFonts w:asciiTheme="majorBidi" w:hAnsiTheme="majorBidi" w:cstheme="majorBidi"/>
                <w:sz w:val="24"/>
                <w:szCs w:val="24"/>
              </w:rPr>
              <w:t>Low</w:t>
            </w:r>
          </w:p>
        </w:tc>
        <w:tc>
          <w:tcPr>
            <w:tcW w:w="3260" w:type="dxa"/>
          </w:tcPr>
          <w:p w14:paraId="326009C8" w14:textId="77777777" w:rsidR="005D0D7E" w:rsidRPr="00013B95" w:rsidRDefault="005D0D7E" w:rsidP="00603405">
            <w:pPr>
              <w:pStyle w:val="NoSpacing"/>
              <w:rPr>
                <w:rFonts w:asciiTheme="majorBidi" w:hAnsiTheme="majorBidi" w:cstheme="majorBidi"/>
                <w:sz w:val="24"/>
                <w:szCs w:val="24"/>
              </w:rPr>
            </w:pPr>
            <w:r w:rsidRPr="00013B95">
              <w:rPr>
                <w:rFonts w:asciiTheme="majorBidi" w:hAnsiTheme="majorBidi" w:cstheme="majorBidi"/>
                <w:sz w:val="24"/>
                <w:szCs w:val="24"/>
              </w:rPr>
              <w:t>Will teach them by the experts’ suggestion to understand market trend</w:t>
            </w:r>
            <w:r w:rsidR="00603405" w:rsidRPr="00013B95">
              <w:rPr>
                <w:rFonts w:asciiTheme="majorBidi" w:hAnsiTheme="majorBidi" w:cstheme="majorBidi"/>
                <w:sz w:val="24"/>
                <w:szCs w:val="24"/>
              </w:rPr>
              <w:t>s</w:t>
            </w:r>
            <w:r w:rsidRPr="00013B95">
              <w:rPr>
                <w:rFonts w:asciiTheme="majorBidi" w:hAnsiTheme="majorBidi" w:cstheme="majorBidi"/>
                <w:sz w:val="24"/>
                <w:szCs w:val="24"/>
              </w:rPr>
              <w:t xml:space="preserve"> and plan </w:t>
            </w:r>
            <w:r w:rsidR="00603405" w:rsidRPr="00013B95">
              <w:rPr>
                <w:rFonts w:asciiTheme="majorBidi" w:hAnsiTheme="majorBidi" w:cstheme="majorBidi"/>
                <w:sz w:val="24"/>
                <w:szCs w:val="24"/>
              </w:rPr>
              <w:t xml:space="preserve">the </w:t>
            </w:r>
            <w:r w:rsidRPr="00013B95">
              <w:rPr>
                <w:rFonts w:asciiTheme="majorBidi" w:hAnsiTheme="majorBidi" w:cstheme="majorBidi"/>
                <w:sz w:val="24"/>
                <w:szCs w:val="24"/>
              </w:rPr>
              <w:t xml:space="preserve">sale </w:t>
            </w:r>
            <w:r w:rsidR="00603405" w:rsidRPr="00013B95">
              <w:rPr>
                <w:rFonts w:asciiTheme="majorBidi" w:hAnsiTheme="majorBidi" w:cstheme="majorBidi"/>
                <w:sz w:val="24"/>
                <w:szCs w:val="24"/>
              </w:rPr>
              <w:t xml:space="preserve">of </w:t>
            </w:r>
            <w:r w:rsidRPr="00013B95">
              <w:rPr>
                <w:rFonts w:asciiTheme="majorBidi" w:hAnsiTheme="majorBidi" w:cstheme="majorBidi"/>
                <w:sz w:val="24"/>
                <w:szCs w:val="24"/>
              </w:rPr>
              <w:t>their livestock</w:t>
            </w:r>
            <w:r w:rsidR="00603405" w:rsidRPr="00013B95">
              <w:rPr>
                <w:rFonts w:asciiTheme="majorBidi" w:hAnsiTheme="majorBidi" w:cstheme="majorBidi"/>
                <w:sz w:val="24"/>
                <w:szCs w:val="24"/>
              </w:rPr>
              <w:t xml:space="preserve"> accordingly.</w:t>
            </w:r>
          </w:p>
        </w:tc>
      </w:tr>
    </w:tbl>
    <w:p w14:paraId="1FDFCA2B" w14:textId="77777777" w:rsidR="00760085" w:rsidRPr="00013B95" w:rsidRDefault="00760085" w:rsidP="00760085">
      <w:pPr>
        <w:pStyle w:val="CommentText"/>
        <w:rPr>
          <w:ins w:id="13" w:author="Allison Enns" w:date="2019-01-15T11:33:00Z"/>
          <w:rStyle w:val="CommentReference"/>
          <w:rFonts w:ascii="Times New Roman" w:hAnsi="Times New Roman" w:cs="Times New Roman"/>
          <w:sz w:val="24"/>
          <w:szCs w:val="24"/>
        </w:rPr>
      </w:pPr>
      <w:ins w:id="14" w:author="Allison Enns" w:date="2019-01-15T11:33:00Z">
        <w:r w:rsidRPr="00013B95">
          <w:rPr>
            <w:rFonts w:ascii="Times New Roman" w:hAnsi="Times New Roman" w:cs="Times New Roman"/>
            <w:sz w:val="24"/>
            <w:szCs w:val="24"/>
          </w:rPr>
          <w:t xml:space="preserve">* </w:t>
        </w:r>
        <w:r w:rsidRPr="00013B95">
          <w:rPr>
            <w:rStyle w:val="CommentReference"/>
            <w:rFonts w:ascii="Times New Roman" w:hAnsi="Times New Roman" w:cs="Times New Roman"/>
            <w:sz w:val="24"/>
            <w:szCs w:val="24"/>
          </w:rPr>
          <w:t>This issue has been discussed with the local villagers and the communication will be passed to the fundamentalist people group that this is for the village rural development work so the extremist group might not hamper. The village committee will handle with them. As it is known that these extremist group are against the government policies, so project may not be disturbed</w:t>
        </w:r>
      </w:ins>
    </w:p>
    <w:p w14:paraId="3D719AB8" w14:textId="337E7A7A" w:rsidR="00760085" w:rsidRPr="00013B95" w:rsidRDefault="00760085" w:rsidP="00760085">
      <w:pPr>
        <w:pStyle w:val="CommentText"/>
        <w:rPr>
          <w:ins w:id="15" w:author="Allison Enns" w:date="2019-01-15T11:33:00Z"/>
          <w:rStyle w:val="CommentReference"/>
          <w:rFonts w:ascii="Times New Roman" w:hAnsi="Times New Roman" w:cs="Times New Roman"/>
          <w:sz w:val="24"/>
          <w:szCs w:val="24"/>
        </w:rPr>
      </w:pPr>
      <w:ins w:id="16" w:author="Allison Enns" w:date="2019-01-15T11:33:00Z">
        <w:r w:rsidRPr="00013B95">
          <w:rPr>
            <w:rStyle w:val="CommentReference"/>
            <w:rFonts w:ascii="Times New Roman" w:hAnsi="Times New Roman" w:cs="Times New Roman"/>
            <w:sz w:val="24"/>
            <w:szCs w:val="24"/>
          </w:rPr>
          <w:t>Regarding Cash for Work payment: -</w:t>
        </w:r>
      </w:ins>
    </w:p>
    <w:p w14:paraId="34A83C96" w14:textId="77777777" w:rsidR="00760085" w:rsidRPr="00013B95" w:rsidRDefault="00760085" w:rsidP="00760085">
      <w:pPr>
        <w:pStyle w:val="CommentText"/>
        <w:numPr>
          <w:ilvl w:val="1"/>
          <w:numId w:val="45"/>
        </w:numPr>
        <w:rPr>
          <w:ins w:id="17" w:author="Allison Enns" w:date="2019-01-15T11:33:00Z"/>
          <w:rStyle w:val="CommentReference"/>
          <w:rFonts w:ascii="Times New Roman" w:hAnsi="Times New Roman" w:cs="Times New Roman"/>
          <w:sz w:val="24"/>
          <w:szCs w:val="24"/>
        </w:rPr>
      </w:pPr>
      <w:ins w:id="18" w:author="Allison Enns" w:date="2019-01-15T11:33:00Z">
        <w:r w:rsidRPr="00013B95">
          <w:rPr>
            <w:rStyle w:val="CommentReference"/>
            <w:rFonts w:ascii="Times New Roman" w:hAnsi="Times New Roman" w:cs="Times New Roman"/>
            <w:sz w:val="24"/>
            <w:szCs w:val="24"/>
          </w:rPr>
          <w:lastRenderedPageBreak/>
          <w:t xml:space="preserve"> BMM will ensure that all participants have accounts in any nationalized bank. If needed, BMM will help the participants to open the accounts.</w:t>
        </w:r>
      </w:ins>
    </w:p>
    <w:p w14:paraId="7EFA7F69" w14:textId="1F1646D6" w:rsidR="005A20B1" w:rsidRPr="00013B95" w:rsidRDefault="00760085" w:rsidP="00760085">
      <w:pPr>
        <w:pStyle w:val="CommentText"/>
        <w:numPr>
          <w:ilvl w:val="1"/>
          <w:numId w:val="45"/>
        </w:numPr>
        <w:rPr>
          <w:ins w:id="19" w:author="Allison Enns" w:date="2019-01-15T11:33:00Z"/>
          <w:rFonts w:ascii="Times New Roman" w:hAnsi="Times New Roman" w:cs="Times New Roman"/>
          <w:sz w:val="24"/>
          <w:szCs w:val="24"/>
        </w:rPr>
      </w:pPr>
      <w:ins w:id="20" w:author="Allison Enns" w:date="2019-01-15T11:33:00Z">
        <w:r w:rsidRPr="00013B95">
          <w:rPr>
            <w:rStyle w:val="CommentReference"/>
            <w:rFonts w:ascii="Times New Roman" w:hAnsi="Times New Roman" w:cs="Times New Roman"/>
            <w:sz w:val="24"/>
            <w:szCs w:val="24"/>
          </w:rPr>
          <w:t xml:space="preserve"> Payments will be transferred electronically to all the participants’ accounts. This will reduce the risk of cash robbery.   </w:t>
        </w:r>
      </w:ins>
    </w:p>
    <w:p w14:paraId="146D6505" w14:textId="43C933F4" w:rsidR="00760085" w:rsidRPr="00013B95" w:rsidRDefault="00760085" w:rsidP="008229C9">
      <w:pPr>
        <w:pStyle w:val="NoSpacing"/>
        <w:jc w:val="both"/>
        <w:rPr>
          <w:ins w:id="21" w:author="Allison Enns" w:date="2019-01-15T11:33:00Z"/>
          <w:rFonts w:asciiTheme="majorBidi" w:hAnsiTheme="majorBidi" w:cstheme="majorBidi"/>
          <w:sz w:val="24"/>
          <w:szCs w:val="24"/>
        </w:rPr>
      </w:pPr>
    </w:p>
    <w:p w14:paraId="18DAE7E4" w14:textId="77777777" w:rsidR="00760085" w:rsidRPr="00013B95" w:rsidRDefault="00760085" w:rsidP="008229C9">
      <w:pPr>
        <w:pStyle w:val="NoSpacing"/>
        <w:jc w:val="both"/>
        <w:rPr>
          <w:rFonts w:asciiTheme="majorBidi" w:hAnsiTheme="majorBidi" w:cstheme="majorBidi"/>
          <w:sz w:val="24"/>
          <w:szCs w:val="24"/>
        </w:rPr>
      </w:pPr>
      <w:bookmarkStart w:id="22" w:name="_GoBack"/>
      <w:bookmarkEnd w:id="22"/>
    </w:p>
    <w:p w14:paraId="6AF6D78D" w14:textId="77777777" w:rsidR="001A14DD" w:rsidRPr="00013B95" w:rsidRDefault="00FD31F7" w:rsidP="008229C9">
      <w:pPr>
        <w:pStyle w:val="NoSpacing"/>
        <w:numPr>
          <w:ilvl w:val="0"/>
          <w:numId w:val="9"/>
        </w:numPr>
        <w:jc w:val="both"/>
        <w:rPr>
          <w:rFonts w:asciiTheme="majorBidi" w:hAnsiTheme="majorBidi" w:cstheme="majorBidi"/>
          <w:sz w:val="24"/>
          <w:szCs w:val="24"/>
        </w:rPr>
      </w:pPr>
      <w:r w:rsidRPr="00013B95">
        <w:rPr>
          <w:rFonts w:asciiTheme="majorBidi" w:hAnsiTheme="majorBidi" w:cstheme="majorBidi"/>
          <w:b/>
          <w:sz w:val="24"/>
          <w:szCs w:val="24"/>
        </w:rPr>
        <w:t>Capacities</w:t>
      </w:r>
      <w:r w:rsidR="0001479D" w:rsidRPr="00013B95">
        <w:rPr>
          <w:rFonts w:asciiTheme="majorBidi" w:hAnsiTheme="majorBidi" w:cstheme="majorBidi"/>
          <w:b/>
          <w:sz w:val="24"/>
          <w:szCs w:val="24"/>
        </w:rPr>
        <w:br/>
      </w:r>
      <w:r w:rsidR="0001479D" w:rsidRPr="00013B95">
        <w:rPr>
          <w:rFonts w:asciiTheme="majorBidi" w:hAnsiTheme="majorBidi" w:cstheme="majorBidi"/>
          <w:sz w:val="24"/>
          <w:szCs w:val="24"/>
        </w:rPr>
        <w:t>Explain how capacity requirements will be addressed</w:t>
      </w:r>
      <w:r w:rsidR="005A53F3" w:rsidRPr="00013B95">
        <w:rPr>
          <w:rFonts w:asciiTheme="majorBidi" w:hAnsiTheme="majorBidi" w:cstheme="majorBidi"/>
          <w:sz w:val="24"/>
          <w:szCs w:val="24"/>
        </w:rPr>
        <w:t xml:space="preserve"> by each of the following</w:t>
      </w:r>
      <w:r w:rsidR="0001479D" w:rsidRPr="00013B95">
        <w:rPr>
          <w:rFonts w:asciiTheme="majorBidi" w:hAnsiTheme="majorBidi" w:cstheme="majorBidi"/>
          <w:sz w:val="24"/>
          <w:szCs w:val="24"/>
        </w:rPr>
        <w:t>:</w:t>
      </w:r>
    </w:p>
    <w:p w14:paraId="1AB83888" w14:textId="77777777" w:rsidR="0001479D" w:rsidRPr="00013B95" w:rsidRDefault="0001479D" w:rsidP="008229C9">
      <w:pPr>
        <w:pStyle w:val="NoSpacing"/>
        <w:jc w:val="both"/>
        <w:rPr>
          <w:rFonts w:asciiTheme="majorBidi" w:hAnsiTheme="majorBidi" w:cstheme="majorBidi"/>
          <w:b/>
          <w:sz w:val="24"/>
          <w:szCs w:val="24"/>
        </w:rPr>
      </w:pPr>
    </w:p>
    <w:p w14:paraId="285D7A12" w14:textId="77777777" w:rsidR="008D20F4" w:rsidRPr="00013B95" w:rsidRDefault="0001479D" w:rsidP="008229C9">
      <w:pPr>
        <w:pStyle w:val="NoSpacing"/>
        <w:numPr>
          <w:ilvl w:val="0"/>
          <w:numId w:val="7"/>
        </w:numPr>
        <w:jc w:val="both"/>
        <w:rPr>
          <w:rFonts w:asciiTheme="majorBidi" w:hAnsiTheme="majorBidi" w:cstheme="majorBidi"/>
          <w:b/>
          <w:sz w:val="24"/>
          <w:szCs w:val="24"/>
        </w:rPr>
      </w:pPr>
      <w:r w:rsidRPr="00013B95">
        <w:rPr>
          <w:rFonts w:asciiTheme="majorBidi" w:hAnsiTheme="majorBidi" w:cstheme="majorBidi"/>
          <w:b/>
          <w:sz w:val="24"/>
          <w:szCs w:val="24"/>
        </w:rPr>
        <w:t xml:space="preserve">Partner </w:t>
      </w:r>
    </w:p>
    <w:p w14:paraId="2520D504" w14:textId="77777777" w:rsidR="008D20F4" w:rsidRPr="00013B95" w:rsidRDefault="00FD31F7" w:rsidP="00583313">
      <w:pPr>
        <w:pStyle w:val="NoSpacing"/>
        <w:numPr>
          <w:ilvl w:val="1"/>
          <w:numId w:val="7"/>
        </w:numPr>
        <w:ind w:left="1080"/>
        <w:jc w:val="both"/>
        <w:rPr>
          <w:rFonts w:asciiTheme="majorBidi" w:hAnsiTheme="majorBidi" w:cstheme="majorBidi"/>
          <w:b/>
          <w:sz w:val="24"/>
          <w:szCs w:val="24"/>
        </w:rPr>
      </w:pPr>
      <w:r w:rsidRPr="00013B95">
        <w:rPr>
          <w:rFonts w:asciiTheme="majorBidi" w:hAnsiTheme="majorBidi" w:cstheme="majorBidi"/>
          <w:sz w:val="24"/>
          <w:szCs w:val="24"/>
        </w:rPr>
        <w:t xml:space="preserve">What </w:t>
      </w:r>
      <w:r w:rsidR="002265CC" w:rsidRPr="00013B95">
        <w:rPr>
          <w:rFonts w:asciiTheme="majorBidi" w:hAnsiTheme="majorBidi" w:cstheme="majorBidi"/>
          <w:sz w:val="24"/>
          <w:szCs w:val="24"/>
        </w:rPr>
        <w:t xml:space="preserve">staff, </w:t>
      </w:r>
      <w:r w:rsidR="00BA3457" w:rsidRPr="00013B95">
        <w:rPr>
          <w:rFonts w:asciiTheme="majorBidi" w:hAnsiTheme="majorBidi" w:cstheme="majorBidi"/>
          <w:sz w:val="24"/>
          <w:szCs w:val="24"/>
        </w:rPr>
        <w:t>organizational</w:t>
      </w:r>
      <w:r w:rsidR="002265CC" w:rsidRPr="00013B95">
        <w:rPr>
          <w:rFonts w:asciiTheme="majorBidi" w:hAnsiTheme="majorBidi" w:cstheme="majorBidi"/>
          <w:sz w:val="24"/>
          <w:szCs w:val="24"/>
        </w:rPr>
        <w:t xml:space="preserve"> structures</w:t>
      </w:r>
      <w:r w:rsidRPr="00013B95">
        <w:rPr>
          <w:rFonts w:asciiTheme="majorBidi" w:hAnsiTheme="majorBidi" w:cstheme="majorBidi"/>
          <w:sz w:val="24"/>
          <w:szCs w:val="24"/>
        </w:rPr>
        <w:t xml:space="preserve"> and skil</w:t>
      </w:r>
      <w:r w:rsidR="00A274C8" w:rsidRPr="00013B95">
        <w:rPr>
          <w:rFonts w:asciiTheme="majorBidi" w:hAnsiTheme="majorBidi" w:cstheme="majorBidi"/>
          <w:sz w:val="24"/>
          <w:szCs w:val="24"/>
        </w:rPr>
        <w:t>l</w:t>
      </w:r>
      <w:r w:rsidRPr="00013B95">
        <w:rPr>
          <w:rFonts w:asciiTheme="majorBidi" w:hAnsiTheme="majorBidi" w:cstheme="majorBidi"/>
          <w:sz w:val="24"/>
          <w:szCs w:val="24"/>
        </w:rPr>
        <w:t>s</w:t>
      </w:r>
      <w:r w:rsidR="00A274C8"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will </w:t>
      </w:r>
      <w:r w:rsidR="00B44798" w:rsidRPr="00013B95">
        <w:rPr>
          <w:rFonts w:asciiTheme="majorBidi" w:hAnsiTheme="majorBidi" w:cstheme="majorBidi"/>
          <w:sz w:val="24"/>
          <w:szCs w:val="24"/>
        </w:rPr>
        <w:t>help you</w:t>
      </w:r>
      <w:r w:rsidR="00A60B13" w:rsidRPr="00013B95">
        <w:rPr>
          <w:rFonts w:asciiTheme="majorBidi" w:hAnsiTheme="majorBidi" w:cstheme="majorBidi"/>
          <w:sz w:val="24"/>
          <w:szCs w:val="24"/>
        </w:rPr>
        <w:t xml:space="preserve"> </w:t>
      </w:r>
      <w:r w:rsidRPr="00013B95">
        <w:rPr>
          <w:rFonts w:asciiTheme="majorBidi" w:hAnsiTheme="majorBidi" w:cstheme="majorBidi"/>
          <w:sz w:val="24"/>
          <w:szCs w:val="24"/>
        </w:rPr>
        <w:t>do the proposed work well?</w:t>
      </w:r>
      <w:r w:rsidR="008D20F4" w:rsidRPr="00013B95">
        <w:rPr>
          <w:rFonts w:asciiTheme="majorBidi" w:hAnsiTheme="majorBidi" w:cstheme="majorBidi"/>
          <w:sz w:val="24"/>
          <w:szCs w:val="24"/>
        </w:rPr>
        <w:t xml:space="preserve"> </w:t>
      </w:r>
      <w:r w:rsidR="00BA3457" w:rsidRPr="00013B95">
        <w:rPr>
          <w:rFonts w:asciiTheme="majorBidi" w:hAnsiTheme="majorBidi" w:cstheme="majorBidi"/>
          <w:sz w:val="24"/>
          <w:szCs w:val="24"/>
        </w:rPr>
        <w:t xml:space="preserve">Include past experience doing this type of work. </w:t>
      </w:r>
    </w:p>
    <w:p w14:paraId="7798B113" w14:textId="77777777" w:rsidR="005A20B1" w:rsidRPr="00013B95" w:rsidRDefault="005A20B1" w:rsidP="008229C9">
      <w:pPr>
        <w:pStyle w:val="NoSpacing"/>
        <w:ind w:left="2160"/>
        <w:jc w:val="both"/>
        <w:rPr>
          <w:rFonts w:asciiTheme="majorBidi" w:hAnsiTheme="majorBidi" w:cstheme="majorBidi"/>
          <w:b/>
          <w:sz w:val="24"/>
          <w:szCs w:val="24"/>
          <w:u w:val="single"/>
        </w:rPr>
      </w:pPr>
    </w:p>
    <w:p w14:paraId="37CE0FB4" w14:textId="77777777" w:rsidR="00050200" w:rsidRPr="00013B95" w:rsidRDefault="00F877C0" w:rsidP="00583313">
      <w:pPr>
        <w:pStyle w:val="NoSpacing"/>
        <w:ind w:left="1080"/>
        <w:jc w:val="both"/>
        <w:rPr>
          <w:rFonts w:asciiTheme="majorBidi" w:hAnsiTheme="majorBidi" w:cstheme="majorBidi"/>
          <w:b/>
          <w:sz w:val="24"/>
          <w:szCs w:val="24"/>
          <w:u w:val="single"/>
        </w:rPr>
      </w:pPr>
      <w:r w:rsidRPr="00013B95">
        <w:rPr>
          <w:rFonts w:asciiTheme="majorBidi" w:hAnsiTheme="majorBidi" w:cstheme="majorBidi"/>
          <w:bCs/>
          <w:noProof/>
          <w:sz w:val="24"/>
          <w:szCs w:val="24"/>
          <w:lang w:val="en-IN" w:eastAsia="en-IN"/>
        </w:rPr>
        <w:drawing>
          <wp:anchor distT="0" distB="0" distL="114300" distR="114300" simplePos="0" relativeHeight="251660288" behindDoc="0" locked="0" layoutInCell="1" allowOverlap="1" wp14:anchorId="129E108F" wp14:editId="54EE0594">
            <wp:simplePos x="0" y="0"/>
            <wp:positionH relativeFrom="page">
              <wp:posOffset>5602605</wp:posOffset>
            </wp:positionH>
            <wp:positionV relativeFrom="paragraph">
              <wp:posOffset>52070</wp:posOffset>
            </wp:positionV>
            <wp:extent cx="2168525" cy="3131820"/>
            <wp:effectExtent l="0" t="0" r="0" b="11430"/>
            <wp:wrapThrough wrapText="bothSides">
              <wp:wrapPolygon edited="0">
                <wp:start x="5882" y="0"/>
                <wp:lineTo x="5882" y="9985"/>
                <wp:lineTo x="6831" y="10511"/>
                <wp:lineTo x="9867" y="10511"/>
                <wp:lineTo x="6262" y="11299"/>
                <wp:lineTo x="5882" y="11562"/>
                <wp:lineTo x="5882" y="13796"/>
                <wp:lineTo x="7590" y="14715"/>
                <wp:lineTo x="5882" y="15241"/>
                <wp:lineTo x="5882" y="17737"/>
                <wp:lineTo x="8729" y="18920"/>
                <wp:lineTo x="6262" y="18920"/>
                <wp:lineTo x="5882" y="19051"/>
                <wp:lineTo x="5882" y="21547"/>
                <wp:lineTo x="15749" y="21547"/>
                <wp:lineTo x="16129" y="19182"/>
                <wp:lineTo x="15370" y="18920"/>
                <wp:lineTo x="12713" y="18920"/>
                <wp:lineTo x="15939" y="17606"/>
                <wp:lineTo x="16129" y="15504"/>
                <wp:lineTo x="15370" y="15109"/>
                <wp:lineTo x="14231" y="14715"/>
                <wp:lineTo x="15939" y="13796"/>
                <wp:lineTo x="16129" y="11693"/>
                <wp:lineTo x="15370" y="11299"/>
                <wp:lineTo x="11575" y="10511"/>
                <wp:lineTo x="14990" y="10511"/>
                <wp:lineTo x="15939" y="9985"/>
                <wp:lineTo x="15749" y="0"/>
                <wp:lineTo x="5882"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1F608B" w:rsidRPr="00013B95">
        <w:rPr>
          <w:rFonts w:asciiTheme="majorBidi" w:hAnsiTheme="majorBidi" w:cstheme="majorBidi"/>
          <w:b/>
          <w:sz w:val="24"/>
          <w:szCs w:val="24"/>
          <w:u w:val="single"/>
        </w:rPr>
        <w:t>Organizational structure</w:t>
      </w:r>
      <w:r w:rsidR="007A5889" w:rsidRPr="00013B95">
        <w:rPr>
          <w:rFonts w:asciiTheme="majorBidi" w:hAnsiTheme="majorBidi" w:cstheme="majorBidi"/>
          <w:b/>
          <w:sz w:val="24"/>
          <w:szCs w:val="24"/>
          <w:u w:val="single"/>
        </w:rPr>
        <w:t xml:space="preserve"> for </w:t>
      </w:r>
      <w:r w:rsidR="005F414A" w:rsidRPr="00013B95">
        <w:rPr>
          <w:rFonts w:asciiTheme="majorBidi" w:hAnsiTheme="majorBidi" w:cstheme="majorBidi"/>
          <w:b/>
          <w:sz w:val="24"/>
          <w:szCs w:val="24"/>
          <w:u w:val="single"/>
        </w:rPr>
        <w:t>this</w:t>
      </w:r>
      <w:r w:rsidR="007A5889" w:rsidRPr="00013B95">
        <w:rPr>
          <w:rFonts w:asciiTheme="majorBidi" w:hAnsiTheme="majorBidi" w:cstheme="majorBidi"/>
          <w:b/>
          <w:sz w:val="24"/>
          <w:szCs w:val="24"/>
          <w:u w:val="single"/>
        </w:rPr>
        <w:t xml:space="preserve"> project</w:t>
      </w:r>
    </w:p>
    <w:p w14:paraId="773D3225" w14:textId="77777777" w:rsidR="00050200" w:rsidRPr="00013B95" w:rsidRDefault="00050200" w:rsidP="00583313">
      <w:pPr>
        <w:pStyle w:val="NoSpacing"/>
        <w:jc w:val="both"/>
        <w:rPr>
          <w:rFonts w:asciiTheme="majorBidi" w:hAnsiTheme="majorBidi" w:cstheme="majorBidi"/>
          <w:b/>
          <w:sz w:val="24"/>
          <w:szCs w:val="24"/>
        </w:rPr>
      </w:pPr>
    </w:p>
    <w:p w14:paraId="01B9B9C5" w14:textId="77777777" w:rsidR="000527C0" w:rsidRPr="00013B95" w:rsidRDefault="000527C0" w:rsidP="00006267">
      <w:pPr>
        <w:pStyle w:val="NoSpacing"/>
        <w:numPr>
          <w:ilvl w:val="0"/>
          <w:numId w:val="22"/>
        </w:numPr>
        <w:ind w:left="1440"/>
        <w:jc w:val="both"/>
        <w:rPr>
          <w:rFonts w:asciiTheme="majorBidi" w:hAnsiTheme="majorBidi" w:cstheme="majorBidi"/>
          <w:bCs/>
          <w:sz w:val="24"/>
          <w:szCs w:val="24"/>
        </w:rPr>
      </w:pPr>
      <w:r w:rsidRPr="00013B95">
        <w:rPr>
          <w:rFonts w:asciiTheme="majorBidi" w:hAnsiTheme="majorBidi" w:cstheme="majorBidi"/>
          <w:bCs/>
          <w:sz w:val="24"/>
          <w:szCs w:val="24"/>
        </w:rPr>
        <w:t>Mennonite Christian Service Fellowship of India (</w:t>
      </w:r>
      <w:r w:rsidR="007319E3" w:rsidRPr="00013B95">
        <w:rPr>
          <w:rFonts w:asciiTheme="majorBidi" w:hAnsiTheme="majorBidi" w:cstheme="majorBidi"/>
          <w:bCs/>
          <w:sz w:val="24"/>
          <w:szCs w:val="24"/>
        </w:rPr>
        <w:t>MCSFI</w:t>
      </w:r>
      <w:r w:rsidRPr="00013B95">
        <w:rPr>
          <w:rFonts w:asciiTheme="majorBidi" w:hAnsiTheme="majorBidi" w:cstheme="majorBidi"/>
          <w:bCs/>
          <w:sz w:val="24"/>
          <w:szCs w:val="24"/>
        </w:rPr>
        <w:t>)</w:t>
      </w:r>
      <w:r w:rsidR="007319E3" w:rsidRPr="00013B95">
        <w:rPr>
          <w:rFonts w:asciiTheme="majorBidi" w:hAnsiTheme="majorBidi" w:cstheme="majorBidi"/>
          <w:bCs/>
          <w:sz w:val="24"/>
          <w:szCs w:val="24"/>
        </w:rPr>
        <w:t xml:space="preserve"> has worked successfully in several program</w:t>
      </w:r>
      <w:r w:rsidR="00583313" w:rsidRPr="00013B95">
        <w:rPr>
          <w:rFonts w:asciiTheme="majorBidi" w:hAnsiTheme="majorBidi" w:cstheme="majorBidi"/>
          <w:bCs/>
          <w:sz w:val="24"/>
          <w:szCs w:val="24"/>
        </w:rPr>
        <w:t>s</w:t>
      </w:r>
      <w:r w:rsidR="007319E3" w:rsidRPr="00013B95">
        <w:rPr>
          <w:rFonts w:asciiTheme="majorBidi" w:hAnsiTheme="majorBidi" w:cstheme="majorBidi"/>
          <w:bCs/>
          <w:sz w:val="24"/>
          <w:szCs w:val="24"/>
        </w:rPr>
        <w:t xml:space="preserve"> of disaster relief, </w:t>
      </w:r>
      <w:r w:rsidR="00583313" w:rsidRPr="00013B95">
        <w:rPr>
          <w:rFonts w:asciiTheme="majorBidi" w:hAnsiTheme="majorBidi" w:cstheme="majorBidi"/>
          <w:bCs/>
          <w:sz w:val="24"/>
          <w:szCs w:val="24"/>
        </w:rPr>
        <w:t xml:space="preserve">peacebuilding, HIV/AIDS, capacity building and food security in </w:t>
      </w:r>
      <w:r w:rsidR="007319E3" w:rsidRPr="00013B95">
        <w:rPr>
          <w:rFonts w:asciiTheme="majorBidi" w:hAnsiTheme="majorBidi" w:cstheme="majorBidi"/>
          <w:bCs/>
          <w:sz w:val="24"/>
          <w:szCs w:val="24"/>
        </w:rPr>
        <w:t xml:space="preserve">the past </w:t>
      </w:r>
      <w:r w:rsidR="006B04E7" w:rsidRPr="00013B95">
        <w:rPr>
          <w:rFonts w:asciiTheme="majorBidi" w:hAnsiTheme="majorBidi" w:cstheme="majorBidi"/>
          <w:bCs/>
          <w:sz w:val="24"/>
          <w:szCs w:val="24"/>
        </w:rPr>
        <w:t xml:space="preserve">several </w:t>
      </w:r>
      <w:r w:rsidR="007319E3" w:rsidRPr="00013B95">
        <w:rPr>
          <w:rFonts w:asciiTheme="majorBidi" w:hAnsiTheme="majorBidi" w:cstheme="majorBidi"/>
          <w:bCs/>
          <w:sz w:val="24"/>
          <w:szCs w:val="24"/>
        </w:rPr>
        <w:t>years, in partnership with MCC India.</w:t>
      </w:r>
      <w:r w:rsidR="00331B77" w:rsidRPr="00013B95">
        <w:rPr>
          <w:rFonts w:asciiTheme="majorBidi" w:hAnsiTheme="majorBidi" w:cstheme="majorBidi"/>
          <w:bCs/>
          <w:sz w:val="24"/>
          <w:szCs w:val="24"/>
        </w:rPr>
        <w:t xml:space="preserve"> </w:t>
      </w:r>
      <w:r w:rsidR="00583313" w:rsidRPr="00013B95">
        <w:rPr>
          <w:rFonts w:asciiTheme="majorBidi" w:hAnsiTheme="majorBidi" w:cstheme="majorBidi"/>
          <w:bCs/>
          <w:sz w:val="24"/>
          <w:szCs w:val="24"/>
        </w:rPr>
        <w:t>MCSFI</w:t>
      </w:r>
      <w:r w:rsidRPr="00013B95">
        <w:rPr>
          <w:rFonts w:asciiTheme="majorBidi" w:hAnsiTheme="majorBidi" w:cstheme="majorBidi"/>
          <w:bCs/>
          <w:sz w:val="24"/>
          <w:szCs w:val="24"/>
        </w:rPr>
        <w:t>’s</w:t>
      </w:r>
      <w:r w:rsidR="006B04E7" w:rsidRPr="00013B95">
        <w:rPr>
          <w:rFonts w:asciiTheme="majorBidi" w:hAnsiTheme="majorBidi" w:cstheme="majorBidi"/>
          <w:bCs/>
          <w:sz w:val="24"/>
          <w:szCs w:val="24"/>
        </w:rPr>
        <w:t xml:space="preserve"> accountability and strong leadership gives confidence to handle the </w:t>
      </w:r>
      <w:r w:rsidRPr="00013B95">
        <w:rPr>
          <w:rFonts w:asciiTheme="majorBidi" w:hAnsiTheme="majorBidi" w:cstheme="majorBidi"/>
          <w:bCs/>
          <w:sz w:val="24"/>
          <w:szCs w:val="24"/>
        </w:rPr>
        <w:t>varieties</w:t>
      </w:r>
      <w:r w:rsidR="006B04E7" w:rsidRPr="00013B95">
        <w:rPr>
          <w:rFonts w:asciiTheme="majorBidi" w:hAnsiTheme="majorBidi" w:cstheme="majorBidi"/>
          <w:bCs/>
          <w:sz w:val="24"/>
          <w:szCs w:val="24"/>
        </w:rPr>
        <w:t xml:space="preserve"> of projects in its jurisdictions.</w:t>
      </w:r>
    </w:p>
    <w:p w14:paraId="4D1865A6" w14:textId="77777777" w:rsidR="006B6A11" w:rsidRPr="00013B95" w:rsidRDefault="006B6A11" w:rsidP="00583313">
      <w:pPr>
        <w:pStyle w:val="NoSpacing"/>
        <w:jc w:val="both"/>
        <w:rPr>
          <w:rFonts w:asciiTheme="majorBidi" w:hAnsiTheme="majorBidi" w:cstheme="majorBidi"/>
          <w:b/>
          <w:sz w:val="24"/>
          <w:szCs w:val="24"/>
        </w:rPr>
      </w:pPr>
    </w:p>
    <w:p w14:paraId="3C007C28" w14:textId="77777777" w:rsidR="00094BE5" w:rsidRPr="00013B95" w:rsidRDefault="007E76C2" w:rsidP="00006267">
      <w:pPr>
        <w:pStyle w:val="NoSpacing"/>
        <w:numPr>
          <w:ilvl w:val="0"/>
          <w:numId w:val="22"/>
        </w:numPr>
        <w:ind w:left="1440"/>
        <w:jc w:val="both"/>
        <w:rPr>
          <w:rFonts w:asciiTheme="majorBidi" w:hAnsiTheme="majorBidi" w:cstheme="majorBidi"/>
          <w:b/>
          <w:sz w:val="24"/>
          <w:szCs w:val="24"/>
        </w:rPr>
      </w:pPr>
      <w:r w:rsidRPr="00013B95">
        <w:rPr>
          <w:rFonts w:asciiTheme="majorBidi" w:hAnsiTheme="majorBidi" w:cstheme="majorBidi"/>
          <w:bCs/>
          <w:sz w:val="24"/>
          <w:szCs w:val="24"/>
        </w:rPr>
        <w:t xml:space="preserve">Bihar Mennonite </w:t>
      </w:r>
      <w:proofErr w:type="spellStart"/>
      <w:r w:rsidRPr="00013B95">
        <w:rPr>
          <w:rFonts w:asciiTheme="majorBidi" w:hAnsiTheme="majorBidi" w:cstheme="majorBidi"/>
          <w:bCs/>
          <w:sz w:val="24"/>
          <w:szCs w:val="24"/>
        </w:rPr>
        <w:t>Mandli</w:t>
      </w:r>
      <w:proofErr w:type="spellEnd"/>
      <w:r w:rsidRPr="00013B95">
        <w:rPr>
          <w:rFonts w:asciiTheme="majorBidi" w:hAnsiTheme="majorBidi" w:cstheme="majorBidi"/>
          <w:bCs/>
          <w:sz w:val="24"/>
          <w:szCs w:val="24"/>
        </w:rPr>
        <w:t xml:space="preserve"> (</w:t>
      </w:r>
      <w:r w:rsidR="000527C0" w:rsidRPr="00013B95">
        <w:rPr>
          <w:rFonts w:asciiTheme="majorBidi" w:hAnsiTheme="majorBidi" w:cstheme="majorBidi"/>
          <w:bCs/>
          <w:sz w:val="24"/>
          <w:szCs w:val="24"/>
        </w:rPr>
        <w:t>BMM</w:t>
      </w:r>
      <w:r w:rsidRPr="00013B95">
        <w:rPr>
          <w:rFonts w:asciiTheme="majorBidi" w:hAnsiTheme="majorBidi" w:cstheme="majorBidi"/>
          <w:bCs/>
          <w:sz w:val="24"/>
          <w:szCs w:val="24"/>
        </w:rPr>
        <w:t>)</w:t>
      </w:r>
      <w:r w:rsidR="000527C0" w:rsidRPr="00013B95">
        <w:rPr>
          <w:rFonts w:asciiTheme="majorBidi" w:hAnsiTheme="majorBidi" w:cstheme="majorBidi"/>
          <w:bCs/>
          <w:sz w:val="24"/>
          <w:szCs w:val="24"/>
        </w:rPr>
        <w:t xml:space="preserve"> is one of the strong </w:t>
      </w:r>
      <w:r w:rsidR="006B6A11" w:rsidRPr="00013B95">
        <w:rPr>
          <w:rFonts w:asciiTheme="majorBidi" w:hAnsiTheme="majorBidi" w:cstheme="majorBidi"/>
          <w:bCs/>
          <w:sz w:val="24"/>
          <w:szCs w:val="24"/>
        </w:rPr>
        <w:t>conferences</w:t>
      </w:r>
      <w:r w:rsidR="000527C0" w:rsidRPr="00013B95">
        <w:rPr>
          <w:rFonts w:asciiTheme="majorBidi" w:hAnsiTheme="majorBidi" w:cstheme="majorBidi"/>
          <w:bCs/>
          <w:sz w:val="24"/>
          <w:szCs w:val="24"/>
        </w:rPr>
        <w:t xml:space="preserve"> that </w:t>
      </w:r>
      <w:r w:rsidR="00EA2831" w:rsidRPr="00013B95">
        <w:rPr>
          <w:rFonts w:asciiTheme="majorBidi" w:hAnsiTheme="majorBidi" w:cstheme="majorBidi"/>
          <w:bCs/>
          <w:sz w:val="24"/>
          <w:szCs w:val="24"/>
        </w:rPr>
        <w:t>has been</w:t>
      </w:r>
      <w:r w:rsidR="000527C0" w:rsidRPr="00013B95">
        <w:rPr>
          <w:rFonts w:asciiTheme="majorBidi" w:hAnsiTheme="majorBidi" w:cstheme="majorBidi"/>
          <w:bCs/>
          <w:sz w:val="24"/>
          <w:szCs w:val="24"/>
        </w:rPr>
        <w:t xml:space="preserve"> working in </w:t>
      </w:r>
      <w:r w:rsidR="00EA2831" w:rsidRPr="00013B95">
        <w:rPr>
          <w:rFonts w:asciiTheme="majorBidi" w:hAnsiTheme="majorBidi" w:cstheme="majorBidi"/>
          <w:bCs/>
          <w:sz w:val="24"/>
          <w:szCs w:val="24"/>
        </w:rPr>
        <w:t xml:space="preserve">this </w:t>
      </w:r>
      <w:r w:rsidR="000527C0" w:rsidRPr="00013B95">
        <w:rPr>
          <w:rFonts w:asciiTheme="majorBidi" w:hAnsiTheme="majorBidi" w:cstheme="majorBidi"/>
          <w:bCs/>
          <w:sz w:val="24"/>
          <w:szCs w:val="24"/>
        </w:rPr>
        <w:t xml:space="preserve">region for </w:t>
      </w:r>
      <w:r w:rsidR="00EA2831" w:rsidRPr="00013B95">
        <w:rPr>
          <w:rFonts w:asciiTheme="majorBidi" w:hAnsiTheme="majorBidi" w:cstheme="majorBidi"/>
          <w:bCs/>
          <w:sz w:val="24"/>
          <w:szCs w:val="24"/>
        </w:rPr>
        <w:t xml:space="preserve">many </w:t>
      </w:r>
      <w:r w:rsidR="000527C0" w:rsidRPr="00013B95">
        <w:rPr>
          <w:rFonts w:asciiTheme="majorBidi" w:hAnsiTheme="majorBidi" w:cstheme="majorBidi"/>
          <w:bCs/>
          <w:sz w:val="24"/>
          <w:szCs w:val="24"/>
        </w:rPr>
        <w:t xml:space="preserve">years and has established some churches and </w:t>
      </w:r>
      <w:r w:rsidR="00EA2831" w:rsidRPr="00013B95">
        <w:rPr>
          <w:rFonts w:asciiTheme="majorBidi" w:hAnsiTheme="majorBidi" w:cstheme="majorBidi"/>
          <w:bCs/>
          <w:sz w:val="24"/>
          <w:szCs w:val="24"/>
        </w:rPr>
        <w:t>carried out</w:t>
      </w:r>
      <w:r w:rsidR="000527C0" w:rsidRPr="00013B95">
        <w:rPr>
          <w:rFonts w:asciiTheme="majorBidi" w:hAnsiTheme="majorBidi" w:cstheme="majorBidi"/>
          <w:bCs/>
          <w:sz w:val="24"/>
          <w:szCs w:val="24"/>
        </w:rPr>
        <w:t xml:space="preserve"> village development </w:t>
      </w:r>
      <w:r w:rsidR="00331B77" w:rsidRPr="00013B95">
        <w:rPr>
          <w:rFonts w:asciiTheme="majorBidi" w:hAnsiTheme="majorBidi" w:cstheme="majorBidi"/>
          <w:bCs/>
          <w:sz w:val="24"/>
          <w:szCs w:val="24"/>
        </w:rPr>
        <w:t>activities</w:t>
      </w:r>
      <w:r w:rsidR="000527C0" w:rsidRPr="00013B95">
        <w:rPr>
          <w:rFonts w:asciiTheme="majorBidi" w:hAnsiTheme="majorBidi" w:cstheme="majorBidi"/>
          <w:bCs/>
          <w:sz w:val="24"/>
          <w:szCs w:val="24"/>
        </w:rPr>
        <w:t xml:space="preserve"> under MCSFI</w:t>
      </w:r>
      <w:r w:rsidR="00EA2831" w:rsidRPr="00013B95">
        <w:rPr>
          <w:rFonts w:asciiTheme="majorBidi" w:hAnsiTheme="majorBidi" w:cstheme="majorBidi"/>
          <w:bCs/>
          <w:sz w:val="24"/>
          <w:szCs w:val="24"/>
        </w:rPr>
        <w:t>. As such it has experienced staff who will be involved with this project.</w:t>
      </w:r>
    </w:p>
    <w:p w14:paraId="79A7D5C2" w14:textId="77777777" w:rsidR="00DE66C8" w:rsidRPr="00013B95" w:rsidRDefault="00DE66C8" w:rsidP="008229C9">
      <w:pPr>
        <w:pStyle w:val="NoSpacing"/>
        <w:ind w:left="2160"/>
        <w:jc w:val="both"/>
        <w:rPr>
          <w:rFonts w:asciiTheme="majorBidi" w:hAnsiTheme="majorBidi" w:cstheme="majorBidi"/>
          <w:b/>
          <w:sz w:val="24"/>
          <w:szCs w:val="24"/>
        </w:rPr>
      </w:pPr>
    </w:p>
    <w:p w14:paraId="36C05B67" w14:textId="77777777" w:rsidR="00222CF3" w:rsidRPr="00013B95" w:rsidRDefault="00FD31F7" w:rsidP="00583313">
      <w:pPr>
        <w:pStyle w:val="NoSpacing"/>
        <w:numPr>
          <w:ilvl w:val="1"/>
          <w:numId w:val="7"/>
        </w:numPr>
        <w:ind w:left="1080"/>
        <w:jc w:val="both"/>
        <w:rPr>
          <w:rFonts w:asciiTheme="majorBidi" w:hAnsiTheme="majorBidi" w:cstheme="majorBidi"/>
          <w:b/>
          <w:sz w:val="24"/>
          <w:szCs w:val="24"/>
        </w:rPr>
      </w:pPr>
      <w:r w:rsidRPr="00013B95">
        <w:rPr>
          <w:rFonts w:asciiTheme="majorBidi" w:hAnsiTheme="majorBidi" w:cstheme="majorBidi"/>
          <w:sz w:val="24"/>
          <w:szCs w:val="24"/>
        </w:rPr>
        <w:t xml:space="preserve">What </w:t>
      </w:r>
      <w:r w:rsidR="005E7C1B" w:rsidRPr="00013B95">
        <w:rPr>
          <w:rFonts w:asciiTheme="majorBidi" w:hAnsiTheme="majorBidi" w:cstheme="majorBidi"/>
          <w:sz w:val="24"/>
          <w:szCs w:val="24"/>
        </w:rPr>
        <w:t xml:space="preserve">knowledge or </w:t>
      </w:r>
      <w:r w:rsidRPr="00013B95">
        <w:rPr>
          <w:rFonts w:asciiTheme="majorBidi" w:hAnsiTheme="majorBidi" w:cstheme="majorBidi"/>
          <w:sz w:val="24"/>
          <w:szCs w:val="24"/>
        </w:rPr>
        <w:t>skills might be</w:t>
      </w:r>
      <w:r w:rsidR="00943193" w:rsidRPr="00013B95">
        <w:rPr>
          <w:rFonts w:asciiTheme="majorBidi" w:hAnsiTheme="majorBidi" w:cstheme="majorBidi"/>
          <w:sz w:val="24"/>
          <w:szCs w:val="24"/>
        </w:rPr>
        <w:t xml:space="preserve"> added </w:t>
      </w:r>
      <w:r w:rsidR="00F30581" w:rsidRPr="00013B95">
        <w:rPr>
          <w:rFonts w:asciiTheme="majorBidi" w:hAnsiTheme="majorBidi" w:cstheme="majorBidi"/>
          <w:sz w:val="24"/>
          <w:szCs w:val="24"/>
        </w:rPr>
        <w:t xml:space="preserve">or increased </w:t>
      </w:r>
      <w:r w:rsidR="00943193" w:rsidRPr="00013B95">
        <w:rPr>
          <w:rFonts w:asciiTheme="majorBidi" w:hAnsiTheme="majorBidi" w:cstheme="majorBidi"/>
          <w:sz w:val="24"/>
          <w:szCs w:val="24"/>
        </w:rPr>
        <w:t>to</w:t>
      </w:r>
      <w:r w:rsidRPr="00013B95">
        <w:rPr>
          <w:rFonts w:asciiTheme="majorBidi" w:hAnsiTheme="majorBidi" w:cstheme="majorBidi"/>
          <w:sz w:val="24"/>
          <w:szCs w:val="24"/>
        </w:rPr>
        <w:t xml:space="preserve"> strengthen</w:t>
      </w:r>
      <w:r w:rsidR="00943193" w:rsidRPr="00013B95">
        <w:rPr>
          <w:rFonts w:asciiTheme="majorBidi" w:hAnsiTheme="majorBidi" w:cstheme="majorBidi"/>
          <w:sz w:val="24"/>
          <w:szCs w:val="24"/>
        </w:rPr>
        <w:t xml:space="preserve"> this work</w:t>
      </w:r>
      <w:r w:rsidRPr="00013B95">
        <w:rPr>
          <w:rFonts w:asciiTheme="majorBidi" w:hAnsiTheme="majorBidi" w:cstheme="majorBidi"/>
          <w:sz w:val="24"/>
          <w:szCs w:val="24"/>
        </w:rPr>
        <w:t>?</w:t>
      </w:r>
    </w:p>
    <w:p w14:paraId="0C7F55DD" w14:textId="77777777" w:rsidR="00BD2A43" w:rsidRPr="00013B95" w:rsidRDefault="00BD2A43" w:rsidP="008229C9">
      <w:pPr>
        <w:pStyle w:val="NoSpacing"/>
        <w:ind w:left="1440"/>
        <w:jc w:val="both"/>
        <w:rPr>
          <w:rFonts w:asciiTheme="majorBidi" w:hAnsiTheme="majorBidi" w:cstheme="majorBidi"/>
          <w:b/>
          <w:sz w:val="24"/>
          <w:szCs w:val="24"/>
        </w:rPr>
      </w:pPr>
    </w:p>
    <w:p w14:paraId="0C0DB1CA" w14:textId="77777777" w:rsidR="00BD2A43" w:rsidRPr="00013B95" w:rsidRDefault="00DE66C8" w:rsidP="00006267">
      <w:pPr>
        <w:pStyle w:val="NoSpacing"/>
        <w:numPr>
          <w:ilvl w:val="0"/>
          <w:numId w:val="23"/>
        </w:numPr>
        <w:jc w:val="both"/>
        <w:rPr>
          <w:rFonts w:asciiTheme="majorBidi" w:hAnsiTheme="majorBidi" w:cstheme="majorBidi"/>
          <w:bCs/>
          <w:sz w:val="24"/>
          <w:szCs w:val="24"/>
        </w:rPr>
      </w:pPr>
      <w:r w:rsidRPr="00013B95">
        <w:rPr>
          <w:rFonts w:asciiTheme="majorBidi" w:hAnsiTheme="majorBidi" w:cstheme="majorBidi"/>
          <w:bCs/>
          <w:sz w:val="24"/>
          <w:szCs w:val="24"/>
        </w:rPr>
        <w:t xml:space="preserve">Staff and leaders of </w:t>
      </w:r>
      <w:r w:rsidR="00EA2831" w:rsidRPr="00013B95">
        <w:rPr>
          <w:rFonts w:asciiTheme="majorBidi" w:hAnsiTheme="majorBidi" w:cstheme="majorBidi"/>
          <w:bCs/>
          <w:sz w:val="24"/>
          <w:szCs w:val="24"/>
        </w:rPr>
        <w:t>BMM</w:t>
      </w:r>
      <w:r w:rsidRPr="00013B95">
        <w:rPr>
          <w:rFonts w:asciiTheme="majorBidi" w:hAnsiTheme="majorBidi" w:cstheme="majorBidi"/>
          <w:bCs/>
          <w:sz w:val="24"/>
          <w:szCs w:val="24"/>
        </w:rPr>
        <w:t xml:space="preserve"> may need to get updated with the new technologies in the field of agriculture, </w:t>
      </w:r>
      <w:r w:rsidR="00EA2831" w:rsidRPr="00013B95">
        <w:rPr>
          <w:rFonts w:asciiTheme="majorBidi" w:hAnsiTheme="majorBidi" w:cstheme="majorBidi"/>
          <w:bCs/>
          <w:sz w:val="24"/>
          <w:szCs w:val="24"/>
        </w:rPr>
        <w:t>income generation</w:t>
      </w:r>
      <w:r w:rsidRPr="00013B95">
        <w:rPr>
          <w:rFonts w:asciiTheme="majorBidi" w:hAnsiTheme="majorBidi" w:cstheme="majorBidi"/>
          <w:bCs/>
          <w:sz w:val="24"/>
          <w:szCs w:val="24"/>
        </w:rPr>
        <w:t xml:space="preserve"> </w:t>
      </w:r>
      <w:r w:rsidR="0090642C" w:rsidRPr="00013B95">
        <w:rPr>
          <w:rFonts w:asciiTheme="majorBidi" w:hAnsiTheme="majorBidi" w:cstheme="majorBidi"/>
          <w:bCs/>
          <w:sz w:val="24"/>
          <w:szCs w:val="24"/>
        </w:rPr>
        <w:t>plans and</w:t>
      </w:r>
      <w:r w:rsidRPr="00013B95">
        <w:rPr>
          <w:rFonts w:asciiTheme="majorBidi" w:hAnsiTheme="majorBidi" w:cstheme="majorBidi"/>
          <w:bCs/>
          <w:sz w:val="24"/>
          <w:szCs w:val="24"/>
        </w:rPr>
        <w:t xml:space="preserve"> new policies that has been added in recent time</w:t>
      </w:r>
      <w:r w:rsidR="00EA2831" w:rsidRPr="00013B95">
        <w:rPr>
          <w:rFonts w:asciiTheme="majorBidi" w:hAnsiTheme="majorBidi" w:cstheme="majorBidi"/>
          <w:bCs/>
          <w:sz w:val="24"/>
          <w:szCs w:val="24"/>
        </w:rPr>
        <w:t>s</w:t>
      </w:r>
      <w:r w:rsidRPr="00013B95">
        <w:rPr>
          <w:rFonts w:asciiTheme="majorBidi" w:hAnsiTheme="majorBidi" w:cstheme="majorBidi"/>
          <w:bCs/>
          <w:sz w:val="24"/>
          <w:szCs w:val="24"/>
        </w:rPr>
        <w:t xml:space="preserve"> by the </w:t>
      </w:r>
      <w:r w:rsidR="00EA2831" w:rsidRPr="00013B95">
        <w:rPr>
          <w:rFonts w:asciiTheme="majorBidi" w:hAnsiTheme="majorBidi" w:cstheme="majorBidi"/>
          <w:bCs/>
          <w:sz w:val="24"/>
          <w:szCs w:val="24"/>
        </w:rPr>
        <w:t>g</w:t>
      </w:r>
      <w:r w:rsidRPr="00013B95">
        <w:rPr>
          <w:rFonts w:asciiTheme="majorBidi" w:hAnsiTheme="majorBidi" w:cstheme="majorBidi"/>
          <w:bCs/>
          <w:sz w:val="24"/>
          <w:szCs w:val="24"/>
        </w:rPr>
        <w:t>overnment.</w:t>
      </w:r>
      <w:r w:rsidR="0090642C" w:rsidRPr="00013B95">
        <w:rPr>
          <w:rFonts w:asciiTheme="majorBidi" w:hAnsiTheme="majorBidi" w:cstheme="majorBidi"/>
          <w:bCs/>
          <w:sz w:val="24"/>
          <w:szCs w:val="24"/>
        </w:rPr>
        <w:t xml:space="preserve"> </w:t>
      </w:r>
      <w:r w:rsidR="00EA2831" w:rsidRPr="00013B95">
        <w:rPr>
          <w:rFonts w:asciiTheme="majorBidi" w:hAnsiTheme="majorBidi" w:cstheme="majorBidi"/>
          <w:bCs/>
          <w:sz w:val="24"/>
          <w:szCs w:val="24"/>
        </w:rPr>
        <w:t>R</w:t>
      </w:r>
      <w:r w:rsidR="0090642C" w:rsidRPr="00013B95">
        <w:rPr>
          <w:rFonts w:asciiTheme="majorBidi" w:hAnsiTheme="majorBidi" w:cstheme="majorBidi"/>
          <w:bCs/>
          <w:sz w:val="24"/>
          <w:szCs w:val="24"/>
        </w:rPr>
        <w:t>elevant workshop</w:t>
      </w:r>
      <w:r w:rsidR="00EA2831" w:rsidRPr="00013B95">
        <w:rPr>
          <w:rFonts w:asciiTheme="majorBidi" w:hAnsiTheme="majorBidi" w:cstheme="majorBidi"/>
          <w:bCs/>
          <w:sz w:val="24"/>
          <w:szCs w:val="24"/>
        </w:rPr>
        <w:t>s</w:t>
      </w:r>
      <w:r w:rsidR="0090642C" w:rsidRPr="00013B95">
        <w:rPr>
          <w:rFonts w:asciiTheme="majorBidi" w:hAnsiTheme="majorBidi" w:cstheme="majorBidi"/>
          <w:bCs/>
          <w:sz w:val="24"/>
          <w:szCs w:val="24"/>
        </w:rPr>
        <w:t xml:space="preserve"> and seminar</w:t>
      </w:r>
      <w:r w:rsidR="00EA2831" w:rsidRPr="00013B95">
        <w:rPr>
          <w:rFonts w:asciiTheme="majorBidi" w:hAnsiTheme="majorBidi" w:cstheme="majorBidi"/>
          <w:bCs/>
          <w:sz w:val="24"/>
          <w:szCs w:val="24"/>
        </w:rPr>
        <w:t>s</w:t>
      </w:r>
      <w:r w:rsidR="0090642C" w:rsidRPr="00013B95">
        <w:rPr>
          <w:rFonts w:asciiTheme="majorBidi" w:hAnsiTheme="majorBidi" w:cstheme="majorBidi"/>
          <w:bCs/>
          <w:sz w:val="24"/>
          <w:szCs w:val="24"/>
        </w:rPr>
        <w:t xml:space="preserve"> will help them contribute </w:t>
      </w:r>
      <w:r w:rsidR="00EA2831" w:rsidRPr="00013B95">
        <w:rPr>
          <w:rFonts w:asciiTheme="majorBidi" w:hAnsiTheme="majorBidi" w:cstheme="majorBidi"/>
          <w:bCs/>
          <w:sz w:val="24"/>
          <w:szCs w:val="24"/>
        </w:rPr>
        <w:t>to</w:t>
      </w:r>
      <w:r w:rsidR="0090642C" w:rsidRPr="00013B95">
        <w:rPr>
          <w:rFonts w:asciiTheme="majorBidi" w:hAnsiTheme="majorBidi" w:cstheme="majorBidi"/>
          <w:bCs/>
          <w:sz w:val="24"/>
          <w:szCs w:val="24"/>
        </w:rPr>
        <w:t xml:space="preserve"> the project skillfully. </w:t>
      </w:r>
    </w:p>
    <w:p w14:paraId="046A5632" w14:textId="77777777" w:rsidR="00FD31F7" w:rsidRPr="00013B95" w:rsidRDefault="00063DA4" w:rsidP="008229C9">
      <w:p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ab/>
      </w:r>
    </w:p>
    <w:p w14:paraId="7E797E66" w14:textId="77777777" w:rsidR="001A14DD" w:rsidRPr="00013B95" w:rsidRDefault="0001479D" w:rsidP="008229C9">
      <w:pPr>
        <w:pStyle w:val="ListParagraph"/>
        <w:numPr>
          <w:ilvl w:val="0"/>
          <w:numId w:val="7"/>
        </w:numPr>
        <w:spacing w:after="0" w:line="240" w:lineRule="auto"/>
        <w:jc w:val="both"/>
        <w:rPr>
          <w:rFonts w:asciiTheme="majorBidi" w:hAnsiTheme="majorBidi" w:cstheme="majorBidi"/>
          <w:sz w:val="24"/>
          <w:szCs w:val="24"/>
        </w:rPr>
      </w:pPr>
      <w:r w:rsidRPr="00013B95">
        <w:rPr>
          <w:rFonts w:asciiTheme="majorBidi" w:hAnsiTheme="majorBidi" w:cstheme="majorBidi"/>
          <w:b/>
          <w:sz w:val="24"/>
          <w:szCs w:val="24"/>
        </w:rPr>
        <w:t xml:space="preserve">MCC </w:t>
      </w:r>
    </w:p>
    <w:p w14:paraId="15F2FEC7" w14:textId="77777777" w:rsidR="008D20F4" w:rsidRPr="00013B95" w:rsidRDefault="001D0E76" w:rsidP="00E45997">
      <w:pPr>
        <w:pStyle w:val="NoSpacing"/>
        <w:numPr>
          <w:ilvl w:val="1"/>
          <w:numId w:val="7"/>
        </w:numPr>
        <w:ind w:left="1080"/>
        <w:jc w:val="both"/>
        <w:rPr>
          <w:rFonts w:asciiTheme="majorBidi" w:hAnsiTheme="majorBidi" w:cstheme="majorBidi"/>
          <w:sz w:val="24"/>
          <w:szCs w:val="24"/>
        </w:rPr>
      </w:pPr>
      <w:r w:rsidRPr="00013B95">
        <w:rPr>
          <w:rFonts w:asciiTheme="majorBidi" w:hAnsiTheme="majorBidi" w:cstheme="majorBidi"/>
          <w:sz w:val="24"/>
          <w:szCs w:val="24"/>
        </w:rPr>
        <w:t>I</w:t>
      </w:r>
      <w:r w:rsidR="00A32743" w:rsidRPr="00013B95">
        <w:rPr>
          <w:rFonts w:asciiTheme="majorBidi" w:hAnsiTheme="majorBidi" w:cstheme="majorBidi"/>
          <w:sz w:val="24"/>
          <w:szCs w:val="24"/>
        </w:rPr>
        <w:t>s</w:t>
      </w:r>
      <w:r w:rsidR="00BA3457" w:rsidRPr="00013B95">
        <w:rPr>
          <w:rFonts w:asciiTheme="majorBidi" w:hAnsiTheme="majorBidi" w:cstheme="majorBidi"/>
          <w:sz w:val="24"/>
          <w:szCs w:val="24"/>
        </w:rPr>
        <w:t xml:space="preserve"> </w:t>
      </w:r>
      <w:r w:rsidR="00590035" w:rsidRPr="00013B95">
        <w:rPr>
          <w:rFonts w:asciiTheme="majorBidi" w:hAnsiTheme="majorBidi" w:cstheme="majorBidi"/>
          <w:sz w:val="24"/>
          <w:szCs w:val="24"/>
        </w:rPr>
        <w:t xml:space="preserve">the </w:t>
      </w:r>
      <w:r w:rsidR="00BA3457" w:rsidRPr="00013B95">
        <w:rPr>
          <w:rFonts w:asciiTheme="majorBidi" w:hAnsiTheme="majorBidi" w:cstheme="majorBidi"/>
          <w:sz w:val="24"/>
          <w:szCs w:val="24"/>
        </w:rPr>
        <w:t>program office</w:t>
      </w:r>
      <w:r w:rsidRPr="00013B95">
        <w:rPr>
          <w:rFonts w:asciiTheme="majorBidi" w:hAnsiTheme="majorBidi" w:cstheme="majorBidi"/>
          <w:sz w:val="24"/>
          <w:szCs w:val="24"/>
        </w:rPr>
        <w:t>, based on their mix of partners, projects and staff,</w:t>
      </w:r>
      <w:r w:rsidR="00A32743" w:rsidRPr="00013B95">
        <w:rPr>
          <w:rFonts w:asciiTheme="majorBidi" w:hAnsiTheme="majorBidi" w:cstheme="majorBidi"/>
          <w:sz w:val="24"/>
          <w:szCs w:val="24"/>
        </w:rPr>
        <w:t xml:space="preserve"> </w:t>
      </w:r>
      <w:r w:rsidR="0063783A" w:rsidRPr="00013B95">
        <w:rPr>
          <w:rFonts w:asciiTheme="majorBidi" w:hAnsiTheme="majorBidi" w:cstheme="majorBidi"/>
          <w:sz w:val="24"/>
          <w:szCs w:val="24"/>
        </w:rPr>
        <w:t>able to</w:t>
      </w:r>
      <w:r w:rsidR="00BA3457" w:rsidRPr="00013B95">
        <w:rPr>
          <w:rFonts w:asciiTheme="majorBidi" w:hAnsiTheme="majorBidi" w:cstheme="majorBidi"/>
          <w:sz w:val="24"/>
          <w:szCs w:val="24"/>
        </w:rPr>
        <w:t xml:space="preserve"> provide quality accompaniment to the partner?</w:t>
      </w:r>
    </w:p>
    <w:p w14:paraId="2624C52D" w14:textId="77777777" w:rsidR="007F298C" w:rsidRPr="00013B95" w:rsidRDefault="007F298C" w:rsidP="008229C9">
      <w:pPr>
        <w:pStyle w:val="NoSpacing"/>
        <w:ind w:left="1440"/>
        <w:jc w:val="both"/>
        <w:rPr>
          <w:rFonts w:asciiTheme="majorBidi" w:hAnsiTheme="majorBidi" w:cstheme="majorBidi"/>
          <w:sz w:val="24"/>
          <w:szCs w:val="24"/>
        </w:rPr>
      </w:pPr>
    </w:p>
    <w:p w14:paraId="6BAD219E" w14:textId="77777777" w:rsidR="007F298C" w:rsidRPr="00013B95" w:rsidRDefault="00E45997" w:rsidP="00E45997">
      <w:pPr>
        <w:pStyle w:val="NoSpacing"/>
        <w:ind w:left="1080"/>
        <w:jc w:val="both"/>
        <w:rPr>
          <w:rFonts w:asciiTheme="majorBidi" w:hAnsiTheme="majorBidi" w:cstheme="majorBidi"/>
          <w:sz w:val="24"/>
          <w:szCs w:val="24"/>
        </w:rPr>
      </w:pPr>
      <w:r w:rsidRPr="00013B95">
        <w:rPr>
          <w:rFonts w:asciiTheme="majorBidi" w:hAnsiTheme="majorBidi" w:cstheme="majorBidi"/>
          <w:sz w:val="24"/>
          <w:szCs w:val="24"/>
        </w:rPr>
        <w:t xml:space="preserve">MCC India has </w:t>
      </w:r>
      <w:r w:rsidR="0065694A" w:rsidRPr="00013B95">
        <w:rPr>
          <w:rFonts w:asciiTheme="majorBidi" w:hAnsiTheme="majorBidi" w:cstheme="majorBidi"/>
          <w:sz w:val="24"/>
          <w:szCs w:val="24"/>
        </w:rPr>
        <w:t>a Project Officer with time available to monitor this project on a regular basis. Since he is from a tribal community in this area, he also has an understanding of some of the challenges faced by these communities.</w:t>
      </w:r>
    </w:p>
    <w:p w14:paraId="6BEF952B" w14:textId="77777777" w:rsidR="007F298C" w:rsidRPr="00013B95" w:rsidRDefault="007F298C" w:rsidP="008229C9">
      <w:pPr>
        <w:pStyle w:val="NoSpacing"/>
        <w:ind w:left="1440"/>
        <w:jc w:val="both"/>
        <w:rPr>
          <w:rFonts w:asciiTheme="majorBidi" w:hAnsiTheme="majorBidi" w:cstheme="majorBidi"/>
          <w:sz w:val="24"/>
          <w:szCs w:val="24"/>
        </w:rPr>
      </w:pPr>
    </w:p>
    <w:p w14:paraId="613A8CAD" w14:textId="77777777" w:rsidR="007F298C" w:rsidRPr="00013B95" w:rsidRDefault="00FD31F7" w:rsidP="0065694A">
      <w:pPr>
        <w:pStyle w:val="NoSpacing"/>
        <w:numPr>
          <w:ilvl w:val="1"/>
          <w:numId w:val="7"/>
        </w:numPr>
        <w:ind w:left="1080"/>
        <w:jc w:val="both"/>
        <w:rPr>
          <w:rFonts w:asciiTheme="majorBidi" w:hAnsiTheme="majorBidi" w:cstheme="majorBidi"/>
          <w:sz w:val="24"/>
          <w:szCs w:val="24"/>
        </w:rPr>
      </w:pPr>
      <w:r w:rsidRPr="00013B95">
        <w:rPr>
          <w:rFonts w:asciiTheme="majorBidi" w:hAnsiTheme="majorBidi" w:cstheme="majorBidi"/>
          <w:sz w:val="24"/>
          <w:szCs w:val="24"/>
        </w:rPr>
        <w:t xml:space="preserve">What </w:t>
      </w:r>
      <w:r w:rsidR="005E7C1B" w:rsidRPr="00013B95">
        <w:rPr>
          <w:rFonts w:asciiTheme="majorBidi" w:hAnsiTheme="majorBidi" w:cstheme="majorBidi"/>
          <w:sz w:val="24"/>
          <w:szCs w:val="24"/>
        </w:rPr>
        <w:t xml:space="preserve">knowledge or </w:t>
      </w:r>
      <w:r w:rsidRPr="00013B95">
        <w:rPr>
          <w:rFonts w:asciiTheme="majorBidi" w:hAnsiTheme="majorBidi" w:cstheme="majorBidi"/>
          <w:sz w:val="24"/>
          <w:szCs w:val="24"/>
        </w:rPr>
        <w:t>skills might be</w:t>
      </w:r>
      <w:r w:rsidR="00943193" w:rsidRPr="00013B95">
        <w:rPr>
          <w:rFonts w:asciiTheme="majorBidi" w:hAnsiTheme="majorBidi" w:cstheme="majorBidi"/>
          <w:sz w:val="24"/>
          <w:szCs w:val="24"/>
        </w:rPr>
        <w:t xml:space="preserve"> added </w:t>
      </w:r>
      <w:r w:rsidR="00F30581" w:rsidRPr="00013B95">
        <w:rPr>
          <w:rFonts w:asciiTheme="majorBidi" w:hAnsiTheme="majorBidi" w:cstheme="majorBidi"/>
          <w:sz w:val="24"/>
          <w:szCs w:val="24"/>
        </w:rPr>
        <w:t xml:space="preserve">or increased </w:t>
      </w:r>
      <w:r w:rsidR="00943193" w:rsidRPr="00013B95">
        <w:rPr>
          <w:rFonts w:asciiTheme="majorBidi" w:hAnsiTheme="majorBidi" w:cstheme="majorBidi"/>
          <w:sz w:val="24"/>
          <w:szCs w:val="24"/>
        </w:rPr>
        <w:t>to</w:t>
      </w:r>
      <w:r w:rsidRPr="00013B95">
        <w:rPr>
          <w:rFonts w:asciiTheme="majorBidi" w:hAnsiTheme="majorBidi" w:cstheme="majorBidi"/>
          <w:sz w:val="24"/>
          <w:szCs w:val="24"/>
        </w:rPr>
        <w:t xml:space="preserve"> strengthen </w:t>
      </w:r>
      <w:r w:rsidR="00943193" w:rsidRPr="00013B95">
        <w:rPr>
          <w:rFonts w:asciiTheme="majorBidi" w:hAnsiTheme="majorBidi" w:cstheme="majorBidi"/>
          <w:sz w:val="24"/>
          <w:szCs w:val="24"/>
        </w:rPr>
        <w:t>this work</w:t>
      </w:r>
      <w:r w:rsidRPr="00013B95">
        <w:rPr>
          <w:rFonts w:asciiTheme="majorBidi" w:hAnsiTheme="majorBidi" w:cstheme="majorBidi"/>
          <w:sz w:val="24"/>
          <w:szCs w:val="24"/>
        </w:rPr>
        <w:t>?</w:t>
      </w:r>
    </w:p>
    <w:p w14:paraId="1E33C502" w14:textId="77777777" w:rsidR="007F298C" w:rsidRPr="00013B95" w:rsidRDefault="007F298C" w:rsidP="008229C9">
      <w:pPr>
        <w:pStyle w:val="NoSpacing"/>
        <w:ind w:left="1440"/>
        <w:jc w:val="both"/>
        <w:rPr>
          <w:rFonts w:asciiTheme="majorBidi" w:hAnsiTheme="majorBidi" w:cstheme="majorBidi"/>
          <w:sz w:val="24"/>
          <w:szCs w:val="24"/>
        </w:rPr>
      </w:pPr>
    </w:p>
    <w:p w14:paraId="43199061" w14:textId="77777777" w:rsidR="00710F47" w:rsidRPr="00013B95" w:rsidRDefault="00270869" w:rsidP="0065694A">
      <w:pPr>
        <w:pStyle w:val="NoSpacing"/>
        <w:ind w:left="1080"/>
        <w:jc w:val="both"/>
        <w:rPr>
          <w:rFonts w:asciiTheme="majorBidi" w:hAnsiTheme="majorBidi" w:cstheme="majorBidi"/>
          <w:sz w:val="24"/>
          <w:szCs w:val="24"/>
        </w:rPr>
      </w:pPr>
      <w:r w:rsidRPr="00013B95">
        <w:rPr>
          <w:rFonts w:asciiTheme="majorBidi" w:hAnsiTheme="majorBidi" w:cstheme="majorBidi"/>
          <w:sz w:val="24"/>
          <w:szCs w:val="24"/>
        </w:rPr>
        <w:t>Additional training on agricultural techniques and their applicability will increase the Project Officer’s ability to provide technical support to BMM in the implementation of this project.</w:t>
      </w:r>
    </w:p>
    <w:p w14:paraId="46C4AAFC" w14:textId="77777777" w:rsidR="0001479D" w:rsidRPr="00013B95" w:rsidRDefault="0001479D" w:rsidP="0065694A">
      <w:pPr>
        <w:pStyle w:val="NoSpacing"/>
        <w:ind w:left="1080"/>
        <w:jc w:val="both"/>
        <w:rPr>
          <w:rFonts w:asciiTheme="majorBidi" w:hAnsiTheme="majorBidi" w:cstheme="majorBidi"/>
          <w:sz w:val="24"/>
          <w:szCs w:val="24"/>
        </w:rPr>
      </w:pPr>
    </w:p>
    <w:p w14:paraId="01E065E9" w14:textId="77777777" w:rsidR="0001479D" w:rsidRPr="00013B95" w:rsidRDefault="0001479D" w:rsidP="008229C9">
      <w:pPr>
        <w:pStyle w:val="NoSpacing"/>
        <w:numPr>
          <w:ilvl w:val="0"/>
          <w:numId w:val="7"/>
        </w:numPr>
        <w:jc w:val="both"/>
        <w:rPr>
          <w:rFonts w:asciiTheme="majorBidi" w:hAnsiTheme="majorBidi" w:cstheme="majorBidi"/>
          <w:b/>
          <w:sz w:val="24"/>
          <w:szCs w:val="24"/>
        </w:rPr>
      </w:pPr>
      <w:r w:rsidRPr="00013B95">
        <w:rPr>
          <w:rFonts w:asciiTheme="majorBidi" w:hAnsiTheme="majorBidi" w:cstheme="majorBidi"/>
          <w:b/>
          <w:sz w:val="24"/>
          <w:szCs w:val="24"/>
        </w:rPr>
        <w:t xml:space="preserve">Partner and MCC </w:t>
      </w:r>
    </w:p>
    <w:p w14:paraId="18B23F63" w14:textId="77777777" w:rsidR="00222CF3" w:rsidRPr="00013B95" w:rsidRDefault="00222CF3" w:rsidP="008229C9">
      <w:pPr>
        <w:pStyle w:val="NoSpacing"/>
        <w:ind w:left="360"/>
        <w:jc w:val="both"/>
        <w:rPr>
          <w:rFonts w:asciiTheme="majorBidi" w:hAnsiTheme="majorBidi" w:cstheme="majorBidi"/>
          <w:sz w:val="24"/>
          <w:szCs w:val="24"/>
        </w:rPr>
      </w:pPr>
      <w:r w:rsidRPr="00013B95">
        <w:rPr>
          <w:rFonts w:asciiTheme="majorBidi" w:hAnsiTheme="majorBidi" w:cstheme="majorBidi"/>
          <w:sz w:val="24"/>
          <w:szCs w:val="24"/>
        </w:rPr>
        <w:tab/>
      </w:r>
      <w:r w:rsidR="00061267" w:rsidRPr="00013B95">
        <w:rPr>
          <w:rFonts w:asciiTheme="majorBidi" w:hAnsiTheme="majorBidi" w:cstheme="majorBidi"/>
          <w:sz w:val="24"/>
          <w:szCs w:val="24"/>
        </w:rPr>
        <w:t>Ho</w:t>
      </w:r>
      <w:r w:rsidR="004A618C" w:rsidRPr="00013B95">
        <w:rPr>
          <w:rFonts w:asciiTheme="majorBidi" w:hAnsiTheme="majorBidi" w:cstheme="majorBidi"/>
          <w:sz w:val="24"/>
          <w:szCs w:val="24"/>
        </w:rPr>
        <w:t xml:space="preserve">w will the partner and MCC work together to </w:t>
      </w:r>
      <w:r w:rsidR="00195D19" w:rsidRPr="00013B95">
        <w:rPr>
          <w:rFonts w:asciiTheme="majorBidi" w:hAnsiTheme="majorBidi" w:cstheme="majorBidi"/>
          <w:sz w:val="24"/>
          <w:szCs w:val="24"/>
        </w:rPr>
        <w:t xml:space="preserve">strengthen </w:t>
      </w:r>
      <w:r w:rsidR="004A618C" w:rsidRPr="00013B95">
        <w:rPr>
          <w:rFonts w:asciiTheme="majorBidi" w:hAnsiTheme="majorBidi" w:cstheme="majorBidi"/>
          <w:sz w:val="24"/>
          <w:szCs w:val="24"/>
        </w:rPr>
        <w:t>knowledge and skill</w:t>
      </w:r>
      <w:r w:rsidR="0001479D" w:rsidRPr="00013B95">
        <w:rPr>
          <w:rFonts w:asciiTheme="majorBidi" w:hAnsiTheme="majorBidi" w:cstheme="majorBidi"/>
          <w:sz w:val="24"/>
          <w:szCs w:val="24"/>
        </w:rPr>
        <w:t>s</w:t>
      </w:r>
      <w:r w:rsidR="004A618C" w:rsidRPr="00013B95">
        <w:rPr>
          <w:rFonts w:asciiTheme="majorBidi" w:hAnsiTheme="majorBidi" w:cstheme="majorBidi"/>
          <w:sz w:val="24"/>
          <w:szCs w:val="24"/>
        </w:rPr>
        <w:t>?</w:t>
      </w:r>
    </w:p>
    <w:p w14:paraId="09368519" w14:textId="77777777" w:rsidR="002D181C" w:rsidRPr="00013B95" w:rsidRDefault="002D181C" w:rsidP="008229C9">
      <w:pPr>
        <w:pStyle w:val="NoSpacing"/>
        <w:ind w:left="720"/>
        <w:jc w:val="both"/>
        <w:rPr>
          <w:rFonts w:asciiTheme="majorBidi" w:hAnsiTheme="majorBidi" w:cstheme="majorBidi"/>
          <w:sz w:val="24"/>
          <w:szCs w:val="24"/>
        </w:rPr>
      </w:pPr>
    </w:p>
    <w:p w14:paraId="0B9CC92E" w14:textId="77777777" w:rsidR="002D181C" w:rsidRPr="00013B95" w:rsidRDefault="002D181C" w:rsidP="008229C9">
      <w:pPr>
        <w:pStyle w:val="NoSpacing"/>
        <w:ind w:left="720"/>
        <w:jc w:val="both"/>
        <w:rPr>
          <w:rFonts w:asciiTheme="majorBidi" w:hAnsiTheme="majorBidi" w:cstheme="majorBidi"/>
          <w:sz w:val="24"/>
          <w:szCs w:val="24"/>
        </w:rPr>
      </w:pPr>
      <w:r w:rsidRPr="00013B95">
        <w:rPr>
          <w:rFonts w:asciiTheme="majorBidi" w:hAnsiTheme="majorBidi" w:cstheme="majorBidi"/>
          <w:sz w:val="24"/>
          <w:szCs w:val="24"/>
        </w:rPr>
        <w:t xml:space="preserve">The </w:t>
      </w:r>
      <w:r w:rsidR="00913C53" w:rsidRPr="00013B95">
        <w:rPr>
          <w:rFonts w:asciiTheme="majorBidi" w:hAnsiTheme="majorBidi" w:cstheme="majorBidi"/>
          <w:sz w:val="24"/>
          <w:szCs w:val="24"/>
        </w:rPr>
        <w:t>n</w:t>
      </w:r>
      <w:r w:rsidRPr="00013B95">
        <w:rPr>
          <w:rFonts w:asciiTheme="majorBidi" w:hAnsiTheme="majorBidi" w:cstheme="majorBidi"/>
          <w:sz w:val="24"/>
          <w:szCs w:val="24"/>
        </w:rPr>
        <w:t xml:space="preserve">eed will be communicated to the MCC Project </w:t>
      </w:r>
      <w:r w:rsidR="00710F47" w:rsidRPr="00013B95">
        <w:rPr>
          <w:rFonts w:asciiTheme="majorBidi" w:hAnsiTheme="majorBidi" w:cstheme="majorBidi"/>
          <w:sz w:val="24"/>
          <w:szCs w:val="24"/>
        </w:rPr>
        <w:t>O</w:t>
      </w:r>
      <w:r w:rsidRPr="00013B95">
        <w:rPr>
          <w:rFonts w:asciiTheme="majorBidi" w:hAnsiTheme="majorBidi" w:cstheme="majorBidi"/>
          <w:sz w:val="24"/>
          <w:szCs w:val="24"/>
        </w:rPr>
        <w:t>fficer.</w:t>
      </w:r>
      <w:r w:rsidR="00913C53" w:rsidRPr="00013B95">
        <w:rPr>
          <w:rFonts w:asciiTheme="majorBidi" w:hAnsiTheme="majorBidi" w:cstheme="majorBidi"/>
          <w:sz w:val="24"/>
          <w:szCs w:val="24"/>
        </w:rPr>
        <w:t xml:space="preserve"> Both the partner</w:t>
      </w:r>
      <w:r w:rsidR="006F270D" w:rsidRPr="00013B95">
        <w:rPr>
          <w:rFonts w:asciiTheme="majorBidi" w:hAnsiTheme="majorBidi" w:cstheme="majorBidi"/>
          <w:sz w:val="24"/>
          <w:szCs w:val="24"/>
        </w:rPr>
        <w:t>s</w:t>
      </w:r>
      <w:r w:rsidR="00913C53" w:rsidRPr="00013B95">
        <w:rPr>
          <w:rFonts w:asciiTheme="majorBidi" w:hAnsiTheme="majorBidi" w:cstheme="majorBidi"/>
          <w:sz w:val="24"/>
          <w:szCs w:val="24"/>
        </w:rPr>
        <w:t xml:space="preserve"> will see the possibilities </w:t>
      </w:r>
      <w:r w:rsidR="0042721A" w:rsidRPr="00013B95">
        <w:rPr>
          <w:rFonts w:asciiTheme="majorBidi" w:hAnsiTheme="majorBidi" w:cstheme="majorBidi"/>
          <w:sz w:val="24"/>
          <w:szCs w:val="24"/>
        </w:rPr>
        <w:t>and plan</w:t>
      </w:r>
      <w:r w:rsidR="00913C53" w:rsidRPr="00013B95">
        <w:rPr>
          <w:rFonts w:asciiTheme="majorBidi" w:hAnsiTheme="majorBidi" w:cstheme="majorBidi"/>
          <w:sz w:val="24"/>
          <w:szCs w:val="24"/>
        </w:rPr>
        <w:t xml:space="preserve"> well in time to </w:t>
      </w:r>
      <w:r w:rsidR="00E56D76" w:rsidRPr="00013B95">
        <w:rPr>
          <w:rFonts w:asciiTheme="majorBidi" w:hAnsiTheme="majorBidi" w:cstheme="majorBidi"/>
          <w:sz w:val="24"/>
          <w:szCs w:val="24"/>
        </w:rPr>
        <w:t>capacitate</w:t>
      </w:r>
      <w:r w:rsidR="00913C53" w:rsidRPr="00013B95">
        <w:rPr>
          <w:rFonts w:asciiTheme="majorBidi" w:hAnsiTheme="majorBidi" w:cstheme="majorBidi"/>
          <w:sz w:val="24"/>
          <w:szCs w:val="24"/>
        </w:rPr>
        <w:t xml:space="preserve"> the related staff of the project.</w:t>
      </w:r>
    </w:p>
    <w:p w14:paraId="18DEACED" w14:textId="77777777" w:rsidR="0042721A" w:rsidRPr="00013B95" w:rsidRDefault="0042721A" w:rsidP="008229C9">
      <w:pPr>
        <w:pStyle w:val="NoSpacing"/>
        <w:ind w:left="360"/>
        <w:jc w:val="both"/>
        <w:rPr>
          <w:rFonts w:asciiTheme="majorBidi" w:hAnsiTheme="majorBidi" w:cstheme="majorBidi"/>
          <w:sz w:val="24"/>
          <w:szCs w:val="24"/>
        </w:rPr>
      </w:pPr>
    </w:p>
    <w:p w14:paraId="319CB0F4" w14:textId="77777777" w:rsidR="004A618C" w:rsidRPr="00013B95" w:rsidRDefault="004A618C" w:rsidP="008229C9">
      <w:pPr>
        <w:pStyle w:val="NoSpacing"/>
        <w:ind w:left="360"/>
        <w:jc w:val="both"/>
        <w:rPr>
          <w:rFonts w:asciiTheme="majorBidi" w:hAnsiTheme="majorBidi" w:cstheme="majorBidi"/>
          <w:sz w:val="24"/>
          <w:szCs w:val="24"/>
        </w:rPr>
      </w:pPr>
    </w:p>
    <w:p w14:paraId="633D4499" w14:textId="77777777" w:rsidR="00897E16" w:rsidRPr="00013B95" w:rsidRDefault="00DA24D5"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w:t>
      </w:r>
      <w:r w:rsidR="00D036F2" w:rsidRPr="00013B95">
        <w:rPr>
          <w:rFonts w:asciiTheme="majorBidi" w:hAnsiTheme="majorBidi" w:cstheme="majorBidi"/>
          <w:b/>
          <w:sz w:val="24"/>
          <w:szCs w:val="24"/>
        </w:rPr>
        <w:t>DESCRIPTION</w:t>
      </w:r>
    </w:p>
    <w:p w14:paraId="407D981E" w14:textId="77777777" w:rsidR="00897E16" w:rsidRPr="00013B95" w:rsidRDefault="00897E16" w:rsidP="008229C9">
      <w:pPr>
        <w:pStyle w:val="NoSpacing"/>
        <w:shd w:val="clear" w:color="auto" w:fill="FFFFFF" w:themeFill="background1"/>
        <w:tabs>
          <w:tab w:val="left" w:pos="284"/>
        </w:tabs>
        <w:ind w:left="360"/>
        <w:jc w:val="both"/>
        <w:rPr>
          <w:rFonts w:asciiTheme="majorBidi" w:hAnsiTheme="majorBidi" w:cstheme="majorBidi"/>
          <w:b/>
          <w:sz w:val="24"/>
          <w:szCs w:val="24"/>
        </w:rPr>
      </w:pPr>
    </w:p>
    <w:p w14:paraId="2D419E60" w14:textId="77777777" w:rsidR="00222CF3" w:rsidRPr="00013B95" w:rsidRDefault="00E6383A" w:rsidP="008229C9">
      <w:pPr>
        <w:pStyle w:val="NoSpacing"/>
        <w:numPr>
          <w:ilvl w:val="0"/>
          <w:numId w:val="10"/>
        </w:numPr>
        <w:shd w:val="clear" w:color="auto" w:fill="FFFFFF" w:themeFill="background1"/>
        <w:tabs>
          <w:tab w:val="left" w:pos="284"/>
        </w:tabs>
        <w:jc w:val="both"/>
        <w:rPr>
          <w:rFonts w:asciiTheme="majorBidi" w:hAnsiTheme="majorBidi" w:cstheme="majorBidi"/>
          <w:sz w:val="24"/>
          <w:szCs w:val="24"/>
        </w:rPr>
      </w:pPr>
      <w:r w:rsidRPr="00013B95">
        <w:rPr>
          <w:rFonts w:asciiTheme="majorBidi" w:hAnsiTheme="majorBidi" w:cstheme="majorBidi"/>
          <w:b/>
          <w:sz w:val="24"/>
          <w:szCs w:val="24"/>
        </w:rPr>
        <w:t>Long-term I</w:t>
      </w:r>
      <w:r w:rsidR="00222CF3" w:rsidRPr="00013B95">
        <w:rPr>
          <w:rFonts w:asciiTheme="majorBidi" w:hAnsiTheme="majorBidi" w:cstheme="majorBidi"/>
          <w:b/>
          <w:sz w:val="24"/>
          <w:szCs w:val="24"/>
        </w:rPr>
        <w:t>mpact</w:t>
      </w:r>
      <w:r w:rsidR="00222CF3" w:rsidRPr="00013B95">
        <w:rPr>
          <w:rFonts w:asciiTheme="majorBidi" w:hAnsiTheme="majorBidi" w:cstheme="majorBidi"/>
          <w:sz w:val="24"/>
          <w:szCs w:val="24"/>
        </w:rPr>
        <w:t xml:space="preserve"> </w:t>
      </w:r>
    </w:p>
    <w:p w14:paraId="49659CCB" w14:textId="77777777" w:rsidR="00222CF3" w:rsidRPr="00013B95" w:rsidRDefault="001F043C" w:rsidP="00710F47">
      <w:pPr>
        <w:pStyle w:val="NoSpacing"/>
        <w:shd w:val="clear" w:color="auto" w:fill="FFFFFF" w:themeFill="background1"/>
        <w:tabs>
          <w:tab w:val="left" w:pos="284"/>
        </w:tabs>
        <w:ind w:left="284"/>
        <w:jc w:val="both"/>
        <w:rPr>
          <w:rFonts w:asciiTheme="majorBidi" w:hAnsiTheme="majorBidi" w:cstheme="majorBidi"/>
          <w:sz w:val="24"/>
          <w:szCs w:val="24"/>
        </w:rPr>
      </w:pPr>
      <w:r w:rsidRPr="00013B95">
        <w:rPr>
          <w:rFonts w:asciiTheme="majorBidi" w:hAnsiTheme="majorBidi" w:cstheme="majorBidi"/>
          <w:sz w:val="24"/>
          <w:szCs w:val="24"/>
        </w:rPr>
        <w:t>From</w:t>
      </w:r>
      <w:r w:rsidR="00222CF3" w:rsidRPr="00013B95">
        <w:rPr>
          <w:rFonts w:asciiTheme="majorBidi" w:hAnsiTheme="majorBidi" w:cstheme="majorBidi"/>
          <w:sz w:val="24"/>
          <w:szCs w:val="24"/>
        </w:rPr>
        <w:t xml:space="preserve"> your Situation Assessment, which specific social or large-scale issue change do you want to make a priority?</w:t>
      </w:r>
    </w:p>
    <w:p w14:paraId="5A3D025E" w14:textId="77777777" w:rsidR="006564AD" w:rsidRPr="00013B95" w:rsidRDefault="006564AD" w:rsidP="008229C9">
      <w:pPr>
        <w:pStyle w:val="NoSpacing"/>
        <w:shd w:val="clear" w:color="auto" w:fill="FFFFFF" w:themeFill="background1"/>
        <w:tabs>
          <w:tab w:val="left" w:pos="284"/>
        </w:tabs>
        <w:jc w:val="both"/>
        <w:rPr>
          <w:rFonts w:asciiTheme="majorBidi" w:hAnsiTheme="majorBidi" w:cstheme="majorBidi"/>
          <w:b/>
          <w:sz w:val="24"/>
          <w:szCs w:val="24"/>
        </w:rPr>
      </w:pPr>
    </w:p>
    <w:p w14:paraId="7190BC31" w14:textId="77777777" w:rsidR="00E56D76" w:rsidRPr="00013B95" w:rsidRDefault="00003439" w:rsidP="008229C9">
      <w:pPr>
        <w:pStyle w:val="NoSpacing"/>
        <w:shd w:val="clear" w:color="auto" w:fill="FFFFFF" w:themeFill="background1"/>
        <w:tabs>
          <w:tab w:val="left" w:pos="284"/>
        </w:tabs>
        <w:ind w:left="284"/>
        <w:jc w:val="both"/>
        <w:rPr>
          <w:rFonts w:asciiTheme="majorBidi" w:hAnsiTheme="majorBidi" w:cstheme="majorBidi"/>
          <w:sz w:val="24"/>
          <w:szCs w:val="24"/>
        </w:rPr>
      </w:pPr>
      <w:r w:rsidRPr="00013B95">
        <w:rPr>
          <w:rFonts w:asciiTheme="majorBidi" w:hAnsiTheme="majorBidi" w:cstheme="majorBidi"/>
          <w:sz w:val="24"/>
          <w:szCs w:val="24"/>
        </w:rPr>
        <w:t xml:space="preserve">Enhance the agriculture </w:t>
      </w:r>
      <w:r w:rsidRPr="00013B95">
        <w:rPr>
          <w:rFonts w:asciiTheme="majorBidi" w:hAnsiTheme="majorBidi" w:cstheme="majorBidi"/>
          <w:iCs/>
          <w:sz w:val="24"/>
          <w:szCs w:val="24"/>
        </w:rPr>
        <w:t>practices</w:t>
      </w:r>
      <w:r w:rsidRPr="00013B95">
        <w:rPr>
          <w:rFonts w:asciiTheme="majorBidi" w:hAnsiTheme="majorBidi" w:cstheme="majorBidi"/>
          <w:sz w:val="24"/>
          <w:szCs w:val="24"/>
        </w:rPr>
        <w:t xml:space="preserve"> through new </w:t>
      </w:r>
      <w:r w:rsidR="00106F2D" w:rsidRPr="00013B95">
        <w:rPr>
          <w:rFonts w:asciiTheme="majorBidi" w:hAnsiTheme="majorBidi" w:cstheme="majorBidi"/>
          <w:sz w:val="24"/>
          <w:szCs w:val="24"/>
        </w:rPr>
        <w:t>technique</w:t>
      </w:r>
      <w:r w:rsidR="00665B9D" w:rsidRPr="00013B95">
        <w:rPr>
          <w:rFonts w:asciiTheme="majorBidi" w:hAnsiTheme="majorBidi" w:cstheme="majorBidi"/>
          <w:sz w:val="24"/>
          <w:szCs w:val="24"/>
        </w:rPr>
        <w:t>s</w:t>
      </w:r>
      <w:r w:rsidR="00106F2D" w:rsidRPr="00013B95">
        <w:rPr>
          <w:rFonts w:asciiTheme="majorBidi" w:hAnsiTheme="majorBidi" w:cstheme="majorBidi"/>
          <w:sz w:val="24"/>
          <w:szCs w:val="24"/>
        </w:rPr>
        <w:t>,</w:t>
      </w:r>
      <w:r w:rsidRPr="00013B95">
        <w:rPr>
          <w:rFonts w:asciiTheme="majorBidi" w:hAnsiTheme="majorBidi" w:cstheme="majorBidi"/>
          <w:sz w:val="24"/>
          <w:szCs w:val="24"/>
        </w:rPr>
        <w:t xml:space="preserve"> land development</w:t>
      </w:r>
      <w:r w:rsidR="00106F2D" w:rsidRPr="00013B95">
        <w:rPr>
          <w:rFonts w:asciiTheme="majorBidi" w:hAnsiTheme="majorBidi" w:cstheme="majorBidi"/>
          <w:sz w:val="24"/>
          <w:szCs w:val="24"/>
        </w:rPr>
        <w:t xml:space="preserve"> and construction of water reservoirs </w:t>
      </w:r>
      <w:r w:rsidRPr="00013B95">
        <w:rPr>
          <w:rFonts w:asciiTheme="majorBidi" w:hAnsiTheme="majorBidi" w:cstheme="majorBidi"/>
          <w:sz w:val="24"/>
          <w:szCs w:val="24"/>
        </w:rPr>
        <w:t xml:space="preserve">to increase the production of sufficient healthy food. Promote sustainable </w:t>
      </w:r>
      <w:r w:rsidR="00106F2D" w:rsidRPr="00013B95">
        <w:rPr>
          <w:rFonts w:asciiTheme="majorBidi" w:hAnsiTheme="majorBidi" w:cstheme="majorBidi"/>
          <w:sz w:val="24"/>
          <w:szCs w:val="24"/>
        </w:rPr>
        <w:t>livelihoods and</w:t>
      </w:r>
      <w:r w:rsidRPr="00013B95">
        <w:rPr>
          <w:rFonts w:asciiTheme="majorBidi" w:hAnsiTheme="majorBidi" w:cstheme="majorBidi"/>
          <w:sz w:val="24"/>
          <w:szCs w:val="24"/>
        </w:rPr>
        <w:t xml:space="preserve"> </w:t>
      </w:r>
      <w:r w:rsidR="00106F2D" w:rsidRPr="00013B95">
        <w:rPr>
          <w:rFonts w:asciiTheme="majorBidi" w:hAnsiTheme="majorBidi" w:cstheme="majorBidi"/>
          <w:sz w:val="24"/>
          <w:szCs w:val="24"/>
        </w:rPr>
        <w:t>create</w:t>
      </w:r>
      <w:r w:rsidRPr="00013B95">
        <w:rPr>
          <w:rFonts w:asciiTheme="majorBidi" w:hAnsiTheme="majorBidi" w:cstheme="majorBidi"/>
          <w:sz w:val="24"/>
          <w:szCs w:val="24"/>
        </w:rPr>
        <w:t xml:space="preserve"> a strong </w:t>
      </w:r>
      <w:r w:rsidR="00106F2D" w:rsidRPr="00013B95">
        <w:rPr>
          <w:rFonts w:asciiTheme="majorBidi" w:hAnsiTheme="majorBidi" w:cstheme="majorBidi"/>
          <w:sz w:val="24"/>
          <w:szCs w:val="24"/>
        </w:rPr>
        <w:t xml:space="preserve">organized </w:t>
      </w:r>
      <w:r w:rsidRPr="00013B95">
        <w:rPr>
          <w:rFonts w:asciiTheme="majorBidi" w:hAnsiTheme="majorBidi" w:cstheme="majorBidi"/>
          <w:sz w:val="24"/>
          <w:szCs w:val="24"/>
        </w:rPr>
        <w:t>community by involving more women</w:t>
      </w:r>
      <w:r w:rsidR="00665B9D" w:rsidRPr="00013B95">
        <w:rPr>
          <w:rFonts w:asciiTheme="majorBidi" w:hAnsiTheme="majorBidi" w:cstheme="majorBidi"/>
          <w:sz w:val="24"/>
          <w:szCs w:val="24"/>
        </w:rPr>
        <w:t>’s</w:t>
      </w:r>
      <w:r w:rsidRPr="00013B95">
        <w:rPr>
          <w:rFonts w:asciiTheme="majorBidi" w:hAnsiTheme="majorBidi" w:cstheme="majorBidi"/>
          <w:sz w:val="24"/>
          <w:szCs w:val="24"/>
        </w:rPr>
        <w:t xml:space="preserve"> participation.</w:t>
      </w:r>
    </w:p>
    <w:p w14:paraId="5890A128" w14:textId="77777777" w:rsidR="00003439" w:rsidRPr="00013B95" w:rsidRDefault="00003439" w:rsidP="008229C9">
      <w:pPr>
        <w:pStyle w:val="NoSpacing"/>
        <w:shd w:val="clear" w:color="auto" w:fill="FFFFFF" w:themeFill="background1"/>
        <w:tabs>
          <w:tab w:val="left" w:pos="284"/>
        </w:tabs>
        <w:jc w:val="both"/>
        <w:rPr>
          <w:rFonts w:asciiTheme="majorBidi" w:hAnsiTheme="majorBidi" w:cstheme="majorBidi"/>
          <w:b/>
          <w:sz w:val="24"/>
          <w:szCs w:val="24"/>
        </w:rPr>
      </w:pPr>
    </w:p>
    <w:p w14:paraId="3F835106" w14:textId="77777777" w:rsidR="00CC50B6" w:rsidRPr="00013B95" w:rsidRDefault="005535AA" w:rsidP="008229C9">
      <w:pPr>
        <w:pStyle w:val="NoSpacing"/>
        <w:numPr>
          <w:ilvl w:val="0"/>
          <w:numId w:val="10"/>
        </w:numPr>
        <w:shd w:val="clear" w:color="auto" w:fill="FFFFFF" w:themeFill="background1"/>
        <w:tabs>
          <w:tab w:val="left" w:pos="284"/>
        </w:tabs>
        <w:jc w:val="both"/>
        <w:rPr>
          <w:rFonts w:asciiTheme="majorBidi" w:hAnsiTheme="majorBidi" w:cstheme="majorBidi"/>
          <w:b/>
          <w:sz w:val="24"/>
          <w:szCs w:val="24"/>
        </w:rPr>
      </w:pPr>
      <w:r w:rsidRPr="00013B95">
        <w:rPr>
          <w:rFonts w:asciiTheme="majorBidi" w:hAnsiTheme="majorBidi" w:cstheme="majorBidi"/>
          <w:b/>
          <w:sz w:val="24"/>
          <w:szCs w:val="24"/>
        </w:rPr>
        <w:t>Outcomes</w:t>
      </w:r>
    </w:p>
    <w:p w14:paraId="2BC836B0" w14:textId="77777777" w:rsidR="005535AA" w:rsidRPr="00013B95" w:rsidRDefault="005535AA" w:rsidP="00710F47">
      <w:pPr>
        <w:pStyle w:val="NoSpacing"/>
        <w:shd w:val="clear" w:color="auto" w:fill="FFFFFF" w:themeFill="background1"/>
        <w:tabs>
          <w:tab w:val="left" w:pos="284"/>
        </w:tabs>
        <w:ind w:left="284"/>
        <w:jc w:val="both"/>
        <w:rPr>
          <w:rFonts w:asciiTheme="majorBidi" w:hAnsiTheme="majorBidi" w:cstheme="majorBidi"/>
          <w:sz w:val="24"/>
          <w:szCs w:val="24"/>
        </w:rPr>
      </w:pPr>
      <w:r w:rsidRPr="00013B95">
        <w:rPr>
          <w:rFonts w:asciiTheme="majorBidi" w:hAnsiTheme="majorBidi" w:cstheme="majorBidi"/>
          <w:sz w:val="24"/>
          <w:szCs w:val="24"/>
        </w:rPr>
        <w:t>Which specific project outcomes, changes in situation or condition</w:t>
      </w:r>
      <w:r w:rsidR="000011BF" w:rsidRPr="00013B95">
        <w:rPr>
          <w:rFonts w:asciiTheme="majorBidi" w:hAnsiTheme="majorBidi" w:cstheme="majorBidi"/>
          <w:sz w:val="24"/>
          <w:szCs w:val="24"/>
        </w:rPr>
        <w:t>,</w:t>
      </w:r>
      <w:r w:rsidRPr="00013B95">
        <w:rPr>
          <w:rFonts w:asciiTheme="majorBidi" w:hAnsiTheme="majorBidi" w:cstheme="majorBidi"/>
          <w:sz w:val="24"/>
          <w:szCs w:val="24"/>
        </w:rPr>
        <w:t xml:space="preserve"> will contribute to the long-term impact?</w:t>
      </w:r>
    </w:p>
    <w:p w14:paraId="3AE6B9CE" w14:textId="77777777" w:rsidR="00E56D76" w:rsidRPr="00013B95" w:rsidRDefault="00E56D76" w:rsidP="008229C9">
      <w:pPr>
        <w:ind w:left="360"/>
        <w:contextualSpacing/>
        <w:jc w:val="both"/>
        <w:rPr>
          <w:rFonts w:asciiTheme="majorBidi" w:hAnsiTheme="majorBidi" w:cstheme="majorBidi"/>
          <w:b/>
          <w:sz w:val="24"/>
          <w:szCs w:val="24"/>
        </w:rPr>
      </w:pPr>
    </w:p>
    <w:p w14:paraId="4072F2B2" w14:textId="77777777" w:rsidR="00665B9D" w:rsidRPr="00013B95" w:rsidRDefault="006F270D" w:rsidP="00710F47">
      <w:pPr>
        <w:spacing w:after="0" w:line="240" w:lineRule="auto"/>
        <w:ind w:left="360"/>
        <w:contextualSpacing/>
        <w:jc w:val="both"/>
        <w:rPr>
          <w:rFonts w:asciiTheme="majorBidi" w:hAnsiTheme="majorBidi" w:cstheme="majorBidi"/>
          <w:b/>
          <w:sz w:val="24"/>
          <w:szCs w:val="24"/>
        </w:rPr>
      </w:pPr>
      <w:r w:rsidRPr="00013B95">
        <w:rPr>
          <w:rFonts w:asciiTheme="majorBidi" w:hAnsiTheme="majorBidi" w:cstheme="majorBidi"/>
          <w:b/>
          <w:sz w:val="24"/>
          <w:szCs w:val="24"/>
        </w:rPr>
        <w:t xml:space="preserve">Outcome </w:t>
      </w:r>
      <w:r w:rsidR="00F2526E" w:rsidRPr="00013B95">
        <w:rPr>
          <w:rFonts w:asciiTheme="majorBidi" w:hAnsiTheme="majorBidi" w:cstheme="majorBidi"/>
          <w:b/>
          <w:sz w:val="24"/>
          <w:szCs w:val="24"/>
        </w:rPr>
        <w:t>1</w:t>
      </w:r>
      <w:r w:rsidRPr="00013B95">
        <w:rPr>
          <w:rFonts w:asciiTheme="majorBidi" w:hAnsiTheme="majorBidi" w:cstheme="majorBidi"/>
          <w:b/>
          <w:sz w:val="24"/>
          <w:szCs w:val="24"/>
        </w:rPr>
        <w:t>:</w:t>
      </w:r>
      <w:r w:rsidR="00F2526E" w:rsidRPr="00013B95">
        <w:rPr>
          <w:rFonts w:asciiTheme="majorBidi" w:hAnsiTheme="majorBidi" w:cstheme="majorBidi"/>
          <w:b/>
          <w:sz w:val="24"/>
          <w:szCs w:val="24"/>
        </w:rPr>
        <w:t xml:space="preserve"> </w:t>
      </w:r>
    </w:p>
    <w:p w14:paraId="14D56EDC" w14:textId="77777777" w:rsidR="00665B9D" w:rsidRPr="00013B95" w:rsidRDefault="00665B9D" w:rsidP="00710F47">
      <w:pPr>
        <w:spacing w:after="0" w:line="240" w:lineRule="auto"/>
        <w:ind w:left="360"/>
        <w:contextualSpacing/>
        <w:jc w:val="both"/>
        <w:rPr>
          <w:rFonts w:asciiTheme="majorBidi" w:hAnsiTheme="majorBidi" w:cstheme="majorBidi"/>
          <w:iCs/>
          <w:sz w:val="24"/>
          <w:szCs w:val="24"/>
        </w:rPr>
      </w:pPr>
    </w:p>
    <w:p w14:paraId="5B0A9961" w14:textId="77777777" w:rsidR="000011BF" w:rsidRPr="00013B95" w:rsidRDefault="00F2526E" w:rsidP="00710F47">
      <w:pPr>
        <w:spacing w:after="0" w:line="240" w:lineRule="auto"/>
        <w:ind w:left="360"/>
        <w:contextualSpacing/>
        <w:jc w:val="both"/>
        <w:rPr>
          <w:rFonts w:asciiTheme="majorBidi" w:hAnsiTheme="majorBidi" w:cstheme="majorBidi"/>
          <w:iCs/>
          <w:sz w:val="24"/>
          <w:szCs w:val="24"/>
        </w:rPr>
      </w:pPr>
      <w:r w:rsidRPr="00013B95">
        <w:rPr>
          <w:rFonts w:asciiTheme="majorBidi" w:hAnsiTheme="majorBidi" w:cstheme="majorBidi"/>
          <w:iCs/>
          <w:sz w:val="24"/>
          <w:szCs w:val="24"/>
        </w:rPr>
        <w:t>Increased adoption of new agriculture technique</w:t>
      </w:r>
      <w:r w:rsidR="00665B9D" w:rsidRPr="00013B95">
        <w:rPr>
          <w:rFonts w:asciiTheme="majorBidi" w:hAnsiTheme="majorBidi" w:cstheme="majorBidi"/>
          <w:iCs/>
          <w:sz w:val="24"/>
          <w:szCs w:val="24"/>
        </w:rPr>
        <w:t>s</w:t>
      </w:r>
      <w:r w:rsidRPr="00013B95">
        <w:rPr>
          <w:rFonts w:asciiTheme="majorBidi" w:hAnsiTheme="majorBidi" w:cstheme="majorBidi"/>
          <w:iCs/>
          <w:sz w:val="24"/>
          <w:szCs w:val="24"/>
        </w:rPr>
        <w:t xml:space="preserve"> </w:t>
      </w:r>
      <w:r w:rsidR="00665B9D" w:rsidRPr="00013B95">
        <w:rPr>
          <w:rFonts w:asciiTheme="majorBidi" w:hAnsiTheme="majorBidi" w:cstheme="majorBidi"/>
          <w:iCs/>
          <w:sz w:val="24"/>
          <w:szCs w:val="24"/>
        </w:rPr>
        <w:t xml:space="preserve">involving </w:t>
      </w:r>
      <w:r w:rsidRPr="00013B95">
        <w:rPr>
          <w:rFonts w:asciiTheme="majorBidi" w:hAnsiTheme="majorBidi" w:cstheme="majorBidi"/>
          <w:iCs/>
          <w:sz w:val="24"/>
          <w:szCs w:val="24"/>
        </w:rPr>
        <w:t xml:space="preserve">soil </w:t>
      </w:r>
      <w:r w:rsidR="00665B9D" w:rsidRPr="00013B95">
        <w:rPr>
          <w:rFonts w:asciiTheme="majorBidi" w:hAnsiTheme="majorBidi" w:cstheme="majorBidi"/>
          <w:iCs/>
          <w:sz w:val="24"/>
          <w:szCs w:val="24"/>
        </w:rPr>
        <w:t>and</w:t>
      </w:r>
      <w:r w:rsidRPr="00013B95">
        <w:rPr>
          <w:rFonts w:asciiTheme="majorBidi" w:hAnsiTheme="majorBidi" w:cstheme="majorBidi"/>
          <w:iCs/>
          <w:sz w:val="24"/>
          <w:szCs w:val="24"/>
        </w:rPr>
        <w:t xml:space="preserve"> water conservation strategies.</w:t>
      </w:r>
    </w:p>
    <w:p w14:paraId="40AB0591" w14:textId="77777777" w:rsidR="00665B9D" w:rsidRPr="00013B95" w:rsidRDefault="00665B9D" w:rsidP="00710F47">
      <w:pPr>
        <w:spacing w:after="0" w:line="240" w:lineRule="auto"/>
        <w:ind w:firstLine="360"/>
        <w:contextualSpacing/>
        <w:jc w:val="both"/>
        <w:rPr>
          <w:rFonts w:asciiTheme="majorBidi" w:hAnsiTheme="majorBidi" w:cstheme="majorBidi"/>
          <w:sz w:val="24"/>
          <w:szCs w:val="24"/>
        </w:rPr>
      </w:pPr>
    </w:p>
    <w:p w14:paraId="7C0151A8" w14:textId="77777777" w:rsidR="00665B9D" w:rsidRPr="00013B95" w:rsidRDefault="006F270D" w:rsidP="00710F47">
      <w:pPr>
        <w:spacing w:after="0" w:line="240" w:lineRule="auto"/>
        <w:ind w:firstLine="360"/>
        <w:contextualSpacing/>
        <w:jc w:val="both"/>
        <w:rPr>
          <w:rFonts w:asciiTheme="majorBidi" w:hAnsiTheme="majorBidi" w:cstheme="majorBidi"/>
          <w:b/>
          <w:sz w:val="24"/>
          <w:szCs w:val="24"/>
        </w:rPr>
      </w:pPr>
      <w:r w:rsidRPr="00013B95">
        <w:rPr>
          <w:rFonts w:asciiTheme="majorBidi" w:hAnsiTheme="majorBidi" w:cstheme="majorBidi"/>
          <w:b/>
          <w:sz w:val="24"/>
          <w:szCs w:val="24"/>
        </w:rPr>
        <w:t>Outcome 2:</w:t>
      </w:r>
      <w:r w:rsidR="002E5FE8" w:rsidRPr="00013B95">
        <w:rPr>
          <w:rFonts w:asciiTheme="majorBidi" w:hAnsiTheme="majorBidi" w:cstheme="majorBidi"/>
          <w:b/>
          <w:sz w:val="24"/>
          <w:szCs w:val="24"/>
        </w:rPr>
        <w:t xml:space="preserve"> </w:t>
      </w:r>
    </w:p>
    <w:p w14:paraId="59A68CE5" w14:textId="77777777" w:rsidR="00665B9D" w:rsidRPr="00013B95" w:rsidRDefault="00665B9D" w:rsidP="00710F47">
      <w:pPr>
        <w:spacing w:after="0" w:line="240" w:lineRule="auto"/>
        <w:ind w:firstLine="360"/>
        <w:contextualSpacing/>
        <w:jc w:val="both"/>
        <w:rPr>
          <w:rFonts w:asciiTheme="majorBidi" w:hAnsiTheme="majorBidi" w:cstheme="majorBidi"/>
          <w:iCs/>
          <w:sz w:val="24"/>
          <w:szCs w:val="24"/>
        </w:rPr>
      </w:pPr>
    </w:p>
    <w:p w14:paraId="65781890" w14:textId="77777777" w:rsidR="00803E0A" w:rsidRPr="00013B95" w:rsidRDefault="00803E0A" w:rsidP="00710F47">
      <w:pPr>
        <w:spacing w:after="0" w:line="240" w:lineRule="auto"/>
        <w:ind w:firstLine="360"/>
        <w:contextualSpacing/>
        <w:jc w:val="both"/>
        <w:rPr>
          <w:rFonts w:asciiTheme="majorBidi" w:hAnsiTheme="majorBidi" w:cstheme="majorBidi"/>
          <w:iCs/>
          <w:sz w:val="24"/>
          <w:szCs w:val="24"/>
        </w:rPr>
      </w:pPr>
      <w:r w:rsidRPr="00013B95">
        <w:rPr>
          <w:rFonts w:asciiTheme="majorBidi" w:hAnsiTheme="majorBidi" w:cstheme="majorBidi"/>
          <w:iCs/>
          <w:sz w:val="24"/>
          <w:szCs w:val="24"/>
        </w:rPr>
        <w:t>Increased water availability for agriculture.</w:t>
      </w:r>
    </w:p>
    <w:p w14:paraId="4B533151" w14:textId="77777777" w:rsidR="00665B9D" w:rsidRPr="00013B95" w:rsidRDefault="00665B9D" w:rsidP="00710F47">
      <w:pPr>
        <w:spacing w:after="0" w:line="240" w:lineRule="auto"/>
        <w:ind w:firstLine="360"/>
        <w:contextualSpacing/>
        <w:jc w:val="both"/>
        <w:rPr>
          <w:rFonts w:asciiTheme="majorBidi" w:hAnsiTheme="majorBidi" w:cstheme="majorBidi"/>
          <w:iCs/>
          <w:sz w:val="24"/>
          <w:szCs w:val="24"/>
        </w:rPr>
      </w:pPr>
    </w:p>
    <w:p w14:paraId="5197C492" w14:textId="77777777" w:rsidR="00665B9D" w:rsidRPr="00013B95" w:rsidRDefault="006F270D" w:rsidP="00710F47">
      <w:pPr>
        <w:spacing w:after="0" w:line="240" w:lineRule="auto"/>
        <w:ind w:firstLine="360"/>
        <w:contextualSpacing/>
        <w:jc w:val="both"/>
        <w:rPr>
          <w:rFonts w:asciiTheme="majorBidi" w:hAnsiTheme="majorBidi" w:cstheme="majorBidi"/>
          <w:b/>
          <w:iCs/>
          <w:sz w:val="24"/>
          <w:szCs w:val="24"/>
        </w:rPr>
      </w:pPr>
      <w:r w:rsidRPr="00013B95">
        <w:rPr>
          <w:rFonts w:asciiTheme="majorBidi" w:hAnsiTheme="majorBidi" w:cstheme="majorBidi"/>
          <w:b/>
          <w:iCs/>
          <w:sz w:val="24"/>
          <w:szCs w:val="24"/>
        </w:rPr>
        <w:t>Outcome 3:</w:t>
      </w:r>
      <w:r w:rsidR="00803E0A" w:rsidRPr="00013B95">
        <w:rPr>
          <w:rFonts w:asciiTheme="majorBidi" w:hAnsiTheme="majorBidi" w:cstheme="majorBidi"/>
          <w:b/>
          <w:iCs/>
          <w:sz w:val="24"/>
          <w:szCs w:val="24"/>
        </w:rPr>
        <w:t xml:space="preserve"> </w:t>
      </w:r>
    </w:p>
    <w:p w14:paraId="465CEE34" w14:textId="77777777" w:rsidR="00665B9D" w:rsidRPr="00013B95" w:rsidRDefault="00665B9D" w:rsidP="00710F47">
      <w:pPr>
        <w:spacing w:after="0" w:line="240" w:lineRule="auto"/>
        <w:ind w:firstLine="360"/>
        <w:contextualSpacing/>
        <w:jc w:val="both"/>
        <w:rPr>
          <w:rFonts w:asciiTheme="majorBidi" w:eastAsiaTheme="minorEastAsia" w:hAnsiTheme="majorBidi" w:cstheme="majorBidi"/>
          <w:bCs/>
          <w:iCs/>
          <w:sz w:val="24"/>
          <w:szCs w:val="24"/>
          <w:lang w:val="en-IN" w:eastAsia="zh-CN"/>
        </w:rPr>
      </w:pPr>
    </w:p>
    <w:p w14:paraId="762B2092" w14:textId="63FA9A72" w:rsidR="00803E0A" w:rsidRPr="00013B95" w:rsidRDefault="00B23E46" w:rsidP="00710F47">
      <w:pPr>
        <w:spacing w:after="0" w:line="240" w:lineRule="auto"/>
        <w:ind w:firstLine="360"/>
        <w:contextualSpacing/>
        <w:jc w:val="both"/>
        <w:rPr>
          <w:rFonts w:asciiTheme="majorBidi" w:eastAsiaTheme="minorEastAsia" w:hAnsiTheme="majorBidi" w:cstheme="majorBidi"/>
          <w:bCs/>
          <w:iCs/>
          <w:sz w:val="24"/>
          <w:szCs w:val="24"/>
          <w:lang w:val="en-IN" w:eastAsia="zh-CN"/>
        </w:rPr>
      </w:pPr>
      <w:r w:rsidRPr="00013B95">
        <w:rPr>
          <w:rFonts w:asciiTheme="majorBidi" w:eastAsiaTheme="minorEastAsia" w:hAnsiTheme="majorBidi" w:cstheme="majorBidi"/>
          <w:bCs/>
          <w:iCs/>
          <w:sz w:val="24"/>
          <w:szCs w:val="24"/>
          <w:lang w:val="en-IN" w:eastAsia="zh-CN"/>
        </w:rPr>
        <w:t>Women to have increased knowledge and skills to engage in alternative</w:t>
      </w:r>
      <w:r w:rsidR="00803E0A" w:rsidRPr="00013B95">
        <w:rPr>
          <w:rFonts w:asciiTheme="majorBidi" w:eastAsiaTheme="minorEastAsia" w:hAnsiTheme="majorBidi" w:cstheme="majorBidi"/>
          <w:bCs/>
          <w:iCs/>
          <w:sz w:val="24"/>
          <w:szCs w:val="24"/>
          <w:lang w:val="en-IN" w:eastAsia="zh-CN"/>
        </w:rPr>
        <w:t xml:space="preserve"> livelihood</w:t>
      </w:r>
      <w:r w:rsidRPr="00013B95">
        <w:rPr>
          <w:rFonts w:asciiTheme="majorBidi" w:eastAsiaTheme="minorEastAsia" w:hAnsiTheme="majorBidi" w:cstheme="majorBidi"/>
          <w:bCs/>
          <w:iCs/>
          <w:sz w:val="24"/>
          <w:szCs w:val="24"/>
          <w:lang w:val="en-IN" w:eastAsia="zh-CN"/>
        </w:rPr>
        <w:t xml:space="preserve"> activities</w:t>
      </w:r>
      <w:r w:rsidR="006F270D" w:rsidRPr="00013B95">
        <w:rPr>
          <w:rFonts w:asciiTheme="majorBidi" w:eastAsiaTheme="minorEastAsia" w:hAnsiTheme="majorBidi" w:cstheme="majorBidi"/>
          <w:bCs/>
          <w:iCs/>
          <w:sz w:val="24"/>
          <w:szCs w:val="24"/>
          <w:lang w:val="en-IN" w:eastAsia="zh-CN"/>
        </w:rPr>
        <w:t>.</w:t>
      </w:r>
    </w:p>
    <w:p w14:paraId="6F8D7F84" w14:textId="77777777" w:rsidR="00665B9D" w:rsidRPr="00013B95" w:rsidRDefault="00665B9D" w:rsidP="00710F47">
      <w:pPr>
        <w:spacing w:after="0" w:line="240" w:lineRule="auto"/>
        <w:ind w:firstLine="360"/>
        <w:contextualSpacing/>
        <w:jc w:val="both"/>
        <w:rPr>
          <w:rFonts w:asciiTheme="majorBidi" w:eastAsiaTheme="minorEastAsia" w:hAnsiTheme="majorBidi" w:cstheme="majorBidi"/>
          <w:bCs/>
          <w:iCs/>
          <w:sz w:val="24"/>
          <w:szCs w:val="24"/>
          <w:lang w:val="en-IN" w:eastAsia="zh-CN"/>
        </w:rPr>
      </w:pPr>
    </w:p>
    <w:p w14:paraId="2261DC2C" w14:textId="77777777" w:rsidR="00CB0E08" w:rsidRPr="00013B95" w:rsidRDefault="00AE2DE4" w:rsidP="008229C9">
      <w:pPr>
        <w:pStyle w:val="NoSpacing"/>
        <w:numPr>
          <w:ilvl w:val="0"/>
          <w:numId w:val="10"/>
        </w:numPr>
        <w:shd w:val="clear" w:color="auto" w:fill="FFFFFF" w:themeFill="background1"/>
        <w:tabs>
          <w:tab w:val="left" w:pos="284"/>
        </w:tabs>
        <w:jc w:val="both"/>
        <w:rPr>
          <w:rFonts w:asciiTheme="majorBidi" w:hAnsiTheme="majorBidi" w:cstheme="majorBidi"/>
          <w:sz w:val="24"/>
          <w:szCs w:val="24"/>
        </w:rPr>
      </w:pPr>
      <w:r w:rsidRPr="00013B95">
        <w:rPr>
          <w:rFonts w:asciiTheme="majorBidi" w:hAnsiTheme="majorBidi" w:cstheme="majorBidi"/>
          <w:b/>
          <w:sz w:val="24"/>
          <w:szCs w:val="24"/>
        </w:rPr>
        <w:t>Activities</w:t>
      </w:r>
    </w:p>
    <w:p w14:paraId="1F484925" w14:textId="77777777" w:rsidR="000C1287" w:rsidRPr="00013B95" w:rsidRDefault="005E7C1B" w:rsidP="009E2F1C">
      <w:pPr>
        <w:pStyle w:val="NoSpacing"/>
        <w:shd w:val="clear" w:color="auto" w:fill="FFFFFF" w:themeFill="background1"/>
        <w:tabs>
          <w:tab w:val="left" w:pos="284"/>
        </w:tabs>
        <w:ind w:left="284"/>
        <w:jc w:val="both"/>
        <w:rPr>
          <w:rFonts w:asciiTheme="majorBidi" w:hAnsiTheme="majorBidi" w:cstheme="majorBidi"/>
          <w:sz w:val="24"/>
          <w:szCs w:val="24"/>
        </w:rPr>
      </w:pPr>
      <w:r w:rsidRPr="00013B95">
        <w:rPr>
          <w:rFonts w:asciiTheme="majorBidi" w:hAnsiTheme="majorBidi" w:cstheme="majorBidi"/>
          <w:sz w:val="24"/>
          <w:szCs w:val="24"/>
        </w:rPr>
        <w:t>What action</w:t>
      </w:r>
      <w:r w:rsidR="00353F5B" w:rsidRPr="00013B95">
        <w:rPr>
          <w:rFonts w:asciiTheme="majorBidi" w:hAnsiTheme="majorBidi" w:cstheme="majorBidi"/>
          <w:sz w:val="24"/>
          <w:szCs w:val="24"/>
        </w:rPr>
        <w:t>s</w:t>
      </w:r>
      <w:r w:rsidRPr="00013B95">
        <w:rPr>
          <w:rFonts w:asciiTheme="majorBidi" w:hAnsiTheme="majorBidi" w:cstheme="majorBidi"/>
          <w:sz w:val="24"/>
          <w:szCs w:val="24"/>
        </w:rPr>
        <w:t xml:space="preserve"> will you take to reach these </w:t>
      </w:r>
      <w:r w:rsidR="00020DE8" w:rsidRPr="00013B95">
        <w:rPr>
          <w:rFonts w:asciiTheme="majorBidi" w:hAnsiTheme="majorBidi" w:cstheme="majorBidi"/>
          <w:sz w:val="24"/>
          <w:szCs w:val="24"/>
        </w:rPr>
        <w:t>outcomes</w:t>
      </w:r>
      <w:r w:rsidRPr="00013B95">
        <w:rPr>
          <w:rFonts w:asciiTheme="majorBidi" w:hAnsiTheme="majorBidi" w:cstheme="majorBidi"/>
          <w:sz w:val="24"/>
          <w:szCs w:val="24"/>
        </w:rPr>
        <w:t>?</w:t>
      </w:r>
      <w:r w:rsidR="00E565C0" w:rsidRPr="00013B95">
        <w:rPr>
          <w:rFonts w:asciiTheme="majorBidi" w:hAnsiTheme="majorBidi" w:cstheme="majorBidi"/>
          <w:sz w:val="24"/>
          <w:szCs w:val="24"/>
        </w:rPr>
        <w:t xml:space="preserve"> </w:t>
      </w:r>
      <w:r w:rsidR="000C1287" w:rsidRPr="00013B95">
        <w:rPr>
          <w:rFonts w:asciiTheme="majorBidi" w:hAnsiTheme="majorBidi" w:cstheme="majorBidi"/>
          <w:sz w:val="24"/>
          <w:szCs w:val="24"/>
        </w:rPr>
        <w:t xml:space="preserve">Consider your </w:t>
      </w:r>
      <w:r w:rsidR="0027434D" w:rsidRPr="00013B95">
        <w:rPr>
          <w:rFonts w:asciiTheme="majorBidi" w:hAnsiTheme="majorBidi" w:cstheme="majorBidi"/>
          <w:sz w:val="24"/>
          <w:szCs w:val="24"/>
        </w:rPr>
        <w:t xml:space="preserve">Situation Assessment </w:t>
      </w:r>
      <w:r w:rsidR="000C1287" w:rsidRPr="00013B95">
        <w:rPr>
          <w:rFonts w:asciiTheme="majorBidi" w:hAnsiTheme="majorBidi" w:cstheme="majorBidi"/>
          <w:sz w:val="24"/>
          <w:szCs w:val="24"/>
        </w:rPr>
        <w:t xml:space="preserve">as you plan activities. </w:t>
      </w:r>
      <w:r w:rsidR="00B60D80" w:rsidRPr="00013B95">
        <w:rPr>
          <w:rFonts w:asciiTheme="majorBidi" w:hAnsiTheme="majorBidi" w:cstheme="majorBidi"/>
          <w:sz w:val="24"/>
          <w:szCs w:val="24"/>
        </w:rPr>
        <w:t>Include details about</w:t>
      </w:r>
      <w:r w:rsidR="000C1287" w:rsidRPr="00013B95">
        <w:rPr>
          <w:rFonts w:asciiTheme="majorBidi" w:hAnsiTheme="majorBidi" w:cstheme="majorBidi"/>
          <w:sz w:val="24"/>
          <w:szCs w:val="24"/>
        </w:rPr>
        <w:t>:</w:t>
      </w:r>
    </w:p>
    <w:p w14:paraId="332ADD05" w14:textId="77777777" w:rsidR="000C1287" w:rsidRPr="00013B95" w:rsidRDefault="000C1287" w:rsidP="008229C9">
      <w:pPr>
        <w:pStyle w:val="NoSpacing"/>
        <w:numPr>
          <w:ilvl w:val="0"/>
          <w:numId w:val="4"/>
        </w:numPr>
        <w:shd w:val="clear" w:color="auto" w:fill="FFFFFF" w:themeFill="background1"/>
        <w:tabs>
          <w:tab w:val="left" w:pos="284"/>
        </w:tabs>
        <w:jc w:val="both"/>
        <w:rPr>
          <w:rFonts w:asciiTheme="majorBidi" w:hAnsiTheme="majorBidi" w:cstheme="majorBidi"/>
          <w:sz w:val="24"/>
          <w:szCs w:val="24"/>
        </w:rPr>
      </w:pPr>
      <w:r w:rsidRPr="00013B95">
        <w:rPr>
          <w:rFonts w:asciiTheme="majorBidi" w:hAnsiTheme="majorBidi" w:cstheme="majorBidi"/>
          <w:sz w:val="24"/>
          <w:szCs w:val="24"/>
        </w:rPr>
        <w:t xml:space="preserve">how activities </w:t>
      </w:r>
      <w:r w:rsidR="0069116D" w:rsidRPr="00013B95">
        <w:rPr>
          <w:rFonts w:asciiTheme="majorBidi" w:hAnsiTheme="majorBidi" w:cstheme="majorBidi"/>
          <w:sz w:val="24"/>
          <w:szCs w:val="24"/>
        </w:rPr>
        <w:t xml:space="preserve">will be </w:t>
      </w:r>
      <w:r w:rsidR="005A53F3" w:rsidRPr="00013B95">
        <w:rPr>
          <w:rFonts w:asciiTheme="majorBidi" w:hAnsiTheme="majorBidi" w:cstheme="majorBidi"/>
          <w:sz w:val="24"/>
          <w:szCs w:val="24"/>
        </w:rPr>
        <w:t>accomplished</w:t>
      </w:r>
    </w:p>
    <w:p w14:paraId="0E6DD4B9" w14:textId="77777777" w:rsidR="00897E16" w:rsidRPr="00013B95" w:rsidRDefault="00B60D80" w:rsidP="008229C9">
      <w:pPr>
        <w:pStyle w:val="NoSpacing"/>
        <w:numPr>
          <w:ilvl w:val="0"/>
          <w:numId w:val="4"/>
        </w:numPr>
        <w:shd w:val="clear" w:color="auto" w:fill="FFFFFF" w:themeFill="background1"/>
        <w:tabs>
          <w:tab w:val="left" w:pos="284"/>
        </w:tabs>
        <w:jc w:val="both"/>
        <w:rPr>
          <w:rFonts w:asciiTheme="majorBidi" w:hAnsiTheme="majorBidi" w:cstheme="majorBidi"/>
          <w:sz w:val="24"/>
          <w:szCs w:val="24"/>
        </w:rPr>
      </w:pPr>
      <w:r w:rsidRPr="00013B95">
        <w:rPr>
          <w:rFonts w:asciiTheme="majorBidi" w:hAnsiTheme="majorBidi" w:cstheme="majorBidi"/>
          <w:sz w:val="24"/>
          <w:szCs w:val="24"/>
        </w:rPr>
        <w:t>timing</w:t>
      </w:r>
      <w:r w:rsidR="00107B70" w:rsidRPr="00013B95">
        <w:rPr>
          <w:rFonts w:asciiTheme="majorBidi" w:hAnsiTheme="majorBidi" w:cstheme="majorBidi"/>
          <w:sz w:val="24"/>
          <w:szCs w:val="24"/>
        </w:rPr>
        <w:t xml:space="preserve"> and</w:t>
      </w:r>
      <w:r w:rsidRPr="00013B95">
        <w:rPr>
          <w:rFonts w:asciiTheme="majorBidi" w:hAnsiTheme="majorBidi" w:cstheme="majorBidi"/>
          <w:sz w:val="24"/>
          <w:szCs w:val="24"/>
        </w:rPr>
        <w:t xml:space="preserve"> frequency </w:t>
      </w:r>
    </w:p>
    <w:p w14:paraId="268670C2" w14:textId="77777777" w:rsidR="00050200" w:rsidRPr="00013B95" w:rsidRDefault="00A829C0" w:rsidP="008229C9">
      <w:pPr>
        <w:pStyle w:val="NoSpacing"/>
        <w:numPr>
          <w:ilvl w:val="0"/>
          <w:numId w:val="4"/>
        </w:numPr>
        <w:shd w:val="clear" w:color="auto" w:fill="FFFFFF" w:themeFill="background1"/>
        <w:tabs>
          <w:tab w:val="left" w:pos="284"/>
        </w:tabs>
        <w:ind w:left="0" w:firstLine="502"/>
        <w:jc w:val="both"/>
        <w:rPr>
          <w:rFonts w:asciiTheme="majorBidi" w:hAnsiTheme="majorBidi" w:cstheme="majorBidi"/>
          <w:sz w:val="24"/>
          <w:szCs w:val="24"/>
        </w:rPr>
      </w:pPr>
      <w:r w:rsidRPr="00013B95">
        <w:rPr>
          <w:rFonts w:asciiTheme="majorBidi" w:hAnsiTheme="majorBidi" w:cstheme="majorBidi"/>
          <w:sz w:val="24"/>
          <w:szCs w:val="24"/>
        </w:rPr>
        <w:t xml:space="preserve">  </w:t>
      </w:r>
      <w:r w:rsidR="00B44798" w:rsidRPr="00013B95">
        <w:rPr>
          <w:rFonts w:asciiTheme="majorBidi" w:hAnsiTheme="majorBidi" w:cstheme="majorBidi"/>
          <w:sz w:val="24"/>
          <w:szCs w:val="24"/>
        </w:rPr>
        <w:t xml:space="preserve">selecting </w:t>
      </w:r>
      <w:r w:rsidR="00B60D80" w:rsidRPr="00013B95">
        <w:rPr>
          <w:rFonts w:asciiTheme="majorBidi" w:hAnsiTheme="majorBidi" w:cstheme="majorBidi"/>
          <w:sz w:val="24"/>
          <w:szCs w:val="24"/>
        </w:rPr>
        <w:t>participant</w:t>
      </w:r>
      <w:r w:rsidR="00B44798" w:rsidRPr="00013B95">
        <w:rPr>
          <w:rFonts w:asciiTheme="majorBidi" w:hAnsiTheme="majorBidi" w:cstheme="majorBidi"/>
          <w:sz w:val="24"/>
          <w:szCs w:val="24"/>
        </w:rPr>
        <w:t>s</w:t>
      </w:r>
    </w:p>
    <w:p w14:paraId="0EA09B1F" w14:textId="77777777" w:rsidR="00EF600A" w:rsidRPr="00013B95" w:rsidRDefault="00EF600A" w:rsidP="008229C9">
      <w:pPr>
        <w:pStyle w:val="NoSpacing"/>
        <w:shd w:val="clear" w:color="auto" w:fill="FFFFFF" w:themeFill="background1"/>
        <w:tabs>
          <w:tab w:val="left" w:pos="284"/>
        </w:tabs>
        <w:ind w:left="502"/>
        <w:jc w:val="both"/>
        <w:rPr>
          <w:rFonts w:asciiTheme="majorBidi" w:hAnsiTheme="majorBidi" w:cstheme="majorBidi"/>
          <w:sz w:val="24"/>
          <w:szCs w:val="24"/>
        </w:rPr>
      </w:pPr>
    </w:p>
    <w:p w14:paraId="426BA32B" w14:textId="77777777" w:rsidR="00F54E84" w:rsidRPr="00013B95" w:rsidRDefault="00676CE6" w:rsidP="009E2F1C">
      <w:pPr>
        <w:pStyle w:val="NoSpacing"/>
        <w:ind w:left="288"/>
        <w:jc w:val="both"/>
        <w:rPr>
          <w:rFonts w:asciiTheme="majorBidi" w:hAnsiTheme="majorBidi" w:cstheme="majorBidi"/>
          <w:b/>
          <w:sz w:val="24"/>
          <w:szCs w:val="24"/>
        </w:rPr>
      </w:pPr>
      <w:r w:rsidRPr="00013B95">
        <w:rPr>
          <w:rFonts w:asciiTheme="majorBidi" w:hAnsiTheme="majorBidi" w:cstheme="majorBidi"/>
          <w:b/>
          <w:sz w:val="24"/>
          <w:szCs w:val="24"/>
        </w:rPr>
        <w:lastRenderedPageBreak/>
        <w:t xml:space="preserve">Activities for </w:t>
      </w:r>
      <w:r w:rsidR="005E5B15" w:rsidRPr="00013B95">
        <w:rPr>
          <w:rFonts w:asciiTheme="majorBidi" w:hAnsiTheme="majorBidi" w:cstheme="majorBidi"/>
          <w:b/>
          <w:sz w:val="24"/>
          <w:szCs w:val="24"/>
        </w:rPr>
        <w:t>Outcome</w:t>
      </w:r>
      <w:r w:rsidR="005B038F" w:rsidRPr="00013B95">
        <w:rPr>
          <w:rFonts w:asciiTheme="majorBidi" w:hAnsiTheme="majorBidi" w:cstheme="majorBidi"/>
          <w:b/>
          <w:sz w:val="24"/>
          <w:szCs w:val="24"/>
        </w:rPr>
        <w:t xml:space="preserve"> #</w:t>
      </w:r>
      <w:r w:rsidR="005E5B15" w:rsidRPr="00013B95">
        <w:rPr>
          <w:rFonts w:asciiTheme="majorBidi" w:hAnsiTheme="majorBidi" w:cstheme="majorBidi"/>
          <w:b/>
          <w:sz w:val="24"/>
          <w:szCs w:val="24"/>
        </w:rPr>
        <w:t xml:space="preserve"> 1</w:t>
      </w:r>
    </w:p>
    <w:p w14:paraId="365F7739" w14:textId="77777777" w:rsidR="00F54E84" w:rsidRPr="00013B95" w:rsidRDefault="00F54E84" w:rsidP="009E2F1C">
      <w:pPr>
        <w:pStyle w:val="NoSpacing"/>
        <w:ind w:left="720"/>
        <w:jc w:val="both"/>
        <w:rPr>
          <w:rFonts w:asciiTheme="majorBidi" w:hAnsiTheme="majorBidi" w:cstheme="majorBidi"/>
          <w:b/>
          <w:iCs/>
          <w:sz w:val="24"/>
          <w:szCs w:val="24"/>
          <w:u w:val="single"/>
        </w:rPr>
      </w:pPr>
    </w:p>
    <w:p w14:paraId="076D8DF1" w14:textId="77777777" w:rsidR="005E5B15" w:rsidRPr="00013B95" w:rsidRDefault="005E5B15" w:rsidP="009E2F1C">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10EB0DED"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2481F97E" w14:textId="77DEDF40" w:rsidR="005E5B15" w:rsidRPr="00013B95" w:rsidRDefault="005E5B15" w:rsidP="00006267">
      <w:pPr>
        <w:pStyle w:val="ListParagraph"/>
        <w:numPr>
          <w:ilvl w:val="0"/>
          <w:numId w:val="14"/>
        </w:numPr>
        <w:spacing w:after="0" w:line="240" w:lineRule="auto"/>
        <w:jc w:val="both"/>
        <w:rPr>
          <w:rFonts w:ascii="Times New Roman" w:hAnsi="Times New Roman" w:cs="Times New Roman"/>
          <w:sz w:val="24"/>
          <w:szCs w:val="24"/>
        </w:rPr>
      </w:pPr>
      <w:r w:rsidRPr="00013B95">
        <w:rPr>
          <w:rFonts w:asciiTheme="majorBidi" w:hAnsiTheme="majorBidi" w:cstheme="majorBidi"/>
          <w:sz w:val="24"/>
          <w:szCs w:val="24"/>
        </w:rPr>
        <w:t>Engagement of consultants for land develop</w:t>
      </w:r>
      <w:r w:rsidR="009E2F1C" w:rsidRPr="00013B95">
        <w:rPr>
          <w:rFonts w:asciiTheme="majorBidi" w:hAnsiTheme="majorBidi" w:cstheme="majorBidi"/>
          <w:sz w:val="24"/>
          <w:szCs w:val="24"/>
        </w:rPr>
        <w:t>ment</w:t>
      </w:r>
      <w:r w:rsidRPr="00013B95">
        <w:rPr>
          <w:rFonts w:asciiTheme="majorBidi" w:hAnsiTheme="majorBidi" w:cstheme="majorBidi"/>
          <w:sz w:val="24"/>
          <w:szCs w:val="24"/>
        </w:rPr>
        <w:t xml:space="preserve"> plans and improved agriculture practices</w:t>
      </w:r>
      <w:ins w:id="23" w:author="Allison Enns" w:date="2019-01-15T11:43:00Z">
        <w:r w:rsidR="00403DB0" w:rsidRPr="00013B95">
          <w:rPr>
            <w:rFonts w:asciiTheme="majorBidi" w:hAnsiTheme="majorBidi" w:cstheme="majorBidi"/>
            <w:sz w:val="24"/>
            <w:szCs w:val="24"/>
          </w:rPr>
          <w:t xml:space="preserve"> </w:t>
        </w:r>
        <w:r w:rsidR="00403DB0" w:rsidRPr="00013B95">
          <w:rPr>
            <w:rFonts w:ascii="Times New Roman" w:hAnsi="Times New Roman" w:cs="Times New Roman"/>
            <w:sz w:val="24"/>
            <w:szCs w:val="24"/>
          </w:rPr>
          <w:t>(</w:t>
        </w:r>
        <w:r w:rsidR="00403DB0" w:rsidRPr="00013B95">
          <w:rPr>
            <w:rFonts w:ascii="Times New Roman" w:hAnsi="Times New Roman" w:cs="Times New Roman"/>
            <w:sz w:val="24"/>
            <w:szCs w:val="24"/>
          </w:rPr>
          <w:t>Consultant is a B. Tech agricultural Eng. as well as M. Tech in Water Resource Development and Management</w:t>
        </w:r>
        <w:r w:rsidR="00403DB0" w:rsidRPr="00013B95">
          <w:rPr>
            <w:rFonts w:ascii="Times New Roman" w:hAnsi="Times New Roman" w:cs="Times New Roman"/>
            <w:sz w:val="24"/>
            <w:szCs w:val="24"/>
          </w:rPr>
          <w:t>)</w:t>
        </w:r>
      </w:ins>
      <w:r w:rsidRPr="00013B95">
        <w:rPr>
          <w:rFonts w:ascii="Times New Roman" w:hAnsi="Times New Roman" w:cs="Times New Roman"/>
          <w:sz w:val="24"/>
          <w:szCs w:val="24"/>
        </w:rPr>
        <w:t>.</w:t>
      </w:r>
    </w:p>
    <w:p w14:paraId="721D6708" w14:textId="77777777" w:rsidR="00521D70"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r w:rsidR="003C602E" w:rsidRPr="00013B95">
        <w:rPr>
          <w:rFonts w:asciiTheme="majorBidi" w:hAnsiTheme="majorBidi" w:cstheme="majorBidi"/>
          <w:sz w:val="24"/>
          <w:szCs w:val="24"/>
        </w:rPr>
        <w:t xml:space="preserve"> </w:t>
      </w:r>
      <w:r w:rsidR="00FC1049" w:rsidRPr="00013B95">
        <w:rPr>
          <w:rFonts w:asciiTheme="majorBidi" w:hAnsiTheme="majorBidi" w:cstheme="majorBidi"/>
          <w:sz w:val="24"/>
          <w:szCs w:val="24"/>
        </w:rPr>
        <w:t>dam</w:t>
      </w:r>
      <w:r w:rsidR="003C602E" w:rsidRPr="00013B95">
        <w:rPr>
          <w:rFonts w:asciiTheme="majorBidi" w:hAnsiTheme="majorBidi" w:cstheme="majorBidi"/>
          <w:sz w:val="24"/>
          <w:szCs w:val="24"/>
        </w:rPr>
        <w:t xml:space="preserve"> (Cash for work)</w:t>
      </w:r>
      <w:r w:rsidRPr="00013B95">
        <w:rPr>
          <w:rFonts w:asciiTheme="majorBidi" w:hAnsiTheme="majorBidi" w:cstheme="majorBidi"/>
          <w:sz w:val="24"/>
          <w:szCs w:val="24"/>
        </w:rPr>
        <w:t>.</w:t>
      </w:r>
    </w:p>
    <w:p w14:paraId="6689F035" w14:textId="0161F15B" w:rsidR="00521D70" w:rsidRPr="00013B95" w:rsidRDefault="00521D70" w:rsidP="00521D70">
      <w:pPr>
        <w:pStyle w:val="ListParagraph"/>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Cash for work will be given at the rate of Rs 200/person/day. Cash can be used for other necessary needs. </w:t>
      </w:r>
      <w:r w:rsidR="0062532F" w:rsidRPr="00013B95">
        <w:rPr>
          <w:rFonts w:asciiTheme="majorBidi" w:hAnsiTheme="majorBidi" w:cstheme="majorBidi"/>
          <w:sz w:val="24"/>
          <w:szCs w:val="24"/>
        </w:rPr>
        <w:t>The v</w:t>
      </w:r>
      <w:r w:rsidRPr="00013B95">
        <w:rPr>
          <w:rFonts w:asciiTheme="majorBidi" w:hAnsiTheme="majorBidi" w:cstheme="majorBidi"/>
          <w:sz w:val="24"/>
          <w:szCs w:val="24"/>
        </w:rPr>
        <w:t xml:space="preserve">illage committee will cooperate with the project staff and manage in processing it. Eight hamlet households </w:t>
      </w:r>
      <w:r w:rsidR="001A1CEC" w:rsidRPr="00013B95">
        <w:rPr>
          <w:rFonts w:asciiTheme="majorBidi" w:hAnsiTheme="majorBidi" w:cstheme="majorBidi"/>
          <w:sz w:val="24"/>
          <w:szCs w:val="24"/>
        </w:rPr>
        <w:t>are</w:t>
      </w:r>
      <w:r w:rsidRPr="00013B95">
        <w:rPr>
          <w:rFonts w:asciiTheme="majorBidi" w:hAnsiTheme="majorBidi" w:cstheme="majorBidi"/>
          <w:sz w:val="24"/>
          <w:szCs w:val="24"/>
        </w:rPr>
        <w:t xml:space="preserve"> targeted for labor work. This will be discussed in the village meeting before project activities implementation.</w:t>
      </w:r>
    </w:p>
    <w:p w14:paraId="54D0FE9D" w14:textId="12635843" w:rsidR="00521D70" w:rsidRPr="00013B95" w:rsidRDefault="00521D70" w:rsidP="0062532F">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Land treatment </w:t>
      </w:r>
    </w:p>
    <w:p w14:paraId="70C4B34F" w14:textId="7F3AB878" w:rsidR="00521D70" w:rsidRPr="00013B95" w:rsidRDefault="00521D70" w:rsidP="0062532F">
      <w:pPr>
        <w:pStyle w:val="ListParagraph"/>
        <w:spacing w:after="0" w:line="240" w:lineRule="auto"/>
        <w:ind w:left="1440" w:hanging="360"/>
        <w:jc w:val="both"/>
        <w:rPr>
          <w:rFonts w:asciiTheme="majorBidi" w:hAnsiTheme="majorBidi" w:cstheme="majorBidi"/>
          <w:sz w:val="24"/>
          <w:szCs w:val="24"/>
        </w:rPr>
      </w:pPr>
      <w:r w:rsidRPr="00013B95">
        <w:rPr>
          <w:rFonts w:asciiTheme="majorBidi" w:hAnsiTheme="majorBidi" w:cstheme="majorBidi"/>
          <w:sz w:val="24"/>
          <w:szCs w:val="24"/>
        </w:rPr>
        <w:t>o</w:t>
      </w:r>
      <w:r w:rsidRPr="00013B95">
        <w:rPr>
          <w:rFonts w:asciiTheme="majorBidi" w:hAnsiTheme="majorBidi" w:cstheme="majorBidi"/>
          <w:sz w:val="24"/>
          <w:szCs w:val="24"/>
        </w:rPr>
        <w:tab/>
      </w:r>
      <w:r w:rsidR="001A1CEC" w:rsidRPr="00013B95">
        <w:rPr>
          <w:rFonts w:asciiTheme="majorBidi" w:hAnsiTheme="majorBidi" w:cstheme="majorBidi"/>
          <w:sz w:val="24"/>
          <w:szCs w:val="24"/>
        </w:rPr>
        <w:t>P</w:t>
      </w:r>
      <w:r w:rsidRPr="00013B95">
        <w:rPr>
          <w:rFonts w:asciiTheme="majorBidi" w:hAnsiTheme="majorBidi" w:cstheme="majorBidi"/>
          <w:sz w:val="24"/>
          <w:szCs w:val="24"/>
        </w:rPr>
        <w:t xml:space="preserve">rocesses: </w:t>
      </w:r>
      <w:r w:rsidR="0062532F" w:rsidRPr="00013B95">
        <w:rPr>
          <w:rFonts w:asciiTheme="majorBidi" w:hAnsiTheme="majorBidi" w:cstheme="majorBidi"/>
          <w:sz w:val="24"/>
          <w:szCs w:val="24"/>
        </w:rPr>
        <w:t xml:space="preserve"> The v</w:t>
      </w:r>
      <w:r w:rsidRPr="00013B95">
        <w:rPr>
          <w:rFonts w:asciiTheme="majorBidi" w:hAnsiTheme="majorBidi" w:cstheme="majorBidi"/>
          <w:sz w:val="24"/>
          <w:szCs w:val="24"/>
        </w:rPr>
        <w:t xml:space="preserve">illage committee will decide </w:t>
      </w:r>
      <w:r w:rsidR="0062532F" w:rsidRPr="00013B95">
        <w:rPr>
          <w:rFonts w:asciiTheme="majorBidi" w:hAnsiTheme="majorBidi" w:cstheme="majorBidi"/>
          <w:sz w:val="24"/>
          <w:szCs w:val="24"/>
        </w:rPr>
        <w:t>on</w:t>
      </w:r>
      <w:r w:rsidRPr="00013B95">
        <w:rPr>
          <w:rFonts w:asciiTheme="majorBidi" w:hAnsiTheme="majorBidi" w:cstheme="majorBidi"/>
          <w:sz w:val="24"/>
          <w:szCs w:val="24"/>
        </w:rPr>
        <w:t xml:space="preserve"> equitable distribution and efficient work of land treatment. Project staff and </w:t>
      </w:r>
      <w:r w:rsidR="0062532F" w:rsidRPr="00013B95">
        <w:rPr>
          <w:rFonts w:asciiTheme="majorBidi" w:hAnsiTheme="majorBidi" w:cstheme="majorBidi"/>
          <w:sz w:val="24"/>
          <w:szCs w:val="24"/>
        </w:rPr>
        <w:t xml:space="preserve">the </w:t>
      </w:r>
      <w:r w:rsidRPr="00013B95">
        <w:rPr>
          <w:rFonts w:asciiTheme="majorBidi" w:hAnsiTheme="majorBidi" w:cstheme="majorBidi"/>
          <w:sz w:val="24"/>
          <w:szCs w:val="24"/>
        </w:rPr>
        <w:t>village committee will measure earth work in regular basis (weekly and daily).</w:t>
      </w:r>
    </w:p>
    <w:p w14:paraId="451FDB94" w14:textId="77777777" w:rsidR="00521D70" w:rsidRPr="00013B95" w:rsidRDefault="00521D70" w:rsidP="0062532F">
      <w:pPr>
        <w:pStyle w:val="ListParagraph"/>
        <w:spacing w:after="0" w:line="240" w:lineRule="auto"/>
        <w:ind w:left="1440" w:hanging="360"/>
        <w:jc w:val="both"/>
        <w:rPr>
          <w:rFonts w:asciiTheme="majorBidi" w:hAnsiTheme="majorBidi" w:cstheme="majorBidi"/>
          <w:sz w:val="24"/>
          <w:szCs w:val="24"/>
        </w:rPr>
      </w:pPr>
    </w:p>
    <w:p w14:paraId="72379C99" w14:textId="0AC3C051" w:rsidR="00521D70" w:rsidRPr="00013B95" w:rsidRDefault="00521D70" w:rsidP="0062532F">
      <w:pPr>
        <w:pStyle w:val="ListParagraph"/>
        <w:spacing w:after="0" w:line="240" w:lineRule="auto"/>
        <w:ind w:left="1440" w:hanging="360"/>
        <w:jc w:val="both"/>
        <w:rPr>
          <w:rFonts w:asciiTheme="majorBidi" w:hAnsiTheme="majorBidi" w:cstheme="majorBidi"/>
          <w:sz w:val="24"/>
          <w:szCs w:val="24"/>
        </w:rPr>
      </w:pPr>
      <w:r w:rsidRPr="00013B95">
        <w:rPr>
          <w:rFonts w:asciiTheme="majorBidi" w:hAnsiTheme="majorBidi" w:cstheme="majorBidi"/>
          <w:sz w:val="24"/>
          <w:szCs w:val="24"/>
        </w:rPr>
        <w:t>o</w:t>
      </w:r>
      <w:r w:rsidRPr="00013B95">
        <w:rPr>
          <w:rFonts w:asciiTheme="majorBidi" w:hAnsiTheme="majorBidi" w:cstheme="majorBidi"/>
          <w:sz w:val="24"/>
          <w:szCs w:val="24"/>
        </w:rPr>
        <w:tab/>
        <w:t>Expected results: Families will have developed and improved land for multiple crops.</w:t>
      </w:r>
    </w:p>
    <w:p w14:paraId="685052F9" w14:textId="12B5AC7C" w:rsidR="00521D70" w:rsidRPr="00013B95" w:rsidRDefault="00521D70" w:rsidP="0062532F">
      <w:pPr>
        <w:pStyle w:val="ListParagraph"/>
        <w:spacing w:after="0" w:line="240" w:lineRule="auto"/>
        <w:ind w:left="1440" w:hanging="360"/>
        <w:jc w:val="both"/>
        <w:rPr>
          <w:rFonts w:asciiTheme="majorBidi" w:hAnsiTheme="majorBidi" w:cstheme="majorBidi"/>
          <w:sz w:val="24"/>
          <w:szCs w:val="24"/>
        </w:rPr>
      </w:pPr>
      <w:r w:rsidRPr="00013B95">
        <w:rPr>
          <w:rFonts w:asciiTheme="majorBidi" w:hAnsiTheme="majorBidi" w:cstheme="majorBidi"/>
          <w:sz w:val="24"/>
          <w:szCs w:val="24"/>
        </w:rPr>
        <w:t>o</w:t>
      </w:r>
      <w:r w:rsidRPr="00013B95">
        <w:rPr>
          <w:rFonts w:asciiTheme="majorBidi" w:hAnsiTheme="majorBidi" w:cstheme="majorBidi"/>
          <w:sz w:val="24"/>
          <w:szCs w:val="24"/>
        </w:rPr>
        <w:tab/>
        <w:t>How decisions will be made about where this work is done: All decisions will be made in village meetings in the presence of project staff.</w:t>
      </w:r>
    </w:p>
    <w:p w14:paraId="294D19B0" w14:textId="6D06A586" w:rsidR="005E5B15" w:rsidRPr="00013B95" w:rsidRDefault="005E5B15" w:rsidP="00521D70">
      <w:pPr>
        <w:pStyle w:val="ListParagraph"/>
        <w:spacing w:after="0" w:line="240" w:lineRule="auto"/>
        <w:jc w:val="both"/>
        <w:rPr>
          <w:rFonts w:asciiTheme="majorBidi" w:hAnsiTheme="majorBidi" w:cstheme="majorBidi"/>
          <w:sz w:val="24"/>
          <w:szCs w:val="24"/>
        </w:rPr>
      </w:pPr>
    </w:p>
    <w:p w14:paraId="0DDF3049" w14:textId="0A8D31B9"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Training and demonstration on </w:t>
      </w:r>
      <w:proofErr w:type="spellStart"/>
      <w:r w:rsidRPr="00013B95">
        <w:rPr>
          <w:rFonts w:asciiTheme="majorBidi" w:hAnsiTheme="majorBidi" w:cstheme="majorBidi"/>
          <w:sz w:val="24"/>
          <w:szCs w:val="24"/>
        </w:rPr>
        <w:t>vermi</w:t>
      </w:r>
      <w:proofErr w:type="spellEnd"/>
      <w:r w:rsidR="009E2F1C" w:rsidRPr="00013B95">
        <w:rPr>
          <w:rFonts w:asciiTheme="majorBidi" w:hAnsiTheme="majorBidi" w:cstheme="majorBidi"/>
          <w:sz w:val="24"/>
          <w:szCs w:val="24"/>
        </w:rPr>
        <w:t>-</w:t>
      </w:r>
      <w:r w:rsidRPr="00013B95">
        <w:rPr>
          <w:rFonts w:asciiTheme="majorBidi" w:hAnsiTheme="majorBidi" w:cstheme="majorBidi"/>
          <w:sz w:val="24"/>
          <w:szCs w:val="24"/>
        </w:rPr>
        <w:t>compost, bio-compost, organic farming and improved agriculture practices.</w:t>
      </w:r>
    </w:p>
    <w:p w14:paraId="70404733" w14:textId="72402CBC" w:rsidR="001A1CEC" w:rsidRPr="00013B95" w:rsidRDefault="001A1CEC"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Trainings and demonstrations will be provided by technical resource person from block level government agriculture department, Lac Research center; Plant Research center, </w:t>
      </w:r>
      <w:proofErr w:type="spellStart"/>
      <w:r w:rsidRPr="00013B95">
        <w:rPr>
          <w:rFonts w:asciiTheme="majorBidi" w:hAnsiTheme="majorBidi" w:cstheme="majorBidi"/>
          <w:sz w:val="24"/>
          <w:szCs w:val="24"/>
        </w:rPr>
        <w:t>Palandu</w:t>
      </w:r>
      <w:proofErr w:type="spellEnd"/>
      <w:r w:rsidRPr="00013B95">
        <w:rPr>
          <w:rFonts w:asciiTheme="majorBidi" w:hAnsiTheme="majorBidi" w:cstheme="majorBidi"/>
          <w:sz w:val="24"/>
          <w:szCs w:val="24"/>
        </w:rPr>
        <w:t xml:space="preserve"> and Birsa agriculture university </w:t>
      </w:r>
      <w:proofErr w:type="spellStart"/>
      <w:r w:rsidRPr="00013B95">
        <w:rPr>
          <w:rFonts w:asciiTheme="majorBidi" w:hAnsiTheme="majorBidi" w:cstheme="majorBidi"/>
          <w:sz w:val="24"/>
          <w:szCs w:val="24"/>
        </w:rPr>
        <w:t>Kanke</w:t>
      </w:r>
      <w:proofErr w:type="spellEnd"/>
      <w:r w:rsidRPr="00013B95">
        <w:rPr>
          <w:rFonts w:asciiTheme="majorBidi" w:hAnsiTheme="majorBidi" w:cstheme="majorBidi"/>
          <w:sz w:val="24"/>
          <w:szCs w:val="24"/>
        </w:rPr>
        <w:t>.</w:t>
      </w:r>
    </w:p>
    <w:p w14:paraId="6CF85B7F" w14:textId="6496CA75" w:rsidR="001A1CEC" w:rsidRPr="00013B95" w:rsidRDefault="001A1CEC"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Trainings will be conducted in classroom (theory) and demonstration will be conducted in the field to depend on training modules. </w:t>
      </w:r>
    </w:p>
    <w:p w14:paraId="0EDB0D9A" w14:textId="024F9F7B" w:rsidR="001A1CEC" w:rsidRPr="00013B95" w:rsidRDefault="001A1CEC"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One training each year will done in the quarter between (tentative) April-June/ January-March.</w:t>
      </w:r>
    </w:p>
    <w:p w14:paraId="65B93EC7" w14:textId="00327C39" w:rsidR="001A1CEC" w:rsidRPr="00013B95" w:rsidRDefault="001A1CEC"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Each year 20 people will be selected together by the village committee and project staff for training on SRI, </w:t>
      </w:r>
      <w:r w:rsidR="00A62032" w:rsidRPr="00013B95">
        <w:rPr>
          <w:rFonts w:asciiTheme="majorBidi" w:hAnsiTheme="majorBidi" w:cstheme="majorBidi"/>
          <w:sz w:val="24"/>
          <w:szCs w:val="24"/>
        </w:rPr>
        <w:t>v</w:t>
      </w:r>
      <w:r w:rsidRPr="00013B95">
        <w:rPr>
          <w:rFonts w:asciiTheme="majorBidi" w:hAnsiTheme="majorBidi" w:cstheme="majorBidi"/>
          <w:sz w:val="24"/>
          <w:szCs w:val="24"/>
        </w:rPr>
        <w:t>ermi compost, bio-compost, organic farming and soil treatment.</w:t>
      </w:r>
    </w:p>
    <w:p w14:paraId="0171EC91" w14:textId="77777777" w:rsidR="001A1CEC" w:rsidRPr="00013B95" w:rsidRDefault="001A1CEC" w:rsidP="001A1CEC">
      <w:pPr>
        <w:spacing w:after="0" w:line="240" w:lineRule="auto"/>
        <w:jc w:val="both"/>
        <w:rPr>
          <w:rFonts w:asciiTheme="majorBidi" w:hAnsiTheme="majorBidi" w:cstheme="majorBidi"/>
          <w:sz w:val="24"/>
          <w:szCs w:val="24"/>
        </w:rPr>
      </w:pPr>
    </w:p>
    <w:p w14:paraId="48308A80" w14:textId="77777777" w:rsidR="00A62032" w:rsidRPr="00013B95" w:rsidRDefault="005E5B15" w:rsidP="00A62032">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Capacity building of farmers groups and SHGs on </w:t>
      </w:r>
      <w:r w:rsidR="00262DAC" w:rsidRPr="00013B95">
        <w:rPr>
          <w:rFonts w:asciiTheme="majorBidi" w:hAnsiTheme="majorBidi" w:cstheme="majorBidi"/>
          <w:sz w:val="24"/>
          <w:szCs w:val="24"/>
        </w:rPr>
        <w:t>r</w:t>
      </w:r>
      <w:r w:rsidR="00BE4C5A" w:rsidRPr="00013B95">
        <w:rPr>
          <w:rFonts w:asciiTheme="majorBidi" w:hAnsiTheme="majorBidi" w:cstheme="majorBidi"/>
          <w:sz w:val="24"/>
          <w:szCs w:val="24"/>
        </w:rPr>
        <w:t xml:space="preserve">ecords keeping, </w:t>
      </w:r>
      <w:r w:rsidRPr="00013B95">
        <w:rPr>
          <w:rFonts w:asciiTheme="majorBidi" w:hAnsiTheme="majorBidi" w:cstheme="majorBidi"/>
          <w:sz w:val="24"/>
          <w:szCs w:val="24"/>
        </w:rPr>
        <w:t>agriculture practices and soil conservation methods.</w:t>
      </w:r>
    </w:p>
    <w:p w14:paraId="6FC27601" w14:textId="13A55167" w:rsidR="00475EA4" w:rsidRPr="00013B95" w:rsidRDefault="00475EA4"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Records keeping, cash book keeping and loan records.</w:t>
      </w:r>
      <w:r w:rsidR="00672952"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This is not in the above training program. Above training programs are on topics related to agriculture. This capacity building is for CBOs. All capacity building will be conducted under project staff supervision. </w:t>
      </w:r>
    </w:p>
    <w:p w14:paraId="3999EB9E" w14:textId="17D3647A" w:rsidR="00475EA4" w:rsidRPr="00013B95" w:rsidRDefault="00475EA4"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All SHGs will have separate meetings in their own hamlet every month. The trained villagers will explain and help rest of the villagers along with project staff on their learning to do better in agriculture.</w:t>
      </w:r>
    </w:p>
    <w:p w14:paraId="1505609A" w14:textId="456B03CD" w:rsidR="00475EA4" w:rsidRPr="00013B95" w:rsidRDefault="00475EA4"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There are no SHGs and farmers group in the targeted village and communities. Formation of SHG and farmer group will be done in the project initial stage. </w:t>
      </w:r>
      <w:r w:rsidRPr="00013B95">
        <w:rPr>
          <w:rFonts w:asciiTheme="majorBidi" w:hAnsiTheme="majorBidi" w:cstheme="majorBidi"/>
          <w:sz w:val="24"/>
          <w:szCs w:val="24"/>
        </w:rPr>
        <w:lastRenderedPageBreak/>
        <w:t xml:space="preserve">Farmers’ group will be involved in practice on agriculture. Mostly </w:t>
      </w:r>
      <w:r w:rsidR="00A62032" w:rsidRPr="00013B95">
        <w:rPr>
          <w:rFonts w:asciiTheme="majorBidi" w:hAnsiTheme="majorBidi" w:cstheme="majorBidi"/>
          <w:sz w:val="24"/>
          <w:szCs w:val="24"/>
        </w:rPr>
        <w:t>me</w:t>
      </w:r>
      <w:r w:rsidRPr="00013B95">
        <w:rPr>
          <w:rFonts w:asciiTheme="majorBidi" w:hAnsiTheme="majorBidi" w:cstheme="majorBidi"/>
          <w:sz w:val="24"/>
          <w:szCs w:val="24"/>
        </w:rPr>
        <w:t>n will be part of these groups. SHGs are mainly for women, those who are interested to do income generation program.</w:t>
      </w:r>
    </w:p>
    <w:p w14:paraId="6ED8F89E" w14:textId="77777777" w:rsidR="005B038F" w:rsidRPr="00013B95" w:rsidRDefault="005B038F" w:rsidP="009E2F1C">
      <w:pPr>
        <w:pStyle w:val="ListParagraph"/>
        <w:spacing w:after="0" w:line="240" w:lineRule="auto"/>
        <w:jc w:val="both"/>
        <w:rPr>
          <w:rFonts w:asciiTheme="majorBidi" w:hAnsiTheme="majorBidi" w:cstheme="majorBidi"/>
          <w:sz w:val="24"/>
          <w:szCs w:val="24"/>
        </w:rPr>
      </w:pPr>
    </w:p>
    <w:p w14:paraId="14C6BAF7" w14:textId="77777777" w:rsidR="005E5B15" w:rsidRPr="00013B95" w:rsidRDefault="005E5B15" w:rsidP="009E2F1C">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2020-21</w:t>
      </w:r>
    </w:p>
    <w:p w14:paraId="26FF490F"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2AA28830"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Engagement of consultants for land develop</w:t>
      </w:r>
      <w:r w:rsidR="009E2F1C" w:rsidRPr="00013B95">
        <w:rPr>
          <w:rFonts w:asciiTheme="majorBidi" w:hAnsiTheme="majorBidi" w:cstheme="majorBidi"/>
          <w:sz w:val="24"/>
          <w:szCs w:val="24"/>
        </w:rPr>
        <w:t>ment</w:t>
      </w:r>
      <w:r w:rsidRPr="00013B95">
        <w:rPr>
          <w:rFonts w:asciiTheme="majorBidi" w:hAnsiTheme="majorBidi" w:cstheme="majorBidi"/>
          <w:sz w:val="24"/>
          <w:szCs w:val="24"/>
        </w:rPr>
        <w:t xml:space="preserve"> plans and improved agriculture practices.</w:t>
      </w:r>
    </w:p>
    <w:p w14:paraId="384F54B5"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p>
    <w:p w14:paraId="5671713B"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Training and demonstration on vermi</w:t>
      </w:r>
      <w:r w:rsidR="009E2F1C" w:rsidRPr="00013B95">
        <w:rPr>
          <w:rFonts w:asciiTheme="majorBidi" w:hAnsiTheme="majorBidi" w:cstheme="majorBidi"/>
          <w:sz w:val="24"/>
          <w:szCs w:val="24"/>
        </w:rPr>
        <w:t>-</w:t>
      </w:r>
      <w:r w:rsidRPr="00013B95">
        <w:rPr>
          <w:rFonts w:asciiTheme="majorBidi" w:hAnsiTheme="majorBidi" w:cstheme="majorBidi"/>
          <w:sz w:val="24"/>
          <w:szCs w:val="24"/>
        </w:rPr>
        <w:t>compost, bio-compost, organic farming and improved agriculture practices.</w:t>
      </w:r>
    </w:p>
    <w:p w14:paraId="5911B73A"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Capacity building of farmers groups and SHGs on </w:t>
      </w:r>
      <w:r w:rsidR="00BE4C5A" w:rsidRPr="00013B95">
        <w:rPr>
          <w:rFonts w:asciiTheme="majorBidi" w:hAnsiTheme="majorBidi" w:cstheme="majorBidi"/>
          <w:sz w:val="24"/>
          <w:szCs w:val="24"/>
        </w:rPr>
        <w:t xml:space="preserve">Records keeping, </w:t>
      </w:r>
      <w:r w:rsidRPr="00013B95">
        <w:rPr>
          <w:rFonts w:asciiTheme="majorBidi" w:hAnsiTheme="majorBidi" w:cstheme="majorBidi"/>
          <w:sz w:val="24"/>
          <w:szCs w:val="24"/>
        </w:rPr>
        <w:t>agriculture practices and soil conservation methods.</w:t>
      </w:r>
    </w:p>
    <w:p w14:paraId="17AF2143" w14:textId="77777777" w:rsidR="00AC1E66" w:rsidRPr="00013B95" w:rsidRDefault="00AC1E66" w:rsidP="009E2F1C">
      <w:pPr>
        <w:pStyle w:val="ListParagraph"/>
        <w:spacing w:after="0" w:line="240" w:lineRule="auto"/>
        <w:jc w:val="both"/>
        <w:rPr>
          <w:rFonts w:asciiTheme="majorBidi" w:hAnsiTheme="majorBidi" w:cstheme="majorBidi"/>
          <w:sz w:val="24"/>
          <w:szCs w:val="24"/>
        </w:rPr>
      </w:pPr>
    </w:p>
    <w:p w14:paraId="349BBE1D" w14:textId="77777777" w:rsidR="005E5B15" w:rsidRPr="00013B95" w:rsidRDefault="005E5B15" w:rsidP="00AC0D43">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2021-22</w:t>
      </w:r>
    </w:p>
    <w:p w14:paraId="55D92FE8"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080FBB2A"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Engagement of consultants for land develop</w:t>
      </w:r>
      <w:r w:rsidR="00AC0D43" w:rsidRPr="00013B95">
        <w:rPr>
          <w:rFonts w:asciiTheme="majorBidi" w:hAnsiTheme="majorBidi" w:cstheme="majorBidi"/>
          <w:sz w:val="24"/>
          <w:szCs w:val="24"/>
        </w:rPr>
        <w:t>ment</w:t>
      </w:r>
      <w:r w:rsidRPr="00013B95">
        <w:rPr>
          <w:rFonts w:asciiTheme="majorBidi" w:hAnsiTheme="majorBidi" w:cstheme="majorBidi"/>
          <w:sz w:val="24"/>
          <w:szCs w:val="24"/>
        </w:rPr>
        <w:t xml:space="preserve"> plans and improved agriculture practices.</w:t>
      </w:r>
    </w:p>
    <w:p w14:paraId="5E8BF29A"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p>
    <w:p w14:paraId="39E6EE90" w14:textId="77777777" w:rsidR="005E5B15"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Training and demonstration on vermi</w:t>
      </w:r>
      <w:r w:rsidR="00AC0D43" w:rsidRPr="00013B95">
        <w:rPr>
          <w:rFonts w:asciiTheme="majorBidi" w:hAnsiTheme="majorBidi" w:cstheme="majorBidi"/>
          <w:sz w:val="24"/>
          <w:szCs w:val="24"/>
        </w:rPr>
        <w:t>-</w:t>
      </w:r>
      <w:r w:rsidRPr="00013B95">
        <w:rPr>
          <w:rFonts w:asciiTheme="majorBidi" w:hAnsiTheme="majorBidi" w:cstheme="majorBidi"/>
          <w:sz w:val="24"/>
          <w:szCs w:val="24"/>
        </w:rPr>
        <w:t>compost, bio-compost, organic farming and improved agriculture practices.</w:t>
      </w:r>
    </w:p>
    <w:p w14:paraId="6B5AE460" w14:textId="77777777" w:rsidR="00F54E84" w:rsidRPr="00013B95" w:rsidRDefault="005E5B15" w:rsidP="00006267">
      <w:pPr>
        <w:pStyle w:val="ListParagraph"/>
        <w:numPr>
          <w:ilvl w:val="0"/>
          <w:numId w:val="1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Capacity building of farmers groups and SHGs on agriculture practices and soil conservation methods.</w:t>
      </w:r>
    </w:p>
    <w:p w14:paraId="18F81D74" w14:textId="77777777" w:rsidR="00AC0D43" w:rsidRPr="00013B95" w:rsidRDefault="00AC0D43" w:rsidP="00AC0D43">
      <w:pPr>
        <w:pStyle w:val="NoSpacing"/>
        <w:jc w:val="both"/>
        <w:rPr>
          <w:rFonts w:asciiTheme="majorBidi" w:hAnsiTheme="majorBidi" w:cstheme="majorBidi"/>
          <w:sz w:val="24"/>
          <w:szCs w:val="24"/>
        </w:rPr>
      </w:pPr>
    </w:p>
    <w:p w14:paraId="018EB83F" w14:textId="77777777" w:rsidR="008348C1" w:rsidRPr="00013B95" w:rsidRDefault="00676CE6" w:rsidP="00AC0D43">
      <w:pPr>
        <w:pStyle w:val="NoSpacing"/>
        <w:jc w:val="both"/>
        <w:rPr>
          <w:rFonts w:asciiTheme="majorBidi" w:hAnsiTheme="majorBidi" w:cstheme="majorBidi"/>
          <w:b/>
          <w:sz w:val="24"/>
          <w:szCs w:val="24"/>
        </w:rPr>
      </w:pPr>
      <w:r w:rsidRPr="00013B95">
        <w:rPr>
          <w:rFonts w:asciiTheme="majorBidi" w:hAnsiTheme="majorBidi" w:cstheme="majorBidi"/>
          <w:b/>
          <w:sz w:val="24"/>
          <w:szCs w:val="24"/>
        </w:rPr>
        <w:t xml:space="preserve">Activities for </w:t>
      </w:r>
      <w:r w:rsidR="005E5B15" w:rsidRPr="00013B95">
        <w:rPr>
          <w:rFonts w:asciiTheme="majorBidi" w:hAnsiTheme="majorBidi" w:cstheme="majorBidi"/>
          <w:b/>
          <w:sz w:val="24"/>
          <w:szCs w:val="24"/>
        </w:rPr>
        <w:t xml:space="preserve">Outcome </w:t>
      </w:r>
      <w:r w:rsidR="00AC1E66" w:rsidRPr="00013B95">
        <w:rPr>
          <w:rFonts w:asciiTheme="majorBidi" w:hAnsiTheme="majorBidi" w:cstheme="majorBidi"/>
          <w:b/>
          <w:sz w:val="24"/>
          <w:szCs w:val="24"/>
        </w:rPr>
        <w:t>#</w:t>
      </w:r>
      <w:r w:rsidR="00C82BE1" w:rsidRPr="00013B95">
        <w:rPr>
          <w:rFonts w:asciiTheme="majorBidi" w:hAnsiTheme="majorBidi" w:cstheme="majorBidi"/>
          <w:b/>
          <w:sz w:val="24"/>
          <w:szCs w:val="24"/>
        </w:rPr>
        <w:t xml:space="preserve"> </w:t>
      </w:r>
      <w:r w:rsidR="005E5B15" w:rsidRPr="00013B95">
        <w:rPr>
          <w:rFonts w:asciiTheme="majorBidi" w:hAnsiTheme="majorBidi" w:cstheme="majorBidi"/>
          <w:b/>
          <w:sz w:val="24"/>
          <w:szCs w:val="24"/>
        </w:rPr>
        <w:t>2</w:t>
      </w:r>
    </w:p>
    <w:p w14:paraId="5B3EF8D7" w14:textId="77777777" w:rsidR="003744FF" w:rsidRPr="00013B95" w:rsidRDefault="003744FF" w:rsidP="009E2F1C">
      <w:pPr>
        <w:pStyle w:val="ListParagraph"/>
        <w:spacing w:after="0" w:line="240" w:lineRule="auto"/>
        <w:jc w:val="both"/>
        <w:rPr>
          <w:rFonts w:asciiTheme="majorBidi" w:hAnsiTheme="majorBidi" w:cstheme="majorBidi"/>
          <w:b/>
          <w:sz w:val="24"/>
          <w:szCs w:val="24"/>
          <w:u w:val="single"/>
        </w:rPr>
      </w:pPr>
    </w:p>
    <w:p w14:paraId="19DD338A" w14:textId="77777777" w:rsidR="002A6CE7" w:rsidRPr="00013B95" w:rsidRDefault="002A6CE7" w:rsidP="00AC0D43">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560EF57F" w14:textId="56B26203"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Village meetings/ Natural Resource Management Committee </w:t>
      </w:r>
      <w:r w:rsidR="00841ADD" w:rsidRPr="00013B95">
        <w:rPr>
          <w:rFonts w:asciiTheme="majorBidi" w:hAnsiTheme="majorBidi" w:cstheme="majorBidi"/>
          <w:sz w:val="24"/>
          <w:szCs w:val="24"/>
        </w:rPr>
        <w:t>(</w:t>
      </w:r>
      <w:r w:rsidR="003F2A03" w:rsidRPr="00013B95">
        <w:rPr>
          <w:rFonts w:asciiTheme="majorBidi" w:hAnsiTheme="majorBidi" w:cstheme="majorBidi"/>
          <w:sz w:val="24"/>
          <w:szCs w:val="24"/>
        </w:rPr>
        <w:t xml:space="preserve">NMRC) </w:t>
      </w:r>
      <w:r w:rsidRPr="00013B95">
        <w:rPr>
          <w:rFonts w:asciiTheme="majorBidi" w:hAnsiTheme="majorBidi" w:cstheme="majorBidi"/>
          <w:sz w:val="24"/>
          <w:szCs w:val="24"/>
        </w:rPr>
        <w:t>Meetings.</w:t>
      </w:r>
    </w:p>
    <w:p w14:paraId="33507728" w14:textId="77777777" w:rsidR="00A62032" w:rsidRPr="00013B95" w:rsidRDefault="00A62032" w:rsidP="00B40025">
      <w:pPr>
        <w:pStyle w:val="ListParagraph"/>
        <w:spacing w:after="0" w:line="240" w:lineRule="auto"/>
        <w:ind w:left="1440"/>
        <w:jc w:val="both"/>
        <w:rPr>
          <w:rFonts w:asciiTheme="majorBidi" w:hAnsiTheme="majorBidi" w:cstheme="majorBidi"/>
          <w:sz w:val="24"/>
          <w:szCs w:val="24"/>
        </w:rPr>
      </w:pPr>
    </w:p>
    <w:p w14:paraId="3C32CD64" w14:textId="0442E97C" w:rsidR="007F5656" w:rsidRPr="00013B95" w:rsidRDefault="00A62032"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A </w:t>
      </w:r>
      <w:r w:rsidR="007F5656" w:rsidRPr="00013B95">
        <w:rPr>
          <w:rFonts w:asciiTheme="majorBidi" w:hAnsiTheme="majorBidi" w:cstheme="majorBidi"/>
          <w:sz w:val="24"/>
          <w:szCs w:val="24"/>
        </w:rPr>
        <w:t xml:space="preserve">Natural Resource Management Committee will be formed from 8 hamlets members. </w:t>
      </w:r>
      <w:r w:rsidR="00B40025" w:rsidRPr="00013B95">
        <w:rPr>
          <w:rFonts w:asciiTheme="majorBidi" w:hAnsiTheme="majorBidi" w:cstheme="majorBidi"/>
          <w:sz w:val="24"/>
          <w:szCs w:val="24"/>
        </w:rPr>
        <w:t>It</w:t>
      </w:r>
      <w:r w:rsidR="007F5656" w:rsidRPr="00013B95">
        <w:rPr>
          <w:rFonts w:asciiTheme="majorBidi" w:hAnsiTheme="majorBidi" w:cstheme="majorBidi"/>
          <w:sz w:val="24"/>
          <w:szCs w:val="24"/>
        </w:rPr>
        <w:t xml:space="preserve"> will be a Body of President/ secretary of Farmer groups, local Church leader and teacher who are literate and have knowledge about NRM. Committee will work hand in hand along with project staff to ensure the project outcomes. </w:t>
      </w:r>
    </w:p>
    <w:p w14:paraId="03FE4176" w14:textId="0FB03665" w:rsidR="007F5656" w:rsidRPr="00013B95" w:rsidRDefault="007F5656"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Construction work and repair of all water bodies will be done and managed during the project, jointly with the NRMC. </w:t>
      </w:r>
    </w:p>
    <w:p w14:paraId="1466DFBD" w14:textId="59D1D8C1" w:rsidR="007F5656" w:rsidRPr="00013B95" w:rsidRDefault="007F5656" w:rsidP="00A62032">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NRMC will continue in the future to maintain all the created assets along with </w:t>
      </w:r>
      <w:r w:rsidR="00A62032" w:rsidRPr="00013B95">
        <w:rPr>
          <w:rFonts w:asciiTheme="majorBidi" w:hAnsiTheme="majorBidi" w:cstheme="majorBidi"/>
          <w:sz w:val="24"/>
          <w:szCs w:val="24"/>
        </w:rPr>
        <w:t>the v</w:t>
      </w:r>
      <w:r w:rsidRPr="00013B95">
        <w:rPr>
          <w:rFonts w:asciiTheme="majorBidi" w:hAnsiTheme="majorBidi" w:cstheme="majorBidi"/>
          <w:sz w:val="24"/>
          <w:szCs w:val="24"/>
        </w:rPr>
        <w:t>illage committee.</w:t>
      </w:r>
    </w:p>
    <w:p w14:paraId="61304C8B" w14:textId="77777777" w:rsidR="00B40025" w:rsidRPr="00013B95" w:rsidRDefault="00B40025" w:rsidP="00B40025">
      <w:pPr>
        <w:pStyle w:val="ListParagraph"/>
        <w:spacing w:after="0" w:line="240" w:lineRule="auto"/>
        <w:ind w:left="1440"/>
        <w:jc w:val="both"/>
        <w:rPr>
          <w:rFonts w:asciiTheme="majorBidi" w:hAnsiTheme="majorBidi" w:cstheme="majorBidi"/>
          <w:sz w:val="24"/>
          <w:szCs w:val="24"/>
        </w:rPr>
      </w:pPr>
    </w:p>
    <w:p w14:paraId="16ECE41A"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Awareness building on water and land development plan and various issues.</w:t>
      </w:r>
    </w:p>
    <w:p w14:paraId="18F7808E"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water facilities.</w:t>
      </w:r>
    </w:p>
    <w:p w14:paraId="6A0B8985"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r w:rsidR="003C602E" w:rsidRPr="00013B95">
        <w:rPr>
          <w:rFonts w:asciiTheme="majorBidi" w:hAnsiTheme="majorBidi" w:cstheme="majorBidi"/>
          <w:sz w:val="24"/>
          <w:szCs w:val="24"/>
        </w:rPr>
        <w:t xml:space="preserve"> (Cash for work)</w:t>
      </w:r>
      <w:r w:rsidRPr="00013B95">
        <w:rPr>
          <w:rFonts w:asciiTheme="majorBidi" w:hAnsiTheme="majorBidi" w:cstheme="majorBidi"/>
          <w:sz w:val="24"/>
          <w:szCs w:val="24"/>
        </w:rPr>
        <w:t>.</w:t>
      </w:r>
    </w:p>
    <w:p w14:paraId="386BD890" w14:textId="77777777" w:rsidR="00591E68"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irrigation structures such as dug well</w:t>
      </w:r>
      <w:r w:rsidR="00AC0D43" w:rsidRPr="00013B95">
        <w:rPr>
          <w:rFonts w:asciiTheme="majorBidi" w:hAnsiTheme="majorBidi" w:cstheme="majorBidi"/>
          <w:sz w:val="24"/>
          <w:szCs w:val="24"/>
        </w:rPr>
        <w:t>s</w:t>
      </w:r>
      <w:r w:rsidRPr="00013B95">
        <w:rPr>
          <w:rFonts w:asciiTheme="majorBidi" w:hAnsiTheme="majorBidi" w:cstheme="majorBidi"/>
          <w:sz w:val="24"/>
          <w:szCs w:val="24"/>
        </w:rPr>
        <w:t xml:space="preserve">. </w:t>
      </w:r>
    </w:p>
    <w:p w14:paraId="280D71FF" w14:textId="1FCF0ACE" w:rsidR="00591E68" w:rsidRPr="00013B95" w:rsidRDefault="00591E68" w:rsidP="00591E68">
      <w:pPr>
        <w:pStyle w:val="ListParagraph"/>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The decision about constructions are taken after meeting with the villagers. Participants will </w:t>
      </w:r>
      <w:r w:rsidR="0094218D" w:rsidRPr="00013B95">
        <w:rPr>
          <w:rFonts w:asciiTheme="majorBidi" w:hAnsiTheme="majorBidi" w:cstheme="majorBidi"/>
          <w:sz w:val="24"/>
          <w:szCs w:val="24"/>
        </w:rPr>
        <w:t>provide</w:t>
      </w:r>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labour</w:t>
      </w:r>
      <w:proofErr w:type="spellEnd"/>
      <w:r w:rsidRPr="00013B95">
        <w:rPr>
          <w:rFonts w:asciiTheme="majorBidi" w:hAnsiTheme="majorBidi" w:cstheme="majorBidi"/>
          <w:sz w:val="24"/>
          <w:szCs w:val="24"/>
        </w:rPr>
        <w:t xml:space="preserve"> </w:t>
      </w:r>
      <w:r w:rsidR="0094218D" w:rsidRPr="00013B95">
        <w:rPr>
          <w:rFonts w:asciiTheme="majorBidi" w:hAnsiTheme="majorBidi" w:cstheme="majorBidi"/>
          <w:sz w:val="24"/>
          <w:szCs w:val="24"/>
        </w:rPr>
        <w:t xml:space="preserve">for </w:t>
      </w:r>
      <w:r w:rsidRPr="00013B95">
        <w:rPr>
          <w:rFonts w:asciiTheme="majorBidi" w:hAnsiTheme="majorBidi" w:cstheme="majorBidi"/>
          <w:sz w:val="24"/>
          <w:szCs w:val="24"/>
        </w:rPr>
        <w:t xml:space="preserve">this </w:t>
      </w:r>
      <w:r w:rsidR="00356A2E" w:rsidRPr="00013B95">
        <w:rPr>
          <w:rFonts w:asciiTheme="majorBidi" w:hAnsiTheme="majorBidi" w:cstheme="majorBidi"/>
          <w:sz w:val="24"/>
          <w:szCs w:val="24"/>
        </w:rPr>
        <w:t>work,</w:t>
      </w:r>
      <w:r w:rsidRPr="00013B95">
        <w:rPr>
          <w:rFonts w:asciiTheme="majorBidi" w:hAnsiTheme="majorBidi" w:cstheme="majorBidi"/>
          <w:sz w:val="24"/>
          <w:szCs w:val="24"/>
        </w:rPr>
        <w:t xml:space="preserve"> but they will decide who and how many participants will work. </w:t>
      </w:r>
      <w:proofErr w:type="spellStart"/>
      <w:r w:rsidRPr="00013B95">
        <w:rPr>
          <w:rFonts w:asciiTheme="majorBidi" w:hAnsiTheme="majorBidi" w:cstheme="majorBidi"/>
          <w:sz w:val="24"/>
          <w:szCs w:val="24"/>
        </w:rPr>
        <w:t>Labour</w:t>
      </w:r>
      <w:r w:rsidR="0094218D" w:rsidRPr="00013B95">
        <w:rPr>
          <w:rFonts w:asciiTheme="majorBidi" w:hAnsiTheme="majorBidi" w:cstheme="majorBidi"/>
          <w:sz w:val="24"/>
          <w:szCs w:val="24"/>
        </w:rPr>
        <w:t>ers</w:t>
      </w:r>
      <w:proofErr w:type="spellEnd"/>
      <w:r w:rsidRPr="00013B95">
        <w:rPr>
          <w:rFonts w:asciiTheme="majorBidi" w:hAnsiTheme="majorBidi" w:cstheme="majorBidi"/>
          <w:sz w:val="24"/>
          <w:szCs w:val="24"/>
        </w:rPr>
        <w:t xml:space="preserve"> will earn Rs. 200/- per day.</w:t>
      </w:r>
    </w:p>
    <w:p w14:paraId="26DB03C7" w14:textId="794822C1" w:rsidR="00591E68" w:rsidRPr="00013B95" w:rsidRDefault="00591E68" w:rsidP="0094218D">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Process of </w:t>
      </w:r>
      <w:r w:rsidR="00356A2E" w:rsidRPr="00013B95">
        <w:rPr>
          <w:rFonts w:asciiTheme="majorBidi" w:hAnsiTheme="majorBidi" w:cstheme="majorBidi"/>
          <w:sz w:val="24"/>
          <w:szCs w:val="24"/>
        </w:rPr>
        <w:t xml:space="preserve">construction: </w:t>
      </w:r>
    </w:p>
    <w:p w14:paraId="3B2CAF5A" w14:textId="0DBD6098"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Meeting with community.</w:t>
      </w:r>
    </w:p>
    <w:p w14:paraId="3C4FE32A" w14:textId="757AA78A"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lastRenderedPageBreak/>
        <w:t>Selection of location for construction</w:t>
      </w:r>
    </w:p>
    <w:p w14:paraId="5FCAA96F" w14:textId="57F05EF0"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Measurements of location.</w:t>
      </w:r>
    </w:p>
    <w:p w14:paraId="7CD2E5BB" w14:textId="613CB331"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Estimate and diagram.</w:t>
      </w:r>
    </w:p>
    <w:p w14:paraId="41C4320A" w14:textId="28E6A25A"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Selection of </w:t>
      </w:r>
      <w:proofErr w:type="spellStart"/>
      <w:r w:rsidRPr="00013B95">
        <w:rPr>
          <w:rFonts w:asciiTheme="majorBidi" w:hAnsiTheme="majorBidi" w:cstheme="majorBidi"/>
          <w:sz w:val="24"/>
          <w:szCs w:val="24"/>
        </w:rPr>
        <w:t>labour</w:t>
      </w:r>
      <w:proofErr w:type="spellEnd"/>
      <w:r w:rsidRPr="00013B95">
        <w:rPr>
          <w:rFonts w:asciiTheme="majorBidi" w:hAnsiTheme="majorBidi" w:cstheme="majorBidi"/>
          <w:sz w:val="24"/>
          <w:szCs w:val="24"/>
        </w:rPr>
        <w:t xml:space="preserve"> that how many people work.</w:t>
      </w:r>
    </w:p>
    <w:p w14:paraId="1EC09442" w14:textId="1B2060B9"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Daily attendance of </w:t>
      </w:r>
      <w:proofErr w:type="spellStart"/>
      <w:r w:rsidRPr="00013B95">
        <w:rPr>
          <w:rFonts w:asciiTheme="majorBidi" w:hAnsiTheme="majorBidi" w:cstheme="majorBidi"/>
          <w:sz w:val="24"/>
          <w:szCs w:val="24"/>
        </w:rPr>
        <w:t>labours</w:t>
      </w:r>
      <w:proofErr w:type="spellEnd"/>
      <w:r w:rsidRPr="00013B95">
        <w:rPr>
          <w:rFonts w:asciiTheme="majorBidi" w:hAnsiTheme="majorBidi" w:cstheme="majorBidi"/>
          <w:sz w:val="24"/>
          <w:szCs w:val="24"/>
        </w:rPr>
        <w:t>.</w:t>
      </w:r>
    </w:p>
    <w:p w14:paraId="5D046DA9" w14:textId="4E06D1C7"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Maintain stock register.</w:t>
      </w:r>
    </w:p>
    <w:p w14:paraId="0DEFC364" w14:textId="0AA774AE"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Maintain Muster roll and payment.</w:t>
      </w:r>
    </w:p>
    <w:p w14:paraId="42278262" w14:textId="4609993A" w:rsidR="00591E68" w:rsidRPr="00013B95" w:rsidRDefault="00591E68" w:rsidP="0094218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Daily monitoring by project staff.</w:t>
      </w:r>
    </w:p>
    <w:p w14:paraId="2AB9CDAC" w14:textId="2ABB9B9B" w:rsidR="00403DB0" w:rsidRPr="00013B95" w:rsidRDefault="00403DB0" w:rsidP="00403DB0">
      <w:pPr>
        <w:spacing w:after="0" w:line="240" w:lineRule="auto"/>
        <w:jc w:val="both"/>
        <w:rPr>
          <w:ins w:id="24" w:author="Allison Enns" w:date="2019-01-15T11:42:00Z"/>
          <w:rFonts w:asciiTheme="majorBidi" w:hAnsiTheme="majorBidi" w:cstheme="majorBidi"/>
          <w:sz w:val="24"/>
          <w:szCs w:val="24"/>
        </w:rPr>
      </w:pPr>
    </w:p>
    <w:p w14:paraId="0163AE36" w14:textId="77777777" w:rsidR="00403DB0" w:rsidRPr="00013B95" w:rsidRDefault="00403DB0" w:rsidP="00403DB0">
      <w:pPr>
        <w:pStyle w:val="CommentText"/>
        <w:rPr>
          <w:ins w:id="25" w:author="Allison Enns" w:date="2019-01-15T11:42:00Z"/>
          <w:rFonts w:ascii="Times New Roman" w:hAnsi="Times New Roman" w:cs="Times New Roman"/>
          <w:sz w:val="24"/>
          <w:szCs w:val="24"/>
        </w:rPr>
      </w:pPr>
      <w:ins w:id="26" w:author="Allison Enns" w:date="2019-01-15T11:42:00Z">
        <w:r w:rsidRPr="00013B95">
          <w:rPr>
            <w:rFonts w:ascii="Times New Roman" w:hAnsi="Times New Roman" w:cs="Times New Roman"/>
            <w:sz w:val="24"/>
            <w:szCs w:val="24"/>
          </w:rPr>
          <w:t xml:space="preserve">By the mid or end of the project the village participants will be empowered to participate in decision making to address the needs. </w:t>
        </w:r>
      </w:ins>
    </w:p>
    <w:p w14:paraId="681EFF98" w14:textId="77777777" w:rsidR="00403DB0" w:rsidRPr="00013B95" w:rsidRDefault="00403DB0" w:rsidP="00403DB0">
      <w:pPr>
        <w:pStyle w:val="CommentText"/>
        <w:numPr>
          <w:ilvl w:val="0"/>
          <w:numId w:val="46"/>
        </w:numPr>
        <w:rPr>
          <w:ins w:id="27" w:author="Allison Enns" w:date="2019-01-15T11:42:00Z"/>
          <w:rFonts w:ascii="Times New Roman" w:hAnsi="Times New Roman" w:cs="Times New Roman"/>
          <w:sz w:val="24"/>
          <w:szCs w:val="24"/>
        </w:rPr>
      </w:pPr>
      <w:ins w:id="28" w:author="Allison Enns" w:date="2019-01-15T11:42:00Z">
        <w:r w:rsidRPr="00013B95">
          <w:rPr>
            <w:rFonts w:ascii="Times New Roman" w:hAnsi="Times New Roman" w:cs="Times New Roman"/>
            <w:sz w:val="24"/>
            <w:szCs w:val="24"/>
          </w:rPr>
          <w:t xml:space="preserve"> Village committee will be handling this as part of the village development plan.</w:t>
        </w:r>
      </w:ins>
    </w:p>
    <w:p w14:paraId="084049FB" w14:textId="77777777" w:rsidR="00403DB0" w:rsidRPr="00013B95" w:rsidRDefault="00403DB0" w:rsidP="00403DB0">
      <w:pPr>
        <w:pStyle w:val="CommentText"/>
        <w:numPr>
          <w:ilvl w:val="0"/>
          <w:numId w:val="46"/>
        </w:numPr>
        <w:rPr>
          <w:ins w:id="29" w:author="Allison Enns" w:date="2019-01-15T11:42:00Z"/>
          <w:rFonts w:ascii="Times New Roman" w:hAnsi="Times New Roman" w:cs="Times New Roman"/>
          <w:sz w:val="24"/>
          <w:szCs w:val="24"/>
        </w:rPr>
      </w:pPr>
      <w:ins w:id="30" w:author="Allison Enns" w:date="2019-01-15T11:42:00Z">
        <w:r w:rsidRPr="00013B95">
          <w:rPr>
            <w:rFonts w:ascii="Times New Roman" w:hAnsi="Times New Roman" w:cs="Times New Roman"/>
            <w:sz w:val="24"/>
            <w:szCs w:val="24"/>
          </w:rPr>
          <w:t xml:space="preserve"> Committee will have members from eight hamlets and this committee will meet once a month and when needed for the review of the construction. These members will raise funds as local contributions from community for the maintenance of the created asserts.</w:t>
        </w:r>
      </w:ins>
    </w:p>
    <w:p w14:paraId="2562E65F" w14:textId="77777777" w:rsidR="00403DB0" w:rsidRPr="00013B95" w:rsidRDefault="00403DB0" w:rsidP="00403DB0">
      <w:pPr>
        <w:pStyle w:val="CommentText"/>
        <w:numPr>
          <w:ilvl w:val="0"/>
          <w:numId w:val="46"/>
        </w:numPr>
        <w:rPr>
          <w:ins w:id="31" w:author="Allison Enns" w:date="2019-01-15T11:42:00Z"/>
          <w:rFonts w:ascii="Times New Roman" w:hAnsi="Times New Roman" w:cs="Times New Roman"/>
          <w:sz w:val="24"/>
          <w:szCs w:val="24"/>
        </w:rPr>
      </w:pPr>
      <w:ins w:id="32" w:author="Allison Enns" w:date="2019-01-15T11:42:00Z">
        <w:r w:rsidRPr="00013B95">
          <w:rPr>
            <w:rFonts w:ascii="Times New Roman" w:hAnsi="Times New Roman" w:cs="Times New Roman"/>
            <w:sz w:val="24"/>
            <w:szCs w:val="24"/>
          </w:rPr>
          <w:t xml:space="preserve"> The committee members will supervise the constructions and it will be their job to arrange </w:t>
        </w:r>
        <w:proofErr w:type="spellStart"/>
        <w:r w:rsidRPr="00013B95">
          <w:rPr>
            <w:rFonts w:ascii="Times New Roman" w:hAnsi="Times New Roman" w:cs="Times New Roman"/>
            <w:sz w:val="24"/>
            <w:szCs w:val="24"/>
          </w:rPr>
          <w:t>labour</w:t>
        </w:r>
        <w:proofErr w:type="spellEnd"/>
        <w:r w:rsidRPr="00013B95">
          <w:rPr>
            <w:rFonts w:ascii="Times New Roman" w:hAnsi="Times New Roman" w:cs="Times New Roman"/>
            <w:sz w:val="24"/>
            <w:szCs w:val="24"/>
          </w:rPr>
          <w:t xml:space="preserve"> for repair work </w:t>
        </w:r>
        <w:proofErr w:type="gramStart"/>
        <w:r w:rsidRPr="00013B95">
          <w:rPr>
            <w:rFonts w:ascii="Times New Roman" w:hAnsi="Times New Roman" w:cs="Times New Roman"/>
            <w:sz w:val="24"/>
            <w:szCs w:val="24"/>
          </w:rPr>
          <w:t>and also</w:t>
        </w:r>
        <w:proofErr w:type="gramEnd"/>
        <w:r w:rsidRPr="00013B95">
          <w:rPr>
            <w:rFonts w:ascii="Times New Roman" w:hAnsi="Times New Roman" w:cs="Times New Roman"/>
            <w:sz w:val="24"/>
            <w:szCs w:val="24"/>
          </w:rPr>
          <w:t xml:space="preserve"> the payment for the work.</w:t>
        </w:r>
      </w:ins>
    </w:p>
    <w:p w14:paraId="5E2C893A" w14:textId="77777777" w:rsidR="00403DB0" w:rsidRPr="00013B95" w:rsidRDefault="00403DB0" w:rsidP="00403DB0">
      <w:pPr>
        <w:pStyle w:val="CommentText"/>
        <w:numPr>
          <w:ilvl w:val="0"/>
          <w:numId w:val="46"/>
        </w:numPr>
        <w:rPr>
          <w:ins w:id="33" w:author="Allison Enns" w:date="2019-01-15T11:42:00Z"/>
          <w:rFonts w:ascii="Times New Roman" w:hAnsi="Times New Roman" w:cs="Times New Roman"/>
          <w:sz w:val="24"/>
          <w:szCs w:val="24"/>
        </w:rPr>
      </w:pPr>
      <w:ins w:id="34" w:author="Allison Enns" w:date="2019-01-15T11:42:00Z">
        <w:r w:rsidRPr="00013B95">
          <w:rPr>
            <w:rFonts w:ascii="Times New Roman" w:hAnsi="Times New Roman" w:cs="Times New Roman"/>
            <w:sz w:val="24"/>
            <w:szCs w:val="24"/>
          </w:rPr>
          <w:t xml:space="preserve"> They will be responsible for informing and bringing to the villagers, the contemporary policies and schemes of the government.</w:t>
        </w:r>
      </w:ins>
    </w:p>
    <w:p w14:paraId="6D99512E" w14:textId="77777777" w:rsidR="00403DB0" w:rsidRPr="00013B95" w:rsidRDefault="00403DB0" w:rsidP="00403DB0">
      <w:pPr>
        <w:pStyle w:val="CommentText"/>
        <w:numPr>
          <w:ilvl w:val="0"/>
          <w:numId w:val="46"/>
        </w:numPr>
        <w:rPr>
          <w:ins w:id="35" w:author="Allison Enns" w:date="2019-01-15T11:42:00Z"/>
          <w:rFonts w:ascii="Times New Roman" w:hAnsi="Times New Roman" w:cs="Times New Roman"/>
          <w:sz w:val="24"/>
          <w:szCs w:val="24"/>
        </w:rPr>
      </w:pPr>
      <w:ins w:id="36" w:author="Allison Enns" w:date="2019-01-15T11:42:00Z">
        <w:r w:rsidRPr="00013B95">
          <w:rPr>
            <w:rFonts w:ascii="Times New Roman" w:hAnsi="Times New Roman" w:cs="Times New Roman"/>
            <w:sz w:val="24"/>
            <w:szCs w:val="24"/>
          </w:rPr>
          <w:t xml:space="preserve"> The committee will continue to function even after the completion of the project and will work independently for their welfare.</w:t>
        </w:r>
      </w:ins>
    </w:p>
    <w:p w14:paraId="7A4D452C" w14:textId="11B75809" w:rsidR="00403DB0" w:rsidRPr="00013B95" w:rsidRDefault="00403DB0" w:rsidP="00403DB0">
      <w:pPr>
        <w:spacing w:after="0" w:line="240" w:lineRule="auto"/>
        <w:jc w:val="both"/>
        <w:rPr>
          <w:ins w:id="37" w:author="Allison Enns" w:date="2019-01-15T11:42:00Z"/>
          <w:rFonts w:ascii="Times New Roman" w:hAnsi="Times New Roman" w:cs="Times New Roman"/>
          <w:sz w:val="24"/>
          <w:szCs w:val="24"/>
        </w:rPr>
      </w:pPr>
      <w:ins w:id="38" w:author="Allison Enns" w:date="2019-01-15T11:42:00Z">
        <w:r w:rsidRPr="00013B95">
          <w:rPr>
            <w:rFonts w:ascii="Times New Roman" w:hAnsi="Times New Roman" w:cs="Times New Roman"/>
            <w:sz w:val="24"/>
            <w:szCs w:val="24"/>
          </w:rPr>
          <w:t xml:space="preserve"> Different documents will be maintained in the village level as normal practices for any </w:t>
        </w:r>
        <w:proofErr w:type="gramStart"/>
        <w:r w:rsidRPr="00013B95">
          <w:rPr>
            <w:rFonts w:ascii="Times New Roman" w:hAnsi="Times New Roman" w:cs="Times New Roman"/>
            <w:sz w:val="24"/>
            <w:szCs w:val="24"/>
          </w:rPr>
          <w:t>future plan</w:t>
        </w:r>
        <w:proofErr w:type="gramEnd"/>
        <w:r w:rsidRPr="00013B95">
          <w:rPr>
            <w:rFonts w:ascii="Times New Roman" w:hAnsi="Times New Roman" w:cs="Times New Roman"/>
            <w:sz w:val="24"/>
            <w:szCs w:val="24"/>
          </w:rPr>
          <w:t xml:space="preserve"> and follow-up.</w:t>
        </w:r>
      </w:ins>
    </w:p>
    <w:p w14:paraId="41B90678" w14:textId="77777777" w:rsidR="00403DB0" w:rsidRPr="00013B95" w:rsidRDefault="00403DB0" w:rsidP="00403DB0">
      <w:pPr>
        <w:spacing w:after="0" w:line="240" w:lineRule="auto"/>
        <w:jc w:val="both"/>
        <w:rPr>
          <w:rFonts w:asciiTheme="majorBidi" w:hAnsiTheme="majorBidi" w:cstheme="majorBidi"/>
          <w:sz w:val="24"/>
          <w:szCs w:val="24"/>
        </w:rPr>
      </w:pPr>
    </w:p>
    <w:p w14:paraId="0B439A0D" w14:textId="77777777" w:rsidR="002A6CE7" w:rsidRPr="00013B95" w:rsidRDefault="002A6CE7" w:rsidP="00AC0D43">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2020-21</w:t>
      </w:r>
    </w:p>
    <w:p w14:paraId="3B7994FA"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Village meetings/ Natural Resource Management Committee Meetings.</w:t>
      </w:r>
    </w:p>
    <w:p w14:paraId="425513C3"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Awareness building on water and land development plan and various issues.</w:t>
      </w:r>
    </w:p>
    <w:p w14:paraId="54E3EA9E"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water facilities.</w:t>
      </w:r>
    </w:p>
    <w:p w14:paraId="46AC93E1"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p>
    <w:p w14:paraId="65B1E877" w14:textId="77777777" w:rsidR="002A6CE7" w:rsidRPr="00013B95" w:rsidRDefault="002A6CE7" w:rsidP="00006267">
      <w:pPr>
        <w:pStyle w:val="ListParagraph"/>
        <w:numPr>
          <w:ilvl w:val="0"/>
          <w:numId w:val="16"/>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irrigation structures such as dug well</w:t>
      </w:r>
      <w:r w:rsidR="00AC0D43" w:rsidRPr="00013B95">
        <w:rPr>
          <w:rFonts w:asciiTheme="majorBidi" w:hAnsiTheme="majorBidi" w:cstheme="majorBidi"/>
          <w:sz w:val="24"/>
          <w:szCs w:val="24"/>
        </w:rPr>
        <w:t>s</w:t>
      </w:r>
      <w:r w:rsidRPr="00013B95">
        <w:rPr>
          <w:rFonts w:asciiTheme="majorBidi" w:hAnsiTheme="majorBidi" w:cstheme="majorBidi"/>
          <w:sz w:val="24"/>
          <w:szCs w:val="24"/>
        </w:rPr>
        <w:t xml:space="preserve">. </w:t>
      </w:r>
    </w:p>
    <w:p w14:paraId="7530133D" w14:textId="77777777" w:rsidR="003744FF" w:rsidRPr="00013B95" w:rsidRDefault="003744FF" w:rsidP="009E2F1C">
      <w:pPr>
        <w:pStyle w:val="ListParagraph"/>
        <w:spacing w:after="0" w:line="240" w:lineRule="auto"/>
        <w:ind w:left="785"/>
        <w:jc w:val="both"/>
        <w:rPr>
          <w:rFonts w:asciiTheme="majorBidi" w:hAnsiTheme="majorBidi" w:cstheme="majorBidi"/>
          <w:sz w:val="24"/>
          <w:szCs w:val="24"/>
        </w:rPr>
      </w:pPr>
    </w:p>
    <w:p w14:paraId="505F0E95" w14:textId="77777777" w:rsidR="00534A19" w:rsidRPr="00013B95" w:rsidRDefault="00534A19" w:rsidP="00AC0D43">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2021-22</w:t>
      </w:r>
    </w:p>
    <w:p w14:paraId="69BF5B0B" w14:textId="77777777" w:rsidR="00534A19" w:rsidRPr="00013B95" w:rsidRDefault="00534A19" w:rsidP="00006267">
      <w:pPr>
        <w:pStyle w:val="ListParagraph"/>
        <w:numPr>
          <w:ilvl w:val="0"/>
          <w:numId w:val="2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Village meetings/ Natural Resource Management Committee Meetings.</w:t>
      </w:r>
    </w:p>
    <w:p w14:paraId="6D14AAEE" w14:textId="77777777" w:rsidR="00534A19" w:rsidRPr="00013B95" w:rsidRDefault="00534A19" w:rsidP="00006267">
      <w:pPr>
        <w:pStyle w:val="ListParagraph"/>
        <w:numPr>
          <w:ilvl w:val="0"/>
          <w:numId w:val="2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Awareness building on water and land development plan and various issues.</w:t>
      </w:r>
    </w:p>
    <w:p w14:paraId="4CEE68EB" w14:textId="77777777" w:rsidR="00534A19" w:rsidRPr="00013B95" w:rsidRDefault="002A6CE7" w:rsidP="00006267">
      <w:pPr>
        <w:pStyle w:val="ListParagraph"/>
        <w:numPr>
          <w:ilvl w:val="0"/>
          <w:numId w:val="2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water facilities.</w:t>
      </w:r>
    </w:p>
    <w:p w14:paraId="713BCDF8" w14:textId="77777777" w:rsidR="00534A19" w:rsidRPr="00013B95" w:rsidRDefault="002A6CE7" w:rsidP="00006267">
      <w:pPr>
        <w:pStyle w:val="ListParagraph"/>
        <w:numPr>
          <w:ilvl w:val="0"/>
          <w:numId w:val="2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p>
    <w:p w14:paraId="1E5991B1" w14:textId="77777777" w:rsidR="00050200" w:rsidRPr="00013B95" w:rsidRDefault="002A6CE7" w:rsidP="00006267">
      <w:pPr>
        <w:pStyle w:val="ListParagraph"/>
        <w:numPr>
          <w:ilvl w:val="0"/>
          <w:numId w:val="24"/>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Construction of irrigation structures such as dug well</w:t>
      </w:r>
      <w:r w:rsidR="00AC0D43" w:rsidRPr="00013B95">
        <w:rPr>
          <w:rFonts w:asciiTheme="majorBidi" w:hAnsiTheme="majorBidi" w:cstheme="majorBidi"/>
          <w:sz w:val="24"/>
          <w:szCs w:val="24"/>
        </w:rPr>
        <w:t>s</w:t>
      </w:r>
      <w:r w:rsidRPr="00013B95">
        <w:rPr>
          <w:rFonts w:asciiTheme="majorBidi" w:hAnsiTheme="majorBidi" w:cstheme="majorBidi"/>
          <w:sz w:val="24"/>
          <w:szCs w:val="24"/>
        </w:rPr>
        <w:t xml:space="preserve">. </w:t>
      </w:r>
    </w:p>
    <w:p w14:paraId="6D36EAAC" w14:textId="77777777" w:rsidR="00AC0D43" w:rsidRPr="00013B95" w:rsidRDefault="00C311D2" w:rsidP="009E2F1C">
      <w:pPr>
        <w:spacing w:after="0" w:line="240" w:lineRule="auto"/>
        <w:jc w:val="both"/>
        <w:rPr>
          <w:rFonts w:asciiTheme="majorBidi" w:hAnsiTheme="majorBidi" w:cstheme="majorBidi"/>
          <w:b/>
          <w:sz w:val="24"/>
          <w:szCs w:val="24"/>
        </w:rPr>
      </w:pPr>
      <w:r w:rsidRPr="00013B95">
        <w:rPr>
          <w:rFonts w:asciiTheme="majorBidi" w:hAnsiTheme="majorBidi" w:cstheme="majorBidi"/>
          <w:b/>
          <w:sz w:val="24"/>
          <w:szCs w:val="24"/>
        </w:rPr>
        <w:t xml:space="preserve">      </w:t>
      </w:r>
    </w:p>
    <w:p w14:paraId="6ED5AB3D" w14:textId="77777777" w:rsidR="008348C1" w:rsidRPr="00013B95" w:rsidRDefault="00676CE6" w:rsidP="009E2F1C">
      <w:pPr>
        <w:spacing w:after="0" w:line="240" w:lineRule="auto"/>
        <w:jc w:val="both"/>
        <w:rPr>
          <w:rFonts w:asciiTheme="majorBidi" w:hAnsiTheme="majorBidi" w:cstheme="majorBidi"/>
          <w:b/>
          <w:sz w:val="24"/>
          <w:szCs w:val="24"/>
        </w:rPr>
      </w:pPr>
      <w:r w:rsidRPr="00013B95">
        <w:rPr>
          <w:rFonts w:asciiTheme="majorBidi" w:hAnsiTheme="majorBidi" w:cstheme="majorBidi"/>
          <w:b/>
          <w:sz w:val="24"/>
          <w:szCs w:val="24"/>
        </w:rPr>
        <w:t xml:space="preserve">Activities for </w:t>
      </w:r>
      <w:r w:rsidR="002A6CE7" w:rsidRPr="00013B95">
        <w:rPr>
          <w:rFonts w:asciiTheme="majorBidi" w:hAnsiTheme="majorBidi" w:cstheme="majorBidi"/>
          <w:b/>
          <w:sz w:val="24"/>
          <w:szCs w:val="24"/>
        </w:rPr>
        <w:t xml:space="preserve">Outcome </w:t>
      </w:r>
      <w:r w:rsidR="00C82BE1" w:rsidRPr="00013B95">
        <w:rPr>
          <w:rFonts w:asciiTheme="majorBidi" w:hAnsiTheme="majorBidi" w:cstheme="majorBidi"/>
          <w:b/>
          <w:sz w:val="24"/>
          <w:szCs w:val="24"/>
        </w:rPr>
        <w:t xml:space="preserve"># </w:t>
      </w:r>
      <w:r w:rsidR="002A6CE7" w:rsidRPr="00013B95">
        <w:rPr>
          <w:rFonts w:asciiTheme="majorBidi" w:hAnsiTheme="majorBidi" w:cstheme="majorBidi"/>
          <w:b/>
          <w:sz w:val="24"/>
          <w:szCs w:val="24"/>
        </w:rPr>
        <w:t>3</w:t>
      </w:r>
    </w:p>
    <w:p w14:paraId="16172C96" w14:textId="45EC4CE7" w:rsidR="00AC0D43" w:rsidRPr="00013B95" w:rsidRDefault="00BC0E12" w:rsidP="00687C7D">
      <w:pPr>
        <w:pStyle w:val="ListParagraph"/>
        <w:spacing w:after="0" w:line="240" w:lineRule="auto"/>
        <w:ind w:left="360"/>
        <w:jc w:val="both"/>
        <w:rPr>
          <w:rFonts w:asciiTheme="majorBidi" w:hAnsiTheme="majorBidi" w:cstheme="majorBidi"/>
          <w:bCs/>
          <w:sz w:val="24"/>
          <w:szCs w:val="24"/>
        </w:rPr>
      </w:pPr>
      <w:r w:rsidRPr="00013B95">
        <w:rPr>
          <w:rFonts w:asciiTheme="majorBidi" w:hAnsiTheme="majorBidi" w:cstheme="majorBidi"/>
          <w:bCs/>
          <w:sz w:val="24"/>
          <w:szCs w:val="24"/>
        </w:rPr>
        <w:lastRenderedPageBreak/>
        <w:t>The Trainings of Income Generation program mainly will focus on village women to bring them in</w:t>
      </w:r>
      <w:r w:rsidR="00687C7D" w:rsidRPr="00013B95">
        <w:rPr>
          <w:rFonts w:asciiTheme="majorBidi" w:hAnsiTheme="majorBidi" w:cstheme="majorBidi"/>
          <w:bCs/>
          <w:sz w:val="24"/>
          <w:szCs w:val="24"/>
        </w:rPr>
        <w:t>to</w:t>
      </w:r>
      <w:r w:rsidRPr="00013B95">
        <w:rPr>
          <w:rFonts w:asciiTheme="majorBidi" w:hAnsiTheme="majorBidi" w:cstheme="majorBidi"/>
          <w:bCs/>
          <w:sz w:val="24"/>
          <w:szCs w:val="24"/>
        </w:rPr>
        <w:t xml:space="preserve"> the mainstream, involve them and be part of different development aspects. The women will get exposure and opportunity to develop skills to contribute in the family for economic upliftment. Participants will further develop marketing skills to sell their products in available market as Income Generation program, thus becoming more self-sufficient and sharing an improved position in the family and community.</w:t>
      </w:r>
      <w:r w:rsidR="009220FC" w:rsidRPr="00013B95">
        <w:rPr>
          <w:rFonts w:asciiTheme="majorBidi" w:hAnsiTheme="majorBidi" w:cstheme="majorBidi"/>
          <w:bCs/>
          <w:sz w:val="24"/>
          <w:szCs w:val="24"/>
        </w:rPr>
        <w:t xml:space="preserve"> Minimum 3 women SHG groups are proposed to be formed.</w:t>
      </w:r>
    </w:p>
    <w:p w14:paraId="5C9689B3" w14:textId="77777777" w:rsidR="00857BD0" w:rsidRPr="00013B95" w:rsidRDefault="00857BD0" w:rsidP="00687C7D">
      <w:pPr>
        <w:pStyle w:val="ListParagraph"/>
        <w:spacing w:after="0" w:line="240" w:lineRule="auto"/>
        <w:ind w:left="360"/>
        <w:jc w:val="both"/>
        <w:rPr>
          <w:rFonts w:asciiTheme="majorBidi" w:hAnsiTheme="majorBidi" w:cstheme="majorBidi"/>
          <w:bCs/>
          <w:sz w:val="24"/>
          <w:szCs w:val="24"/>
        </w:rPr>
      </w:pPr>
    </w:p>
    <w:p w14:paraId="344715CA" w14:textId="533F506A" w:rsidR="00672952" w:rsidRPr="00013B95" w:rsidRDefault="00857BD0" w:rsidP="00687C7D">
      <w:pPr>
        <w:pStyle w:val="ListParagraph"/>
        <w:spacing w:after="0" w:line="240" w:lineRule="auto"/>
        <w:ind w:left="360"/>
        <w:jc w:val="both"/>
        <w:rPr>
          <w:rFonts w:asciiTheme="majorBidi" w:hAnsiTheme="majorBidi" w:cstheme="majorBidi"/>
          <w:bCs/>
          <w:sz w:val="24"/>
          <w:szCs w:val="24"/>
        </w:rPr>
      </w:pPr>
      <w:r w:rsidRPr="00013B95">
        <w:rPr>
          <w:rFonts w:asciiTheme="majorBidi" w:hAnsiTheme="majorBidi" w:cstheme="majorBidi"/>
          <w:bCs/>
          <w:sz w:val="24"/>
          <w:szCs w:val="24"/>
        </w:rPr>
        <w:t xml:space="preserve">The needs of the women will be seen in the women’s group and then it will be decided whether to provide them with </w:t>
      </w:r>
      <w:r w:rsidR="00687C7D" w:rsidRPr="00013B95">
        <w:rPr>
          <w:rFonts w:asciiTheme="majorBidi" w:hAnsiTheme="majorBidi" w:cstheme="majorBidi"/>
          <w:bCs/>
          <w:sz w:val="24"/>
          <w:szCs w:val="24"/>
        </w:rPr>
        <w:t xml:space="preserve">a </w:t>
      </w:r>
      <w:r w:rsidRPr="00013B95">
        <w:rPr>
          <w:rFonts w:asciiTheme="majorBidi" w:hAnsiTheme="majorBidi" w:cstheme="majorBidi"/>
          <w:bCs/>
          <w:sz w:val="24"/>
          <w:szCs w:val="24"/>
        </w:rPr>
        <w:t xml:space="preserve">pig or goat. The decision taken in the SHGs will be brought in the village committee meeting and </w:t>
      </w:r>
      <w:r w:rsidR="00687C7D" w:rsidRPr="00013B95">
        <w:rPr>
          <w:rFonts w:asciiTheme="majorBidi" w:hAnsiTheme="majorBidi" w:cstheme="majorBidi"/>
          <w:bCs/>
          <w:sz w:val="24"/>
          <w:szCs w:val="24"/>
        </w:rPr>
        <w:t xml:space="preserve">the </w:t>
      </w:r>
      <w:r w:rsidRPr="00013B95">
        <w:rPr>
          <w:rFonts w:asciiTheme="majorBidi" w:hAnsiTheme="majorBidi" w:cstheme="majorBidi"/>
          <w:bCs/>
          <w:sz w:val="24"/>
          <w:szCs w:val="24"/>
        </w:rPr>
        <w:t>final list will be prepared there. Beneficiaries will be identified by project staff.</w:t>
      </w:r>
      <w:r w:rsidR="00424286" w:rsidRPr="00013B95">
        <w:rPr>
          <w:rFonts w:asciiTheme="majorBidi" w:hAnsiTheme="majorBidi" w:cstheme="majorBidi"/>
          <w:bCs/>
          <w:sz w:val="24"/>
          <w:szCs w:val="24"/>
        </w:rPr>
        <w:t xml:space="preserve"> </w:t>
      </w:r>
      <w:r w:rsidR="00672952" w:rsidRPr="00013B95">
        <w:rPr>
          <w:rFonts w:asciiTheme="majorBidi" w:hAnsiTheme="majorBidi" w:cstheme="majorBidi"/>
          <w:bCs/>
          <w:sz w:val="24"/>
          <w:szCs w:val="24"/>
        </w:rPr>
        <w:t xml:space="preserve">One male </w:t>
      </w:r>
      <w:r w:rsidRPr="00013B95">
        <w:rPr>
          <w:rFonts w:asciiTheme="majorBidi" w:hAnsiTheme="majorBidi" w:cstheme="majorBidi"/>
          <w:bCs/>
          <w:sz w:val="24"/>
          <w:szCs w:val="24"/>
        </w:rPr>
        <w:t xml:space="preserve">goat </w:t>
      </w:r>
      <w:r w:rsidR="009220FC" w:rsidRPr="00013B95">
        <w:rPr>
          <w:rFonts w:asciiTheme="majorBidi" w:hAnsiTheme="majorBidi" w:cstheme="majorBidi"/>
          <w:bCs/>
          <w:sz w:val="24"/>
          <w:szCs w:val="24"/>
        </w:rPr>
        <w:t>or</w:t>
      </w:r>
      <w:r w:rsidR="00672952" w:rsidRPr="00013B95">
        <w:rPr>
          <w:rFonts w:asciiTheme="majorBidi" w:hAnsiTheme="majorBidi" w:cstheme="majorBidi"/>
          <w:bCs/>
          <w:sz w:val="24"/>
          <w:szCs w:val="24"/>
        </w:rPr>
        <w:t xml:space="preserve"> </w:t>
      </w:r>
      <w:r w:rsidRPr="00013B95">
        <w:rPr>
          <w:rFonts w:asciiTheme="majorBidi" w:hAnsiTheme="majorBidi" w:cstheme="majorBidi"/>
          <w:bCs/>
          <w:sz w:val="24"/>
          <w:szCs w:val="24"/>
        </w:rPr>
        <w:t xml:space="preserve">pig will be given to </w:t>
      </w:r>
      <w:r w:rsidR="00672952" w:rsidRPr="00013B95">
        <w:rPr>
          <w:rFonts w:asciiTheme="majorBidi" w:hAnsiTheme="majorBidi" w:cstheme="majorBidi"/>
          <w:bCs/>
          <w:sz w:val="24"/>
          <w:szCs w:val="24"/>
        </w:rPr>
        <w:t>each women</w:t>
      </w:r>
      <w:r w:rsidR="00687C7D" w:rsidRPr="00013B95">
        <w:rPr>
          <w:rFonts w:asciiTheme="majorBidi" w:hAnsiTheme="majorBidi" w:cstheme="majorBidi"/>
          <w:bCs/>
          <w:sz w:val="24"/>
          <w:szCs w:val="24"/>
        </w:rPr>
        <w:t>’s</w:t>
      </w:r>
      <w:r w:rsidR="00672952" w:rsidRPr="00013B95">
        <w:rPr>
          <w:rFonts w:asciiTheme="majorBidi" w:hAnsiTheme="majorBidi" w:cstheme="majorBidi"/>
          <w:bCs/>
          <w:sz w:val="24"/>
          <w:szCs w:val="24"/>
        </w:rPr>
        <w:t xml:space="preserve"> SHG and each member of </w:t>
      </w:r>
      <w:r w:rsidR="00687C7D" w:rsidRPr="00013B95">
        <w:rPr>
          <w:rFonts w:asciiTheme="majorBidi" w:hAnsiTheme="majorBidi" w:cstheme="majorBidi"/>
          <w:bCs/>
          <w:sz w:val="24"/>
          <w:szCs w:val="24"/>
        </w:rPr>
        <w:t xml:space="preserve">the </w:t>
      </w:r>
      <w:r w:rsidR="00672952" w:rsidRPr="00013B95">
        <w:rPr>
          <w:rFonts w:asciiTheme="majorBidi" w:hAnsiTheme="majorBidi" w:cstheme="majorBidi"/>
          <w:bCs/>
          <w:sz w:val="24"/>
          <w:szCs w:val="24"/>
        </w:rPr>
        <w:t xml:space="preserve">SHG will </w:t>
      </w:r>
      <w:r w:rsidR="009220FC" w:rsidRPr="00013B95">
        <w:rPr>
          <w:rFonts w:asciiTheme="majorBidi" w:hAnsiTheme="majorBidi" w:cstheme="majorBidi"/>
          <w:bCs/>
          <w:sz w:val="24"/>
          <w:szCs w:val="24"/>
        </w:rPr>
        <w:t xml:space="preserve">get </w:t>
      </w:r>
      <w:r w:rsidR="00672952" w:rsidRPr="00013B95">
        <w:rPr>
          <w:rFonts w:asciiTheme="majorBidi" w:hAnsiTheme="majorBidi" w:cstheme="majorBidi"/>
          <w:bCs/>
          <w:sz w:val="24"/>
          <w:szCs w:val="24"/>
        </w:rPr>
        <w:t xml:space="preserve">either </w:t>
      </w:r>
      <w:r w:rsidR="009220FC" w:rsidRPr="00013B95">
        <w:rPr>
          <w:rFonts w:asciiTheme="majorBidi" w:hAnsiTheme="majorBidi" w:cstheme="majorBidi"/>
          <w:bCs/>
          <w:sz w:val="24"/>
          <w:szCs w:val="24"/>
        </w:rPr>
        <w:t>1</w:t>
      </w:r>
      <w:r w:rsidR="00672952" w:rsidRPr="00013B95">
        <w:rPr>
          <w:rFonts w:asciiTheme="majorBidi" w:hAnsiTheme="majorBidi" w:cstheme="majorBidi"/>
          <w:bCs/>
          <w:sz w:val="24"/>
          <w:szCs w:val="24"/>
        </w:rPr>
        <w:t xml:space="preserve"> female goat or pig. </w:t>
      </w:r>
    </w:p>
    <w:p w14:paraId="398D82CC" w14:textId="77777777" w:rsidR="00687C7D" w:rsidRPr="00013B95" w:rsidRDefault="00687C7D" w:rsidP="00687C7D">
      <w:pPr>
        <w:pStyle w:val="ListParagraph"/>
        <w:spacing w:after="0" w:line="240" w:lineRule="auto"/>
        <w:ind w:left="360"/>
        <w:jc w:val="both"/>
        <w:rPr>
          <w:rFonts w:asciiTheme="majorBidi" w:hAnsiTheme="majorBidi" w:cstheme="majorBidi"/>
          <w:bCs/>
          <w:sz w:val="24"/>
          <w:szCs w:val="24"/>
        </w:rPr>
      </w:pPr>
    </w:p>
    <w:p w14:paraId="60B02D91" w14:textId="12EB4D15" w:rsidR="00857BD0" w:rsidRPr="00013B95" w:rsidRDefault="00857BD0" w:rsidP="00687C7D">
      <w:pPr>
        <w:pStyle w:val="ListParagraph"/>
        <w:spacing w:after="0" w:line="240" w:lineRule="auto"/>
        <w:ind w:left="360"/>
        <w:jc w:val="both"/>
        <w:rPr>
          <w:rFonts w:asciiTheme="majorBidi" w:hAnsiTheme="majorBidi" w:cstheme="majorBidi"/>
          <w:bCs/>
          <w:sz w:val="24"/>
          <w:szCs w:val="24"/>
        </w:rPr>
      </w:pPr>
      <w:r w:rsidRPr="00013B95">
        <w:rPr>
          <w:rFonts w:asciiTheme="majorBidi" w:hAnsiTheme="majorBidi" w:cstheme="majorBidi"/>
          <w:bCs/>
          <w:sz w:val="24"/>
          <w:szCs w:val="24"/>
        </w:rPr>
        <w:t xml:space="preserve">Similarly, the farmers who have the suitable trees of </w:t>
      </w:r>
      <w:proofErr w:type="spellStart"/>
      <w:r w:rsidRPr="00013B95">
        <w:rPr>
          <w:rFonts w:asciiTheme="majorBidi" w:hAnsiTheme="majorBidi" w:cstheme="majorBidi"/>
          <w:bCs/>
          <w:sz w:val="24"/>
          <w:szCs w:val="24"/>
        </w:rPr>
        <w:t>kusum</w:t>
      </w:r>
      <w:proofErr w:type="spellEnd"/>
      <w:r w:rsidRPr="00013B95">
        <w:rPr>
          <w:rFonts w:asciiTheme="majorBidi" w:hAnsiTheme="majorBidi" w:cstheme="majorBidi"/>
          <w:bCs/>
          <w:sz w:val="24"/>
          <w:szCs w:val="24"/>
        </w:rPr>
        <w:t xml:space="preserve">, </w:t>
      </w:r>
      <w:proofErr w:type="spellStart"/>
      <w:r w:rsidRPr="00013B95">
        <w:rPr>
          <w:rFonts w:asciiTheme="majorBidi" w:hAnsiTheme="majorBidi" w:cstheme="majorBidi"/>
          <w:bCs/>
          <w:sz w:val="24"/>
          <w:szCs w:val="24"/>
        </w:rPr>
        <w:t>bair</w:t>
      </w:r>
      <w:proofErr w:type="spellEnd"/>
      <w:r w:rsidRPr="00013B95">
        <w:rPr>
          <w:rFonts w:asciiTheme="majorBidi" w:hAnsiTheme="majorBidi" w:cstheme="majorBidi"/>
          <w:bCs/>
          <w:sz w:val="24"/>
          <w:szCs w:val="24"/>
        </w:rPr>
        <w:t xml:space="preserve"> and paras, will only receive lac seeds to cultivate lac.</w:t>
      </w:r>
      <w:r w:rsidR="00424286" w:rsidRPr="00013B95">
        <w:rPr>
          <w:rFonts w:asciiTheme="majorBidi" w:hAnsiTheme="majorBidi" w:cstheme="majorBidi"/>
          <w:bCs/>
          <w:sz w:val="24"/>
          <w:szCs w:val="24"/>
        </w:rPr>
        <w:t xml:space="preserve"> </w:t>
      </w:r>
      <w:r w:rsidRPr="00013B95">
        <w:rPr>
          <w:rFonts w:asciiTheme="majorBidi" w:hAnsiTheme="majorBidi" w:cstheme="majorBidi"/>
          <w:bCs/>
          <w:sz w:val="24"/>
          <w:szCs w:val="24"/>
        </w:rPr>
        <w:t xml:space="preserve">Market of this is available to sell in the right price. </w:t>
      </w:r>
    </w:p>
    <w:p w14:paraId="67F8D5C6" w14:textId="77777777" w:rsidR="00687C7D" w:rsidRPr="00013B95" w:rsidRDefault="00687C7D" w:rsidP="00687C7D">
      <w:pPr>
        <w:pStyle w:val="ListParagraph"/>
        <w:spacing w:after="0" w:line="240" w:lineRule="auto"/>
        <w:ind w:left="0"/>
        <w:jc w:val="both"/>
        <w:rPr>
          <w:rFonts w:asciiTheme="majorBidi" w:hAnsiTheme="majorBidi" w:cstheme="majorBidi"/>
          <w:bCs/>
          <w:sz w:val="24"/>
          <w:szCs w:val="24"/>
        </w:rPr>
      </w:pPr>
    </w:p>
    <w:p w14:paraId="61D10BC9" w14:textId="2AD81728" w:rsidR="00857BD0" w:rsidRPr="00013B95" w:rsidRDefault="00857BD0" w:rsidP="00687C7D">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Training will be provided by: </w:t>
      </w:r>
    </w:p>
    <w:p w14:paraId="2BBE0CC4" w14:textId="394AB606" w:rsidR="00857BD0" w:rsidRPr="00013B95" w:rsidRDefault="00857BD0" w:rsidP="00687C7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Veterinary Dr. from Block, </w:t>
      </w:r>
      <w:proofErr w:type="spellStart"/>
      <w:r w:rsidRPr="00013B95">
        <w:rPr>
          <w:rFonts w:asciiTheme="majorBidi" w:hAnsiTheme="majorBidi" w:cstheme="majorBidi"/>
          <w:sz w:val="24"/>
          <w:szCs w:val="24"/>
        </w:rPr>
        <w:t>Chandwa</w:t>
      </w:r>
      <w:proofErr w:type="spellEnd"/>
      <w:r w:rsidRPr="00013B95">
        <w:rPr>
          <w:rFonts w:asciiTheme="majorBidi" w:hAnsiTheme="majorBidi" w:cstheme="majorBidi"/>
          <w:sz w:val="24"/>
          <w:szCs w:val="24"/>
        </w:rPr>
        <w:t xml:space="preserve"> and Birsa agriculture university/veterinary colle</w:t>
      </w:r>
      <w:r w:rsidR="00424286" w:rsidRPr="00013B95">
        <w:rPr>
          <w:rFonts w:asciiTheme="majorBidi" w:hAnsiTheme="majorBidi" w:cstheme="majorBidi"/>
          <w:sz w:val="24"/>
          <w:szCs w:val="24"/>
        </w:rPr>
        <w:t>ge</w:t>
      </w:r>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Kanke</w:t>
      </w:r>
      <w:proofErr w:type="spellEnd"/>
      <w:r w:rsidRPr="00013B95">
        <w:rPr>
          <w:rFonts w:asciiTheme="majorBidi" w:hAnsiTheme="majorBidi" w:cstheme="majorBidi"/>
          <w:sz w:val="24"/>
          <w:szCs w:val="24"/>
        </w:rPr>
        <w:t xml:space="preserve"> for pig rearing and goat rearing.</w:t>
      </w:r>
    </w:p>
    <w:p w14:paraId="34FC8083" w14:textId="65966E61" w:rsidR="00857BD0" w:rsidRPr="00013B95" w:rsidRDefault="00857BD0" w:rsidP="00687C7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Master trainer of Lac Research Center, </w:t>
      </w:r>
      <w:proofErr w:type="spellStart"/>
      <w:r w:rsidRPr="00013B95">
        <w:rPr>
          <w:rFonts w:asciiTheme="majorBidi" w:hAnsiTheme="majorBidi" w:cstheme="majorBidi"/>
          <w:sz w:val="24"/>
          <w:szCs w:val="24"/>
        </w:rPr>
        <w:t>Namkum</w:t>
      </w:r>
      <w:proofErr w:type="spellEnd"/>
      <w:r w:rsidRPr="00013B95">
        <w:rPr>
          <w:rFonts w:asciiTheme="majorBidi" w:hAnsiTheme="majorBidi" w:cstheme="majorBidi"/>
          <w:sz w:val="24"/>
          <w:szCs w:val="24"/>
        </w:rPr>
        <w:t xml:space="preserve"> and </w:t>
      </w:r>
      <w:proofErr w:type="spellStart"/>
      <w:r w:rsidRPr="00013B95">
        <w:rPr>
          <w:rFonts w:asciiTheme="majorBidi" w:hAnsiTheme="majorBidi" w:cstheme="majorBidi"/>
          <w:sz w:val="24"/>
          <w:szCs w:val="24"/>
        </w:rPr>
        <w:t>Tusser</w:t>
      </w:r>
      <w:proofErr w:type="spellEnd"/>
      <w:r w:rsidRPr="00013B95">
        <w:rPr>
          <w:rFonts w:asciiTheme="majorBidi" w:hAnsiTheme="majorBidi" w:cstheme="majorBidi"/>
          <w:sz w:val="24"/>
          <w:szCs w:val="24"/>
        </w:rPr>
        <w:t xml:space="preserve"> Research Center, Ranchi.</w:t>
      </w:r>
    </w:p>
    <w:p w14:paraId="55DAFC1A" w14:textId="440023C4" w:rsidR="00857BD0" w:rsidRPr="00013B95" w:rsidRDefault="00857BD0" w:rsidP="00687C7D">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Classroom trainings will be done in the first year and demonstration will be done in the second and third year.</w:t>
      </w:r>
    </w:p>
    <w:p w14:paraId="4D065B78" w14:textId="3EB9C37D"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Topics for goat and pig </w:t>
      </w:r>
      <w:r w:rsidR="00424286" w:rsidRPr="00013B95">
        <w:rPr>
          <w:rFonts w:asciiTheme="majorBidi" w:hAnsiTheme="majorBidi" w:cstheme="majorBidi"/>
          <w:sz w:val="24"/>
          <w:szCs w:val="24"/>
        </w:rPr>
        <w:t xml:space="preserve">rearing: </w:t>
      </w:r>
    </w:p>
    <w:p w14:paraId="07EFE543" w14:textId="322A733E"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Nature and scope</w:t>
      </w:r>
    </w:p>
    <w:p w14:paraId="193AE693" w14:textId="430C7CB5"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Breeds and breeding</w:t>
      </w:r>
    </w:p>
    <w:p w14:paraId="03AC67D4" w14:textId="473D924C"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Feeds and nutrition</w:t>
      </w:r>
    </w:p>
    <w:p w14:paraId="0817DC01" w14:textId="5DF0BA63"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Health management</w:t>
      </w:r>
    </w:p>
    <w:p w14:paraId="165FB761" w14:textId="54FAC5CE"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General husbandry- Housing, Fencing, Grooming.</w:t>
      </w:r>
    </w:p>
    <w:p w14:paraId="710AD3BC" w14:textId="4EBF82BE"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Kids and kidding</w:t>
      </w:r>
    </w:p>
    <w:p w14:paraId="4769C8C9" w14:textId="52ADB532"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Dairy production for goat rearing.</w:t>
      </w:r>
    </w:p>
    <w:p w14:paraId="404899AA" w14:textId="2AFDC79B"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Farm management etc.</w:t>
      </w:r>
    </w:p>
    <w:p w14:paraId="3C3BF602" w14:textId="4E68DDE0"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Topics for lac </w:t>
      </w:r>
      <w:r w:rsidR="00672952" w:rsidRPr="00013B95">
        <w:rPr>
          <w:rFonts w:asciiTheme="majorBidi" w:hAnsiTheme="majorBidi" w:cstheme="majorBidi"/>
          <w:sz w:val="24"/>
          <w:szCs w:val="24"/>
        </w:rPr>
        <w:t xml:space="preserve">production: </w:t>
      </w:r>
    </w:p>
    <w:p w14:paraId="6359901A" w14:textId="654FA922"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Pruning of host plant </w:t>
      </w:r>
    </w:p>
    <w:p w14:paraId="7DFA2C6E" w14:textId="50CCE842" w:rsidR="00857BD0" w:rsidRPr="00013B95" w:rsidRDefault="004C3973"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B</w:t>
      </w:r>
      <w:r w:rsidR="00857BD0" w:rsidRPr="00013B95">
        <w:rPr>
          <w:rFonts w:asciiTheme="majorBidi" w:hAnsiTheme="majorBidi" w:cstheme="majorBidi"/>
          <w:sz w:val="24"/>
          <w:szCs w:val="24"/>
        </w:rPr>
        <w:t>rood lac inoculation</w:t>
      </w:r>
    </w:p>
    <w:p w14:paraId="018762E3" w14:textId="233C6DE0"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proofErr w:type="spellStart"/>
      <w:r w:rsidRPr="00013B95">
        <w:rPr>
          <w:rFonts w:asciiTheme="majorBidi" w:hAnsiTheme="majorBidi" w:cstheme="majorBidi"/>
          <w:sz w:val="24"/>
          <w:szCs w:val="24"/>
        </w:rPr>
        <w:t>Phunki</w:t>
      </w:r>
      <w:proofErr w:type="spellEnd"/>
      <w:r w:rsidRPr="00013B95">
        <w:rPr>
          <w:rFonts w:asciiTheme="majorBidi" w:hAnsiTheme="majorBidi" w:cstheme="majorBidi"/>
          <w:sz w:val="24"/>
          <w:szCs w:val="24"/>
        </w:rPr>
        <w:t xml:space="preserve"> removal</w:t>
      </w:r>
    </w:p>
    <w:p w14:paraId="41E959BC" w14:textId="754EEB39"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 xml:space="preserve">Insect pest management </w:t>
      </w:r>
    </w:p>
    <w:p w14:paraId="30244EC6" w14:textId="57256AB4"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Harvesting</w:t>
      </w:r>
    </w:p>
    <w:p w14:paraId="7BEEE030" w14:textId="02F79051" w:rsidR="00857BD0" w:rsidRPr="00013B95" w:rsidRDefault="00857BD0" w:rsidP="004C3973">
      <w:pPr>
        <w:pStyle w:val="ListParagraph"/>
        <w:numPr>
          <w:ilvl w:val="0"/>
          <w:numId w:val="77"/>
        </w:numPr>
        <w:spacing w:after="0" w:line="240" w:lineRule="auto"/>
        <w:jc w:val="both"/>
        <w:rPr>
          <w:rFonts w:asciiTheme="majorBidi" w:hAnsiTheme="majorBidi" w:cstheme="majorBidi"/>
          <w:sz w:val="24"/>
          <w:szCs w:val="24"/>
        </w:rPr>
      </w:pPr>
      <w:r w:rsidRPr="00013B95">
        <w:rPr>
          <w:rFonts w:asciiTheme="majorBidi" w:hAnsiTheme="majorBidi" w:cstheme="majorBidi"/>
          <w:sz w:val="24"/>
          <w:szCs w:val="24"/>
        </w:rPr>
        <w:t>Scrapping.</w:t>
      </w:r>
    </w:p>
    <w:p w14:paraId="161B7E9C" w14:textId="40C13A37"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Lac cultivation related </w:t>
      </w:r>
      <w:r w:rsidR="00F60745" w:rsidRPr="00013B95">
        <w:rPr>
          <w:rFonts w:asciiTheme="majorBidi" w:hAnsiTheme="majorBidi" w:cstheme="majorBidi"/>
          <w:sz w:val="24"/>
          <w:szCs w:val="24"/>
        </w:rPr>
        <w:t xml:space="preserve">inputs: </w:t>
      </w:r>
      <w:r w:rsidRPr="00013B95">
        <w:rPr>
          <w:rFonts w:asciiTheme="majorBidi" w:hAnsiTheme="majorBidi" w:cstheme="majorBidi"/>
          <w:sz w:val="24"/>
          <w:szCs w:val="24"/>
        </w:rPr>
        <w:t>Lac seeds, medicines and lac cutter etc.</w:t>
      </w:r>
    </w:p>
    <w:p w14:paraId="37D4F32D" w14:textId="05130736"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Topics will be </w:t>
      </w:r>
      <w:r w:rsidR="00F60745" w:rsidRPr="00013B95">
        <w:rPr>
          <w:rFonts w:asciiTheme="majorBidi" w:hAnsiTheme="majorBidi" w:cstheme="majorBidi"/>
          <w:sz w:val="24"/>
          <w:szCs w:val="24"/>
        </w:rPr>
        <w:t>same,</w:t>
      </w:r>
      <w:r w:rsidRPr="00013B95">
        <w:rPr>
          <w:rFonts w:asciiTheme="majorBidi" w:hAnsiTheme="majorBidi" w:cstheme="majorBidi"/>
          <w:sz w:val="24"/>
          <w:szCs w:val="24"/>
        </w:rPr>
        <w:t xml:space="preserve"> but participants will be different in every year.</w:t>
      </w:r>
    </w:p>
    <w:p w14:paraId="7F81CA47" w14:textId="77777777"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20 participants will be trained in every year.</w:t>
      </w:r>
    </w:p>
    <w:p w14:paraId="313A0A31" w14:textId="77777777"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Each member of SHGs will be provided with a pig or goat.</w:t>
      </w:r>
    </w:p>
    <w:p w14:paraId="1AA5D225" w14:textId="46084921"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20 farmers will be trained in lac farming. </w:t>
      </w:r>
    </w:p>
    <w:p w14:paraId="667B8ED6" w14:textId="77777777" w:rsidR="00857BD0"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t>•</w:t>
      </w:r>
      <w:r w:rsidRPr="00013B95">
        <w:rPr>
          <w:rFonts w:asciiTheme="majorBidi" w:hAnsiTheme="majorBidi" w:cstheme="majorBidi"/>
          <w:sz w:val="24"/>
          <w:szCs w:val="24"/>
        </w:rPr>
        <w:tab/>
        <w:t xml:space="preserve">Project staff will visit, kept record and monitor after the training and provide input. </w:t>
      </w:r>
    </w:p>
    <w:p w14:paraId="00883C28" w14:textId="64E6DF12" w:rsidR="00BC0E12" w:rsidRPr="00013B95" w:rsidRDefault="00857BD0" w:rsidP="004C3973">
      <w:pPr>
        <w:pStyle w:val="ListParagraph"/>
        <w:spacing w:after="0" w:line="240" w:lineRule="auto"/>
        <w:ind w:left="1080" w:hanging="360"/>
        <w:jc w:val="both"/>
        <w:rPr>
          <w:rFonts w:asciiTheme="majorBidi" w:hAnsiTheme="majorBidi" w:cstheme="majorBidi"/>
          <w:sz w:val="24"/>
          <w:szCs w:val="24"/>
        </w:rPr>
      </w:pPr>
      <w:r w:rsidRPr="00013B95">
        <w:rPr>
          <w:rFonts w:asciiTheme="majorBidi" w:hAnsiTheme="majorBidi" w:cstheme="majorBidi"/>
          <w:sz w:val="24"/>
          <w:szCs w:val="24"/>
        </w:rPr>
        <w:lastRenderedPageBreak/>
        <w:t>•</w:t>
      </w:r>
      <w:r w:rsidRPr="00013B95">
        <w:rPr>
          <w:rFonts w:asciiTheme="majorBidi" w:hAnsiTheme="majorBidi" w:cstheme="majorBidi"/>
          <w:sz w:val="24"/>
          <w:szCs w:val="24"/>
        </w:rPr>
        <w:tab/>
        <w:t>The input given in the meetings of farmer’s group and SHGs will be review and reconsidered</w:t>
      </w:r>
    </w:p>
    <w:p w14:paraId="0808A257" w14:textId="77777777" w:rsidR="00424286" w:rsidRPr="00013B95" w:rsidRDefault="00424286" w:rsidP="00857BD0">
      <w:pPr>
        <w:pStyle w:val="ListParagraph"/>
        <w:spacing w:after="0" w:line="240" w:lineRule="auto"/>
        <w:jc w:val="both"/>
        <w:rPr>
          <w:rFonts w:asciiTheme="majorBidi" w:hAnsiTheme="majorBidi" w:cstheme="majorBidi"/>
          <w:bCs/>
          <w:sz w:val="24"/>
          <w:szCs w:val="24"/>
        </w:rPr>
      </w:pPr>
    </w:p>
    <w:p w14:paraId="12163FDA" w14:textId="77777777" w:rsidR="00541830" w:rsidRPr="00013B95" w:rsidRDefault="00541830" w:rsidP="00AC0D43">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7A9C3B00" w14:textId="77777777" w:rsidR="00C82BE1" w:rsidRPr="00013B95" w:rsidRDefault="00541830" w:rsidP="00006267">
      <w:pPr>
        <w:pStyle w:val="ListParagraph"/>
        <w:numPr>
          <w:ilvl w:val="0"/>
          <w:numId w:val="19"/>
        </w:numPr>
        <w:spacing w:after="0" w:line="240" w:lineRule="auto"/>
        <w:ind w:left="363" w:firstLine="66"/>
        <w:jc w:val="both"/>
        <w:rPr>
          <w:rFonts w:asciiTheme="majorBidi" w:hAnsiTheme="majorBidi" w:cstheme="majorBidi"/>
          <w:sz w:val="24"/>
          <w:szCs w:val="24"/>
        </w:rPr>
      </w:pPr>
      <w:r w:rsidRPr="00013B95">
        <w:rPr>
          <w:rFonts w:asciiTheme="majorBidi" w:hAnsiTheme="majorBidi" w:cstheme="majorBidi"/>
          <w:sz w:val="24"/>
          <w:szCs w:val="24"/>
        </w:rPr>
        <w:t xml:space="preserve">Training on Income generation </w:t>
      </w:r>
    </w:p>
    <w:p w14:paraId="569060AA" w14:textId="77777777" w:rsidR="00C82BE1" w:rsidRPr="00013B95" w:rsidRDefault="00C82BE1"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G</w:t>
      </w:r>
      <w:r w:rsidR="00541830" w:rsidRPr="00013B95">
        <w:rPr>
          <w:rFonts w:asciiTheme="majorBidi" w:hAnsiTheme="majorBidi" w:cstheme="majorBidi"/>
          <w:sz w:val="24"/>
          <w:szCs w:val="24"/>
        </w:rPr>
        <w:t xml:space="preserve">oat rearing, </w:t>
      </w:r>
    </w:p>
    <w:p w14:paraId="7BD948B9" w14:textId="77777777" w:rsidR="00C82BE1" w:rsidRPr="00013B95" w:rsidRDefault="00C82BE1"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P</w:t>
      </w:r>
      <w:r w:rsidR="00541830" w:rsidRPr="00013B95">
        <w:rPr>
          <w:rFonts w:asciiTheme="majorBidi" w:hAnsiTheme="majorBidi" w:cstheme="majorBidi"/>
          <w:sz w:val="24"/>
          <w:szCs w:val="24"/>
        </w:rPr>
        <w:t xml:space="preserve">iggery </w:t>
      </w:r>
    </w:p>
    <w:p w14:paraId="59C7E1C8" w14:textId="77777777" w:rsidR="00541830" w:rsidRPr="00013B95" w:rsidRDefault="00AC0D43" w:rsidP="00006267">
      <w:pPr>
        <w:pStyle w:val="ListParagraph"/>
        <w:numPr>
          <w:ilvl w:val="1"/>
          <w:numId w:val="19"/>
        </w:numPr>
        <w:spacing w:after="0" w:line="240" w:lineRule="auto"/>
        <w:ind w:left="1154"/>
        <w:rPr>
          <w:rFonts w:asciiTheme="majorBidi" w:hAnsiTheme="majorBidi" w:cstheme="majorBidi"/>
          <w:sz w:val="24"/>
          <w:szCs w:val="24"/>
        </w:rPr>
      </w:pPr>
      <w:r w:rsidRPr="00013B95">
        <w:rPr>
          <w:rFonts w:asciiTheme="majorBidi" w:hAnsiTheme="majorBidi" w:cstheme="majorBidi"/>
          <w:sz w:val="24"/>
          <w:szCs w:val="24"/>
        </w:rPr>
        <w:t>L</w:t>
      </w:r>
      <w:r w:rsidR="00541830" w:rsidRPr="00013B95">
        <w:rPr>
          <w:rFonts w:asciiTheme="majorBidi" w:hAnsiTheme="majorBidi" w:cstheme="majorBidi"/>
          <w:sz w:val="24"/>
          <w:szCs w:val="24"/>
        </w:rPr>
        <w:t>ac cultivation.</w:t>
      </w:r>
    </w:p>
    <w:p w14:paraId="642DAA2B" w14:textId="77777777" w:rsidR="00541830" w:rsidRPr="00013B95" w:rsidRDefault="00541830" w:rsidP="00006267">
      <w:pPr>
        <w:pStyle w:val="ListParagraph"/>
        <w:numPr>
          <w:ilvl w:val="0"/>
          <w:numId w:val="19"/>
        </w:numPr>
        <w:spacing w:after="0" w:line="240" w:lineRule="auto"/>
        <w:ind w:left="363" w:firstLine="66"/>
        <w:jc w:val="both"/>
        <w:rPr>
          <w:rFonts w:asciiTheme="majorBidi" w:hAnsiTheme="majorBidi" w:cstheme="majorBidi"/>
          <w:sz w:val="24"/>
          <w:szCs w:val="24"/>
        </w:rPr>
      </w:pPr>
      <w:r w:rsidRPr="00013B95">
        <w:rPr>
          <w:rFonts w:asciiTheme="majorBidi" w:hAnsiTheme="majorBidi" w:cstheme="majorBidi"/>
          <w:sz w:val="24"/>
          <w:szCs w:val="24"/>
        </w:rPr>
        <w:t xml:space="preserve">Exposure visit for </w:t>
      </w:r>
      <w:r w:rsidR="003F4526" w:rsidRPr="00013B95">
        <w:rPr>
          <w:rFonts w:asciiTheme="majorBidi" w:hAnsiTheme="majorBidi" w:cstheme="majorBidi"/>
          <w:sz w:val="24"/>
          <w:szCs w:val="24"/>
        </w:rPr>
        <w:t>Village committee, N</w:t>
      </w:r>
      <w:r w:rsidR="00B40281" w:rsidRPr="00013B95">
        <w:rPr>
          <w:rFonts w:asciiTheme="majorBidi" w:hAnsiTheme="majorBidi" w:cstheme="majorBidi"/>
          <w:sz w:val="24"/>
          <w:szCs w:val="24"/>
        </w:rPr>
        <w:t>R</w:t>
      </w:r>
      <w:r w:rsidR="003F4526" w:rsidRPr="00013B95">
        <w:rPr>
          <w:rFonts w:asciiTheme="majorBidi" w:hAnsiTheme="majorBidi" w:cstheme="majorBidi"/>
          <w:sz w:val="24"/>
          <w:szCs w:val="24"/>
        </w:rPr>
        <w:t>M</w:t>
      </w:r>
      <w:r w:rsidR="00B40281" w:rsidRPr="00013B95">
        <w:rPr>
          <w:rFonts w:asciiTheme="majorBidi" w:hAnsiTheme="majorBidi" w:cstheme="majorBidi"/>
          <w:sz w:val="24"/>
          <w:szCs w:val="24"/>
        </w:rPr>
        <w:t>C,</w:t>
      </w:r>
      <w:r w:rsidR="00941D56" w:rsidRPr="00013B95">
        <w:rPr>
          <w:rFonts w:asciiTheme="majorBidi" w:hAnsiTheme="majorBidi" w:cstheme="majorBidi"/>
          <w:sz w:val="24"/>
          <w:szCs w:val="24"/>
        </w:rPr>
        <w:t xml:space="preserve"> </w:t>
      </w:r>
      <w:r w:rsidRPr="00013B95">
        <w:rPr>
          <w:rFonts w:asciiTheme="majorBidi" w:hAnsiTheme="majorBidi" w:cstheme="majorBidi"/>
          <w:sz w:val="24"/>
          <w:szCs w:val="24"/>
        </w:rPr>
        <w:t>farmers and women's groups.</w:t>
      </w:r>
    </w:p>
    <w:p w14:paraId="46E61EC5" w14:textId="77777777" w:rsidR="00541830" w:rsidRPr="00013B95" w:rsidRDefault="00541830" w:rsidP="00006267">
      <w:pPr>
        <w:pStyle w:val="ListParagraph"/>
        <w:numPr>
          <w:ilvl w:val="0"/>
          <w:numId w:val="19"/>
        </w:numPr>
        <w:spacing w:after="0" w:line="240" w:lineRule="auto"/>
        <w:ind w:left="363" w:firstLine="66"/>
        <w:jc w:val="both"/>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0182126A" w14:textId="18751CB3" w:rsidR="00F60745" w:rsidRPr="00013B95" w:rsidRDefault="00541830" w:rsidP="00006267">
      <w:pPr>
        <w:pStyle w:val="ListParagraph"/>
        <w:numPr>
          <w:ilvl w:val="0"/>
          <w:numId w:val="19"/>
        </w:numPr>
        <w:spacing w:after="0" w:line="240" w:lineRule="auto"/>
        <w:ind w:left="363" w:firstLine="66"/>
        <w:jc w:val="both"/>
        <w:rPr>
          <w:rFonts w:asciiTheme="majorBidi" w:hAnsiTheme="majorBidi" w:cstheme="majorBidi"/>
          <w:sz w:val="24"/>
          <w:szCs w:val="24"/>
        </w:rPr>
      </w:pPr>
      <w:r w:rsidRPr="00013B95">
        <w:rPr>
          <w:rFonts w:asciiTheme="majorBidi" w:hAnsiTheme="majorBidi" w:cstheme="majorBidi"/>
          <w:sz w:val="24"/>
          <w:szCs w:val="24"/>
        </w:rPr>
        <w:t xml:space="preserve">Formation of </w:t>
      </w:r>
      <w:r w:rsidR="00B40281" w:rsidRPr="00013B95">
        <w:rPr>
          <w:rFonts w:asciiTheme="majorBidi" w:hAnsiTheme="majorBidi" w:cstheme="majorBidi"/>
          <w:sz w:val="24"/>
          <w:szCs w:val="24"/>
        </w:rPr>
        <w:t xml:space="preserve">Village committee, </w:t>
      </w:r>
      <w:r w:rsidR="003F4526" w:rsidRPr="00013B95">
        <w:rPr>
          <w:rFonts w:asciiTheme="majorBidi" w:hAnsiTheme="majorBidi" w:cstheme="majorBidi"/>
          <w:sz w:val="24"/>
          <w:szCs w:val="24"/>
        </w:rPr>
        <w:t>N</w:t>
      </w:r>
      <w:r w:rsidR="00C82BE1" w:rsidRPr="00013B95">
        <w:rPr>
          <w:rFonts w:asciiTheme="majorBidi" w:hAnsiTheme="majorBidi" w:cstheme="majorBidi"/>
          <w:sz w:val="24"/>
          <w:szCs w:val="24"/>
        </w:rPr>
        <w:t>R</w:t>
      </w:r>
      <w:r w:rsidR="003F4526" w:rsidRPr="00013B95">
        <w:rPr>
          <w:rFonts w:asciiTheme="majorBidi" w:hAnsiTheme="majorBidi" w:cstheme="majorBidi"/>
          <w:sz w:val="24"/>
          <w:szCs w:val="24"/>
        </w:rPr>
        <w:t>M</w:t>
      </w:r>
      <w:r w:rsidR="00C82BE1" w:rsidRPr="00013B95">
        <w:rPr>
          <w:rFonts w:asciiTheme="majorBidi" w:hAnsiTheme="majorBidi" w:cstheme="majorBidi"/>
          <w:sz w:val="24"/>
          <w:szCs w:val="24"/>
        </w:rPr>
        <w:t>C, SHGs</w:t>
      </w:r>
      <w:r w:rsidRPr="00013B95">
        <w:rPr>
          <w:rFonts w:asciiTheme="majorBidi" w:hAnsiTheme="majorBidi" w:cstheme="majorBidi"/>
          <w:sz w:val="24"/>
          <w:szCs w:val="24"/>
        </w:rPr>
        <w:t xml:space="preserve"> and farmers groups </w:t>
      </w:r>
    </w:p>
    <w:p w14:paraId="46CB28EC" w14:textId="4FF85F2E" w:rsidR="009220FC" w:rsidRPr="00013B95" w:rsidRDefault="009220FC" w:rsidP="009220FC">
      <w:pPr>
        <w:pStyle w:val="ListParagraph"/>
        <w:spacing w:after="0" w:line="240" w:lineRule="auto"/>
        <w:ind w:firstLine="3"/>
        <w:jc w:val="both"/>
        <w:rPr>
          <w:rFonts w:asciiTheme="majorBidi" w:hAnsiTheme="majorBidi" w:cstheme="majorBidi"/>
          <w:sz w:val="24"/>
          <w:szCs w:val="24"/>
        </w:rPr>
      </w:pPr>
      <w:r w:rsidRPr="00013B95">
        <w:rPr>
          <w:rFonts w:asciiTheme="majorBidi" w:hAnsiTheme="majorBidi" w:cstheme="majorBidi"/>
          <w:sz w:val="24"/>
          <w:szCs w:val="24"/>
        </w:rPr>
        <w:t>The members of these committees will be from the villagers on the basis of their knowledge and trustworthiness who could be both men and women. Committee member</w:t>
      </w:r>
      <w:r w:rsidR="004C3973" w:rsidRPr="00013B95">
        <w:rPr>
          <w:rFonts w:asciiTheme="majorBidi" w:hAnsiTheme="majorBidi" w:cstheme="majorBidi"/>
          <w:sz w:val="24"/>
          <w:szCs w:val="24"/>
        </w:rPr>
        <w:t>s</w:t>
      </w:r>
      <w:r w:rsidRPr="00013B95">
        <w:rPr>
          <w:rFonts w:asciiTheme="majorBidi" w:hAnsiTheme="majorBidi" w:cstheme="majorBidi"/>
          <w:sz w:val="24"/>
          <w:szCs w:val="24"/>
        </w:rPr>
        <w:t xml:space="preserve"> will be selected from the village itself in the meeting along with the help of project staff and other village members.</w:t>
      </w:r>
      <w:r w:rsidR="004C3973" w:rsidRPr="00013B95">
        <w:rPr>
          <w:rFonts w:asciiTheme="majorBidi" w:hAnsiTheme="majorBidi" w:cstheme="majorBidi"/>
          <w:sz w:val="24"/>
          <w:szCs w:val="24"/>
        </w:rPr>
        <w:t xml:space="preserve"> The r</w:t>
      </w:r>
      <w:r w:rsidRPr="00013B95">
        <w:rPr>
          <w:rFonts w:asciiTheme="majorBidi" w:hAnsiTheme="majorBidi" w:cstheme="majorBidi"/>
          <w:sz w:val="24"/>
          <w:szCs w:val="24"/>
        </w:rPr>
        <w:t xml:space="preserve">ole of </w:t>
      </w:r>
      <w:r w:rsidR="004C3973" w:rsidRPr="00013B95">
        <w:rPr>
          <w:rFonts w:asciiTheme="majorBidi" w:hAnsiTheme="majorBidi" w:cstheme="majorBidi"/>
          <w:sz w:val="24"/>
          <w:szCs w:val="24"/>
        </w:rPr>
        <w:t xml:space="preserve">the </w:t>
      </w:r>
      <w:r w:rsidRPr="00013B95">
        <w:rPr>
          <w:rFonts w:asciiTheme="majorBidi" w:hAnsiTheme="majorBidi" w:cstheme="majorBidi"/>
          <w:sz w:val="24"/>
          <w:szCs w:val="24"/>
        </w:rPr>
        <w:t>village committee is to take decision</w:t>
      </w:r>
      <w:r w:rsidR="004C3973" w:rsidRPr="00013B95">
        <w:rPr>
          <w:rFonts w:asciiTheme="majorBidi" w:hAnsiTheme="majorBidi" w:cstheme="majorBidi"/>
          <w:sz w:val="24"/>
          <w:szCs w:val="24"/>
        </w:rPr>
        <w:t>s</w:t>
      </w:r>
      <w:r w:rsidRPr="00013B95">
        <w:rPr>
          <w:rFonts w:asciiTheme="majorBidi" w:hAnsiTheme="majorBidi" w:cstheme="majorBidi"/>
          <w:sz w:val="24"/>
          <w:szCs w:val="24"/>
        </w:rPr>
        <w:t xml:space="preserve"> regarding all activities of the project. </w:t>
      </w:r>
      <w:r w:rsidR="004C3973" w:rsidRPr="00013B95">
        <w:rPr>
          <w:rFonts w:asciiTheme="majorBidi" w:hAnsiTheme="majorBidi" w:cstheme="majorBidi"/>
          <w:sz w:val="24"/>
          <w:szCs w:val="24"/>
        </w:rPr>
        <w:t>The r</w:t>
      </w:r>
      <w:r w:rsidRPr="00013B95">
        <w:rPr>
          <w:rFonts w:asciiTheme="majorBidi" w:hAnsiTheme="majorBidi" w:cstheme="majorBidi"/>
          <w:sz w:val="24"/>
          <w:szCs w:val="24"/>
        </w:rPr>
        <w:t>ole of the NRMC is to supervise and take decisions to manage constructed irrigation system.</w:t>
      </w:r>
    </w:p>
    <w:p w14:paraId="5CB75321" w14:textId="4F169FD9" w:rsidR="009220FC" w:rsidRPr="00013B95" w:rsidRDefault="009220FC" w:rsidP="00006267">
      <w:pPr>
        <w:pStyle w:val="ListParagraph"/>
        <w:numPr>
          <w:ilvl w:val="0"/>
          <w:numId w:val="19"/>
        </w:numPr>
        <w:spacing w:after="0" w:line="240" w:lineRule="auto"/>
        <w:ind w:left="363" w:firstLine="66"/>
        <w:jc w:val="both"/>
        <w:rPr>
          <w:rFonts w:asciiTheme="majorBidi" w:hAnsiTheme="majorBidi" w:cstheme="majorBidi"/>
          <w:sz w:val="24"/>
          <w:szCs w:val="24"/>
        </w:rPr>
      </w:pPr>
      <w:r w:rsidRPr="00013B95">
        <w:rPr>
          <w:rFonts w:asciiTheme="majorBidi" w:hAnsiTheme="majorBidi" w:cstheme="majorBidi"/>
          <w:sz w:val="24"/>
          <w:szCs w:val="24"/>
        </w:rPr>
        <w:t>Distribution of lac seeds</w:t>
      </w:r>
    </w:p>
    <w:p w14:paraId="48718D95" w14:textId="28767AE2" w:rsidR="009220FC" w:rsidRPr="00013B95" w:rsidRDefault="009220FC" w:rsidP="009220FC">
      <w:pPr>
        <w:spacing w:after="0" w:line="240" w:lineRule="auto"/>
        <w:ind w:left="363"/>
        <w:jc w:val="both"/>
        <w:rPr>
          <w:rFonts w:asciiTheme="majorBidi" w:hAnsiTheme="majorBidi" w:cstheme="majorBidi"/>
          <w:sz w:val="24"/>
          <w:szCs w:val="24"/>
        </w:rPr>
      </w:pPr>
    </w:p>
    <w:p w14:paraId="0D4E0DBF" w14:textId="31FF153C" w:rsidR="00792275" w:rsidRPr="00013B95" w:rsidRDefault="00F60745" w:rsidP="009220FC">
      <w:pPr>
        <w:rPr>
          <w:rFonts w:asciiTheme="majorBidi" w:hAnsiTheme="majorBidi" w:cstheme="majorBidi"/>
          <w:b/>
          <w:sz w:val="24"/>
          <w:szCs w:val="24"/>
          <w:u w:val="single"/>
        </w:rPr>
      </w:pPr>
      <w:r w:rsidRPr="00013B95">
        <w:t xml:space="preserve"> </w:t>
      </w:r>
      <w:r w:rsidR="00792275" w:rsidRPr="00013B95">
        <w:rPr>
          <w:rFonts w:asciiTheme="majorBidi" w:hAnsiTheme="majorBidi" w:cstheme="majorBidi"/>
          <w:b/>
          <w:sz w:val="24"/>
          <w:szCs w:val="24"/>
          <w:u w:val="single"/>
        </w:rPr>
        <w:t>Year 2020-21</w:t>
      </w:r>
    </w:p>
    <w:p w14:paraId="06721C47" w14:textId="77777777" w:rsidR="00966876" w:rsidRPr="00013B95" w:rsidRDefault="00792275" w:rsidP="00006267">
      <w:pPr>
        <w:pStyle w:val="ListParagraph"/>
        <w:numPr>
          <w:ilvl w:val="0"/>
          <w:numId w:val="19"/>
        </w:numPr>
        <w:spacing w:after="0" w:line="240" w:lineRule="auto"/>
        <w:ind w:left="363" w:firstLine="207"/>
        <w:jc w:val="both"/>
        <w:rPr>
          <w:rFonts w:asciiTheme="majorBidi" w:hAnsiTheme="majorBidi" w:cstheme="majorBidi"/>
          <w:sz w:val="24"/>
          <w:szCs w:val="24"/>
        </w:rPr>
      </w:pPr>
      <w:r w:rsidRPr="00013B95">
        <w:rPr>
          <w:rFonts w:asciiTheme="majorBidi" w:hAnsiTheme="majorBidi" w:cstheme="majorBidi"/>
          <w:sz w:val="24"/>
          <w:szCs w:val="24"/>
        </w:rPr>
        <w:t>Training</w:t>
      </w:r>
      <w:r w:rsidR="00966876" w:rsidRPr="00013B95">
        <w:rPr>
          <w:rFonts w:asciiTheme="majorBidi" w:hAnsiTheme="majorBidi" w:cstheme="majorBidi"/>
          <w:sz w:val="24"/>
          <w:szCs w:val="24"/>
        </w:rPr>
        <w:t xml:space="preserve"> on Income generation </w:t>
      </w:r>
    </w:p>
    <w:p w14:paraId="62B372A2" w14:textId="77777777" w:rsidR="00966876" w:rsidRPr="00013B95" w:rsidRDefault="00966876"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 xml:space="preserve">Goat rearing, </w:t>
      </w:r>
    </w:p>
    <w:p w14:paraId="19419C74" w14:textId="77777777" w:rsidR="00966876" w:rsidRPr="00013B95" w:rsidRDefault="00966876"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 xml:space="preserve">Piggery and </w:t>
      </w:r>
    </w:p>
    <w:p w14:paraId="051BBB54" w14:textId="77777777" w:rsidR="00966876" w:rsidRPr="00013B95" w:rsidRDefault="00E72F3B"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Lac</w:t>
      </w:r>
      <w:r w:rsidR="00966876" w:rsidRPr="00013B95">
        <w:rPr>
          <w:rFonts w:asciiTheme="majorBidi" w:hAnsiTheme="majorBidi" w:cstheme="majorBidi"/>
          <w:sz w:val="24"/>
          <w:szCs w:val="24"/>
        </w:rPr>
        <w:t xml:space="preserve"> cultivation.</w:t>
      </w:r>
    </w:p>
    <w:p w14:paraId="13EE26F0" w14:textId="77777777" w:rsidR="00792275" w:rsidRPr="00013B95" w:rsidRDefault="00792275" w:rsidP="00006267">
      <w:pPr>
        <w:pStyle w:val="ListParagraph"/>
        <w:numPr>
          <w:ilvl w:val="0"/>
          <w:numId w:val="18"/>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Exposure visit for</w:t>
      </w:r>
      <w:r w:rsidR="00B40281" w:rsidRPr="00013B95">
        <w:rPr>
          <w:rFonts w:asciiTheme="majorBidi" w:hAnsiTheme="majorBidi" w:cstheme="majorBidi"/>
          <w:sz w:val="24"/>
          <w:szCs w:val="24"/>
        </w:rPr>
        <w:t xml:space="preserve"> Village committee, </w:t>
      </w:r>
      <w:r w:rsidR="003F4526" w:rsidRPr="00013B95">
        <w:rPr>
          <w:rFonts w:asciiTheme="majorBidi" w:hAnsiTheme="majorBidi" w:cstheme="majorBidi"/>
          <w:sz w:val="24"/>
          <w:szCs w:val="24"/>
        </w:rPr>
        <w:t>N</w:t>
      </w:r>
      <w:r w:rsidR="00BA6156" w:rsidRPr="00013B95">
        <w:rPr>
          <w:rFonts w:asciiTheme="majorBidi" w:hAnsiTheme="majorBidi" w:cstheme="majorBidi"/>
          <w:sz w:val="24"/>
          <w:szCs w:val="24"/>
        </w:rPr>
        <w:t>R</w:t>
      </w:r>
      <w:r w:rsidR="003F4526" w:rsidRPr="00013B95">
        <w:rPr>
          <w:rFonts w:asciiTheme="majorBidi" w:hAnsiTheme="majorBidi" w:cstheme="majorBidi"/>
          <w:sz w:val="24"/>
          <w:szCs w:val="24"/>
        </w:rPr>
        <w:t>M</w:t>
      </w:r>
      <w:r w:rsidR="00BA6156" w:rsidRPr="00013B95">
        <w:rPr>
          <w:rFonts w:asciiTheme="majorBidi" w:hAnsiTheme="majorBidi" w:cstheme="majorBidi"/>
          <w:sz w:val="24"/>
          <w:szCs w:val="24"/>
        </w:rPr>
        <w:t>C, farmers</w:t>
      </w:r>
      <w:r w:rsidRPr="00013B95">
        <w:rPr>
          <w:rFonts w:asciiTheme="majorBidi" w:hAnsiTheme="majorBidi" w:cstheme="majorBidi"/>
          <w:sz w:val="24"/>
          <w:szCs w:val="24"/>
        </w:rPr>
        <w:t xml:space="preserve"> and women's groups.</w:t>
      </w:r>
    </w:p>
    <w:p w14:paraId="3258791D" w14:textId="21DE6AA0" w:rsidR="00792275" w:rsidRPr="00013B95" w:rsidRDefault="00792275" w:rsidP="00006267">
      <w:pPr>
        <w:pStyle w:val="ListParagraph"/>
        <w:numPr>
          <w:ilvl w:val="0"/>
          <w:numId w:val="18"/>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6CAD4F11" w14:textId="0AFC3792" w:rsidR="009220FC" w:rsidRPr="00013B95" w:rsidRDefault="009220FC" w:rsidP="00006267">
      <w:pPr>
        <w:pStyle w:val="ListParagraph"/>
        <w:numPr>
          <w:ilvl w:val="0"/>
          <w:numId w:val="18"/>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Distribution of goat to SHGs</w:t>
      </w:r>
    </w:p>
    <w:p w14:paraId="1CDD47B2" w14:textId="77777777" w:rsidR="008E2B61" w:rsidRPr="00013B95" w:rsidRDefault="008E2B61" w:rsidP="008E2B61">
      <w:pPr>
        <w:pStyle w:val="ListParagraph"/>
        <w:spacing w:after="0" w:line="240" w:lineRule="auto"/>
        <w:ind w:left="723"/>
        <w:jc w:val="both"/>
        <w:rPr>
          <w:rFonts w:asciiTheme="majorBidi" w:hAnsiTheme="majorBidi" w:cstheme="majorBidi"/>
          <w:sz w:val="24"/>
          <w:szCs w:val="24"/>
        </w:rPr>
      </w:pPr>
    </w:p>
    <w:p w14:paraId="70144822" w14:textId="77777777" w:rsidR="00792275" w:rsidRPr="00013B95" w:rsidRDefault="00792275" w:rsidP="008E2B61">
      <w:pPr>
        <w:pStyle w:val="ListParagraph"/>
        <w:spacing w:after="0" w:line="240" w:lineRule="auto"/>
        <w:ind w:left="288"/>
        <w:jc w:val="both"/>
        <w:rPr>
          <w:rFonts w:asciiTheme="majorBidi" w:hAnsiTheme="majorBidi" w:cstheme="majorBidi"/>
          <w:b/>
          <w:sz w:val="24"/>
          <w:szCs w:val="24"/>
          <w:u w:val="single"/>
        </w:rPr>
      </w:pPr>
      <w:r w:rsidRPr="00013B95">
        <w:rPr>
          <w:rFonts w:asciiTheme="majorBidi" w:hAnsiTheme="majorBidi" w:cstheme="majorBidi"/>
          <w:b/>
          <w:sz w:val="24"/>
          <w:szCs w:val="24"/>
          <w:u w:val="single"/>
        </w:rPr>
        <w:t>Year 2021-22</w:t>
      </w:r>
    </w:p>
    <w:p w14:paraId="552043B3" w14:textId="77777777" w:rsidR="00966876" w:rsidRPr="00013B95" w:rsidRDefault="00792275" w:rsidP="00006267">
      <w:pPr>
        <w:pStyle w:val="ListParagraph"/>
        <w:numPr>
          <w:ilvl w:val="0"/>
          <w:numId w:val="19"/>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Training</w:t>
      </w:r>
      <w:r w:rsidR="00966876" w:rsidRPr="00013B95">
        <w:rPr>
          <w:rFonts w:asciiTheme="majorBidi" w:hAnsiTheme="majorBidi" w:cstheme="majorBidi"/>
          <w:sz w:val="24"/>
          <w:szCs w:val="24"/>
        </w:rPr>
        <w:t xml:space="preserve"> on Income generation </w:t>
      </w:r>
    </w:p>
    <w:p w14:paraId="51D213E6" w14:textId="77777777" w:rsidR="00966876" w:rsidRPr="00013B95" w:rsidRDefault="00966876"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 xml:space="preserve">Goat rearing, </w:t>
      </w:r>
    </w:p>
    <w:p w14:paraId="035251A6" w14:textId="77777777" w:rsidR="00966876" w:rsidRPr="00013B95" w:rsidRDefault="00966876"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 xml:space="preserve">Piggery and </w:t>
      </w:r>
    </w:p>
    <w:p w14:paraId="081300C9" w14:textId="77777777" w:rsidR="00966876" w:rsidRPr="00013B95" w:rsidRDefault="00AC3F21" w:rsidP="00006267">
      <w:pPr>
        <w:pStyle w:val="ListParagraph"/>
        <w:numPr>
          <w:ilvl w:val="1"/>
          <w:numId w:val="19"/>
        </w:numPr>
        <w:spacing w:after="0" w:line="240" w:lineRule="auto"/>
        <w:ind w:left="1154"/>
        <w:jc w:val="both"/>
        <w:rPr>
          <w:rFonts w:asciiTheme="majorBidi" w:hAnsiTheme="majorBidi" w:cstheme="majorBidi"/>
          <w:sz w:val="24"/>
          <w:szCs w:val="24"/>
        </w:rPr>
      </w:pPr>
      <w:r w:rsidRPr="00013B95">
        <w:rPr>
          <w:rFonts w:asciiTheme="majorBidi" w:hAnsiTheme="majorBidi" w:cstheme="majorBidi"/>
          <w:sz w:val="24"/>
          <w:szCs w:val="24"/>
        </w:rPr>
        <w:t>Lac</w:t>
      </w:r>
      <w:r w:rsidR="00966876" w:rsidRPr="00013B95">
        <w:rPr>
          <w:rFonts w:asciiTheme="majorBidi" w:hAnsiTheme="majorBidi" w:cstheme="majorBidi"/>
          <w:sz w:val="24"/>
          <w:szCs w:val="24"/>
        </w:rPr>
        <w:t xml:space="preserve"> cultivation.</w:t>
      </w:r>
    </w:p>
    <w:p w14:paraId="5C11CA54" w14:textId="77777777" w:rsidR="00792275" w:rsidRPr="00013B95" w:rsidRDefault="00792275" w:rsidP="00006267">
      <w:pPr>
        <w:pStyle w:val="ListParagraph"/>
        <w:numPr>
          <w:ilvl w:val="0"/>
          <w:numId w:val="17"/>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Exposure visit for</w:t>
      </w:r>
      <w:r w:rsidR="00B40281" w:rsidRPr="00013B95">
        <w:rPr>
          <w:rFonts w:asciiTheme="majorBidi" w:hAnsiTheme="majorBidi" w:cstheme="majorBidi"/>
          <w:sz w:val="24"/>
          <w:szCs w:val="24"/>
        </w:rPr>
        <w:t xml:space="preserve"> Village committee, NMRC, </w:t>
      </w:r>
      <w:r w:rsidRPr="00013B95">
        <w:rPr>
          <w:rFonts w:asciiTheme="majorBidi" w:hAnsiTheme="majorBidi" w:cstheme="majorBidi"/>
          <w:sz w:val="24"/>
          <w:szCs w:val="24"/>
        </w:rPr>
        <w:t>farmers and women's groups.</w:t>
      </w:r>
    </w:p>
    <w:p w14:paraId="318BE8E6" w14:textId="77777777" w:rsidR="00792275" w:rsidRPr="00013B95" w:rsidRDefault="00792275" w:rsidP="00006267">
      <w:pPr>
        <w:pStyle w:val="ListParagraph"/>
        <w:numPr>
          <w:ilvl w:val="0"/>
          <w:numId w:val="17"/>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5F729BCA" w14:textId="4C3319A4" w:rsidR="00CE278E" w:rsidRPr="00013B95" w:rsidRDefault="009220FC" w:rsidP="00006267">
      <w:pPr>
        <w:pStyle w:val="ListParagraph"/>
        <w:numPr>
          <w:ilvl w:val="0"/>
          <w:numId w:val="17"/>
        </w:numPr>
        <w:spacing w:after="0" w:line="240" w:lineRule="auto"/>
        <w:ind w:left="723"/>
        <w:jc w:val="both"/>
        <w:rPr>
          <w:rFonts w:asciiTheme="majorBidi" w:hAnsiTheme="majorBidi" w:cstheme="majorBidi"/>
          <w:sz w:val="24"/>
          <w:szCs w:val="24"/>
        </w:rPr>
      </w:pPr>
      <w:r w:rsidRPr="00013B95">
        <w:rPr>
          <w:rFonts w:asciiTheme="majorBidi" w:hAnsiTheme="majorBidi" w:cstheme="majorBidi"/>
          <w:sz w:val="24"/>
          <w:szCs w:val="24"/>
        </w:rPr>
        <w:t>Distribution of pigs to SHGs</w:t>
      </w:r>
    </w:p>
    <w:p w14:paraId="4ACF8539" w14:textId="77777777" w:rsidR="009E2F1C" w:rsidRPr="00013B95" w:rsidRDefault="009E2F1C" w:rsidP="009E2F1C">
      <w:pPr>
        <w:pStyle w:val="ListParagraph"/>
        <w:spacing w:after="0" w:line="240" w:lineRule="auto"/>
        <w:ind w:left="723"/>
        <w:jc w:val="both"/>
        <w:rPr>
          <w:rFonts w:asciiTheme="majorBidi" w:hAnsiTheme="majorBidi" w:cstheme="majorBidi"/>
          <w:sz w:val="24"/>
          <w:szCs w:val="24"/>
        </w:rPr>
      </w:pPr>
    </w:p>
    <w:p w14:paraId="1636CAAE" w14:textId="77777777" w:rsidR="00CB0E08" w:rsidRPr="00013B95" w:rsidRDefault="0027434D" w:rsidP="00841ADD">
      <w:pPr>
        <w:pStyle w:val="NoSpacing"/>
        <w:numPr>
          <w:ilvl w:val="0"/>
          <w:numId w:val="10"/>
        </w:numPr>
        <w:shd w:val="clear" w:color="auto" w:fill="FFFFFF" w:themeFill="background1"/>
        <w:tabs>
          <w:tab w:val="left" w:pos="284"/>
        </w:tabs>
        <w:jc w:val="both"/>
        <w:rPr>
          <w:rFonts w:asciiTheme="majorBidi" w:hAnsiTheme="majorBidi" w:cstheme="majorBidi"/>
          <w:sz w:val="24"/>
          <w:szCs w:val="24"/>
        </w:rPr>
      </w:pPr>
      <w:r w:rsidRPr="00013B95">
        <w:rPr>
          <w:rFonts w:asciiTheme="majorBidi" w:hAnsiTheme="majorBidi" w:cstheme="majorBidi"/>
          <w:b/>
          <w:sz w:val="24"/>
          <w:szCs w:val="24"/>
        </w:rPr>
        <w:t>Participant Involvement</w:t>
      </w:r>
    </w:p>
    <w:p w14:paraId="4F0A2910" w14:textId="77777777" w:rsidR="005A53F3" w:rsidRPr="00013B95" w:rsidRDefault="0007102C" w:rsidP="00AC3F21">
      <w:pPr>
        <w:pStyle w:val="NoSpacing"/>
        <w:shd w:val="clear" w:color="auto" w:fill="FFFFFF" w:themeFill="background1"/>
        <w:tabs>
          <w:tab w:val="left" w:pos="284"/>
        </w:tabs>
        <w:ind w:left="284"/>
        <w:jc w:val="both"/>
        <w:rPr>
          <w:rFonts w:asciiTheme="majorBidi" w:hAnsiTheme="majorBidi" w:cstheme="majorBidi"/>
          <w:i/>
          <w:iCs/>
          <w:sz w:val="24"/>
          <w:szCs w:val="24"/>
        </w:rPr>
      </w:pPr>
      <w:r w:rsidRPr="00013B95">
        <w:rPr>
          <w:rFonts w:asciiTheme="majorBidi" w:hAnsiTheme="majorBidi" w:cstheme="majorBidi"/>
          <w:i/>
          <w:iCs/>
          <w:sz w:val="24"/>
          <w:szCs w:val="24"/>
        </w:rPr>
        <w:t xml:space="preserve">How </w:t>
      </w:r>
      <w:r w:rsidR="0027434D" w:rsidRPr="00013B95">
        <w:rPr>
          <w:rFonts w:asciiTheme="majorBidi" w:hAnsiTheme="majorBidi" w:cstheme="majorBidi"/>
          <w:i/>
          <w:iCs/>
          <w:sz w:val="24"/>
          <w:szCs w:val="24"/>
        </w:rPr>
        <w:t xml:space="preserve">did </w:t>
      </w:r>
      <w:r w:rsidRPr="00013B95">
        <w:rPr>
          <w:rFonts w:asciiTheme="majorBidi" w:hAnsiTheme="majorBidi" w:cstheme="majorBidi"/>
          <w:i/>
          <w:iCs/>
          <w:sz w:val="24"/>
          <w:szCs w:val="24"/>
        </w:rPr>
        <w:t xml:space="preserve">participants </w:t>
      </w:r>
      <w:r w:rsidR="0027434D" w:rsidRPr="00013B95">
        <w:rPr>
          <w:rFonts w:asciiTheme="majorBidi" w:hAnsiTheme="majorBidi" w:cstheme="majorBidi"/>
          <w:i/>
          <w:iCs/>
          <w:sz w:val="24"/>
          <w:szCs w:val="24"/>
        </w:rPr>
        <w:t>help</w:t>
      </w:r>
      <w:r w:rsidRPr="00013B95">
        <w:rPr>
          <w:rFonts w:asciiTheme="majorBidi" w:hAnsiTheme="majorBidi" w:cstheme="majorBidi"/>
          <w:i/>
          <w:iCs/>
          <w:sz w:val="24"/>
          <w:szCs w:val="24"/>
        </w:rPr>
        <w:t xml:space="preserve"> decid</w:t>
      </w:r>
      <w:r w:rsidR="0027434D" w:rsidRPr="00013B95">
        <w:rPr>
          <w:rFonts w:asciiTheme="majorBidi" w:hAnsiTheme="majorBidi" w:cstheme="majorBidi"/>
          <w:i/>
          <w:iCs/>
          <w:sz w:val="24"/>
          <w:szCs w:val="24"/>
        </w:rPr>
        <w:t>e</w:t>
      </w:r>
      <w:r w:rsidRPr="00013B95">
        <w:rPr>
          <w:rFonts w:asciiTheme="majorBidi" w:hAnsiTheme="majorBidi" w:cstheme="majorBidi"/>
          <w:i/>
          <w:iCs/>
          <w:sz w:val="24"/>
          <w:szCs w:val="24"/>
        </w:rPr>
        <w:t xml:space="preserve"> what action</w:t>
      </w:r>
      <w:r w:rsidR="0027434D" w:rsidRPr="00013B95">
        <w:rPr>
          <w:rFonts w:asciiTheme="majorBidi" w:hAnsiTheme="majorBidi" w:cstheme="majorBidi"/>
          <w:i/>
          <w:iCs/>
          <w:sz w:val="24"/>
          <w:szCs w:val="24"/>
        </w:rPr>
        <w:t>s</w:t>
      </w:r>
      <w:r w:rsidRPr="00013B95">
        <w:rPr>
          <w:rFonts w:asciiTheme="majorBidi" w:hAnsiTheme="majorBidi" w:cstheme="majorBidi"/>
          <w:i/>
          <w:iCs/>
          <w:sz w:val="24"/>
          <w:szCs w:val="24"/>
        </w:rPr>
        <w:t xml:space="preserve"> to take?</w:t>
      </w:r>
      <w:r w:rsidR="004513B4" w:rsidRPr="00013B95">
        <w:rPr>
          <w:rFonts w:asciiTheme="majorBidi" w:hAnsiTheme="majorBidi" w:cstheme="majorBidi"/>
          <w:i/>
          <w:iCs/>
          <w:sz w:val="24"/>
          <w:szCs w:val="24"/>
        </w:rPr>
        <w:t xml:space="preserve"> Consider </w:t>
      </w:r>
      <w:r w:rsidR="0027434D" w:rsidRPr="00013B95">
        <w:rPr>
          <w:rFonts w:asciiTheme="majorBidi" w:hAnsiTheme="majorBidi" w:cstheme="majorBidi"/>
          <w:i/>
          <w:iCs/>
          <w:sz w:val="24"/>
          <w:szCs w:val="24"/>
        </w:rPr>
        <w:t xml:space="preserve">involvement at </w:t>
      </w:r>
      <w:r w:rsidR="004513B4" w:rsidRPr="00013B95">
        <w:rPr>
          <w:rFonts w:asciiTheme="majorBidi" w:hAnsiTheme="majorBidi" w:cstheme="majorBidi"/>
          <w:i/>
          <w:iCs/>
          <w:sz w:val="24"/>
          <w:szCs w:val="24"/>
        </w:rPr>
        <w:t xml:space="preserve">different levels </w:t>
      </w:r>
      <w:r w:rsidR="0027434D" w:rsidRPr="00013B95">
        <w:rPr>
          <w:rFonts w:asciiTheme="majorBidi" w:hAnsiTheme="majorBidi" w:cstheme="majorBidi"/>
          <w:i/>
          <w:iCs/>
          <w:sz w:val="24"/>
          <w:szCs w:val="24"/>
        </w:rPr>
        <w:t xml:space="preserve">and by different </w:t>
      </w:r>
      <w:r w:rsidR="004513B4" w:rsidRPr="00013B95">
        <w:rPr>
          <w:rFonts w:asciiTheme="majorBidi" w:hAnsiTheme="majorBidi" w:cstheme="majorBidi"/>
          <w:i/>
          <w:iCs/>
          <w:sz w:val="24"/>
          <w:szCs w:val="24"/>
        </w:rPr>
        <w:t xml:space="preserve">groups. </w:t>
      </w:r>
    </w:p>
    <w:p w14:paraId="53D618F6" w14:textId="77777777" w:rsidR="00AC3F21" w:rsidRPr="00013B95" w:rsidRDefault="00AC3F21" w:rsidP="008229C9">
      <w:pPr>
        <w:pStyle w:val="NoSpacing"/>
        <w:jc w:val="both"/>
        <w:rPr>
          <w:rFonts w:asciiTheme="majorBidi" w:hAnsiTheme="majorBidi" w:cstheme="majorBidi"/>
          <w:sz w:val="24"/>
          <w:szCs w:val="24"/>
        </w:rPr>
      </w:pPr>
    </w:p>
    <w:p w14:paraId="57888083" w14:textId="77777777" w:rsidR="00B1453F" w:rsidRPr="00013B95" w:rsidRDefault="00D2454C" w:rsidP="00AC3F21">
      <w:pPr>
        <w:pStyle w:val="NoSpacing"/>
        <w:ind w:left="284"/>
        <w:jc w:val="both"/>
        <w:rPr>
          <w:rFonts w:asciiTheme="majorBidi" w:hAnsiTheme="majorBidi" w:cstheme="majorBidi"/>
          <w:sz w:val="24"/>
          <w:szCs w:val="24"/>
        </w:rPr>
      </w:pPr>
      <w:r w:rsidRPr="00013B95">
        <w:rPr>
          <w:rFonts w:asciiTheme="majorBidi" w:hAnsiTheme="majorBidi" w:cstheme="majorBidi"/>
          <w:sz w:val="24"/>
          <w:szCs w:val="24"/>
        </w:rPr>
        <w:t>The BMM has small church which was established few years ago. The vill</w:t>
      </w:r>
      <w:r w:rsidR="002C2CB3" w:rsidRPr="00013B95">
        <w:rPr>
          <w:rFonts w:asciiTheme="majorBidi" w:hAnsiTheme="majorBidi" w:cstheme="majorBidi"/>
          <w:sz w:val="24"/>
          <w:szCs w:val="24"/>
        </w:rPr>
        <w:t>agers</w:t>
      </w:r>
      <w:r w:rsidRPr="00013B95">
        <w:rPr>
          <w:rFonts w:asciiTheme="majorBidi" w:hAnsiTheme="majorBidi" w:cstheme="majorBidi"/>
          <w:sz w:val="24"/>
          <w:szCs w:val="24"/>
        </w:rPr>
        <w:t xml:space="preserve"> had expressed the need of land development, water resources and improvement in their income generation in all the hamlets of the village </w:t>
      </w:r>
      <w:proofErr w:type="spellStart"/>
      <w:r w:rsidRPr="00013B95">
        <w:rPr>
          <w:rFonts w:asciiTheme="majorBidi" w:hAnsiTheme="majorBidi" w:cstheme="majorBidi"/>
          <w:sz w:val="24"/>
          <w:szCs w:val="24"/>
        </w:rPr>
        <w:t>Hehegrah</w:t>
      </w:r>
      <w:proofErr w:type="spellEnd"/>
      <w:r w:rsidRPr="00013B95">
        <w:rPr>
          <w:rFonts w:asciiTheme="majorBidi" w:hAnsiTheme="majorBidi" w:cstheme="majorBidi"/>
          <w:sz w:val="24"/>
          <w:szCs w:val="24"/>
        </w:rPr>
        <w:t xml:space="preserve">. </w:t>
      </w:r>
      <w:r w:rsidR="00F2597A" w:rsidRPr="00013B95">
        <w:rPr>
          <w:rFonts w:asciiTheme="majorBidi" w:hAnsiTheme="majorBidi" w:cstheme="majorBidi"/>
          <w:sz w:val="24"/>
          <w:szCs w:val="24"/>
        </w:rPr>
        <w:t xml:space="preserve">The partner staff </w:t>
      </w:r>
      <w:r w:rsidRPr="00013B95">
        <w:rPr>
          <w:rFonts w:asciiTheme="majorBidi" w:hAnsiTheme="majorBidi" w:cstheme="majorBidi"/>
          <w:sz w:val="24"/>
          <w:szCs w:val="24"/>
        </w:rPr>
        <w:t>then</w:t>
      </w:r>
      <w:r w:rsidR="00F2597A" w:rsidRPr="00013B95">
        <w:rPr>
          <w:rFonts w:asciiTheme="majorBidi" w:hAnsiTheme="majorBidi" w:cstheme="majorBidi"/>
          <w:sz w:val="24"/>
          <w:szCs w:val="24"/>
        </w:rPr>
        <w:t xml:space="preserve"> </w:t>
      </w:r>
      <w:r w:rsidR="002C2CB3" w:rsidRPr="00013B95">
        <w:rPr>
          <w:rFonts w:asciiTheme="majorBidi" w:hAnsiTheme="majorBidi" w:cstheme="majorBidi"/>
          <w:sz w:val="24"/>
          <w:szCs w:val="24"/>
        </w:rPr>
        <w:t xml:space="preserve">sample </w:t>
      </w:r>
      <w:r w:rsidR="00853579" w:rsidRPr="00013B95">
        <w:rPr>
          <w:rFonts w:asciiTheme="majorBidi" w:hAnsiTheme="majorBidi" w:cstheme="majorBidi"/>
          <w:sz w:val="24"/>
          <w:szCs w:val="24"/>
        </w:rPr>
        <w:t xml:space="preserve">surveyed the </w:t>
      </w:r>
      <w:r w:rsidR="00F2597A" w:rsidRPr="00013B95">
        <w:rPr>
          <w:rFonts w:asciiTheme="majorBidi" w:hAnsiTheme="majorBidi" w:cstheme="majorBidi"/>
          <w:sz w:val="24"/>
          <w:szCs w:val="24"/>
        </w:rPr>
        <w:t>villages</w:t>
      </w:r>
      <w:r w:rsidRPr="00013B95">
        <w:rPr>
          <w:rFonts w:asciiTheme="majorBidi" w:hAnsiTheme="majorBidi" w:cstheme="majorBidi"/>
          <w:sz w:val="24"/>
          <w:szCs w:val="24"/>
        </w:rPr>
        <w:t xml:space="preserve">, had meetings with the villagers </w:t>
      </w:r>
      <w:r w:rsidR="002C2CB3" w:rsidRPr="00013B95">
        <w:rPr>
          <w:rFonts w:asciiTheme="majorBidi" w:hAnsiTheme="majorBidi" w:cstheme="majorBidi"/>
          <w:sz w:val="24"/>
          <w:szCs w:val="24"/>
        </w:rPr>
        <w:t>and discussed</w:t>
      </w:r>
      <w:r w:rsidR="00853579" w:rsidRPr="00013B95">
        <w:rPr>
          <w:rFonts w:asciiTheme="majorBidi" w:hAnsiTheme="majorBidi" w:cstheme="majorBidi"/>
          <w:sz w:val="24"/>
          <w:szCs w:val="24"/>
        </w:rPr>
        <w:t xml:space="preserve"> the</w:t>
      </w:r>
      <w:r w:rsidR="00F76B67" w:rsidRPr="00013B95">
        <w:rPr>
          <w:rFonts w:asciiTheme="majorBidi" w:hAnsiTheme="majorBidi" w:cstheme="majorBidi"/>
          <w:sz w:val="24"/>
          <w:szCs w:val="24"/>
        </w:rPr>
        <w:t xml:space="preserve"> proposed</w:t>
      </w:r>
      <w:r w:rsidR="00853579" w:rsidRPr="00013B95">
        <w:rPr>
          <w:rFonts w:asciiTheme="majorBidi" w:hAnsiTheme="majorBidi" w:cstheme="majorBidi"/>
          <w:sz w:val="24"/>
          <w:szCs w:val="24"/>
        </w:rPr>
        <w:t xml:space="preserve"> activities</w:t>
      </w:r>
      <w:r w:rsidR="002C2CB3" w:rsidRPr="00013B95">
        <w:rPr>
          <w:rFonts w:asciiTheme="majorBidi" w:hAnsiTheme="majorBidi" w:cstheme="majorBidi"/>
          <w:sz w:val="24"/>
          <w:szCs w:val="24"/>
        </w:rPr>
        <w:t xml:space="preserve"> for the project.</w:t>
      </w:r>
      <w:r w:rsidR="00853579" w:rsidRPr="00013B95">
        <w:rPr>
          <w:rFonts w:asciiTheme="majorBidi" w:hAnsiTheme="majorBidi" w:cstheme="majorBidi"/>
          <w:sz w:val="24"/>
          <w:szCs w:val="24"/>
        </w:rPr>
        <w:t xml:space="preserve"> </w:t>
      </w:r>
    </w:p>
    <w:p w14:paraId="2AB7180E" w14:textId="77777777" w:rsidR="004D130F" w:rsidRPr="00013B95" w:rsidRDefault="004D130F" w:rsidP="00AC3F21">
      <w:pPr>
        <w:pStyle w:val="NoSpacing"/>
        <w:ind w:left="284"/>
        <w:jc w:val="both"/>
        <w:rPr>
          <w:rFonts w:asciiTheme="majorBidi" w:hAnsiTheme="majorBidi" w:cstheme="majorBidi"/>
          <w:sz w:val="24"/>
          <w:szCs w:val="24"/>
        </w:rPr>
      </w:pPr>
    </w:p>
    <w:p w14:paraId="4D228B3B" w14:textId="77777777" w:rsidR="00CB0E08" w:rsidRPr="00013B95" w:rsidRDefault="009E1478" w:rsidP="008229C9">
      <w:pPr>
        <w:pStyle w:val="NoSpacing"/>
        <w:numPr>
          <w:ilvl w:val="0"/>
          <w:numId w:val="10"/>
        </w:numPr>
        <w:jc w:val="both"/>
        <w:rPr>
          <w:rFonts w:asciiTheme="majorBidi" w:hAnsiTheme="majorBidi" w:cstheme="majorBidi"/>
          <w:sz w:val="24"/>
          <w:szCs w:val="24"/>
        </w:rPr>
      </w:pPr>
      <w:r w:rsidRPr="00013B95">
        <w:rPr>
          <w:rFonts w:asciiTheme="majorBidi" w:hAnsiTheme="majorBidi" w:cstheme="majorBidi"/>
          <w:b/>
          <w:sz w:val="24"/>
          <w:szCs w:val="24"/>
        </w:rPr>
        <w:t xml:space="preserve">Participants </w:t>
      </w:r>
      <w:bookmarkStart w:id="39" w:name="_Hlk520985174"/>
    </w:p>
    <w:p w14:paraId="41442E79" w14:textId="77777777" w:rsidR="008D20F4" w:rsidRPr="00013B95" w:rsidRDefault="005D6146" w:rsidP="00144934">
      <w:pPr>
        <w:pStyle w:val="NoSpacing"/>
        <w:ind w:left="360"/>
        <w:jc w:val="both"/>
        <w:rPr>
          <w:rFonts w:asciiTheme="majorBidi" w:hAnsiTheme="majorBidi" w:cstheme="majorBidi"/>
          <w:i/>
          <w:iCs/>
          <w:sz w:val="24"/>
          <w:szCs w:val="24"/>
        </w:rPr>
      </w:pPr>
      <w:r w:rsidRPr="00013B95">
        <w:rPr>
          <w:rFonts w:asciiTheme="majorBidi" w:hAnsiTheme="majorBidi" w:cstheme="majorBidi"/>
          <w:i/>
          <w:iCs/>
          <w:sz w:val="24"/>
          <w:szCs w:val="24"/>
        </w:rPr>
        <w:t>For the Total</w:t>
      </w:r>
      <w:r w:rsidR="007E5066" w:rsidRPr="00013B95">
        <w:rPr>
          <w:rFonts w:asciiTheme="majorBidi" w:hAnsiTheme="majorBidi" w:cstheme="majorBidi"/>
          <w:i/>
          <w:iCs/>
          <w:sz w:val="24"/>
          <w:szCs w:val="24"/>
        </w:rPr>
        <w:t xml:space="preserve"> Number row below</w:t>
      </w:r>
      <w:r w:rsidRPr="00013B95">
        <w:rPr>
          <w:rFonts w:asciiTheme="majorBidi" w:hAnsiTheme="majorBidi" w:cstheme="majorBidi"/>
          <w:i/>
          <w:iCs/>
          <w:sz w:val="24"/>
          <w:szCs w:val="24"/>
        </w:rPr>
        <w:t xml:space="preserve">, calculate the total number of unique participants. Count each participant once, regardless of how many activities they took part in. </w:t>
      </w:r>
    </w:p>
    <w:p w14:paraId="6FB7C234" w14:textId="77777777" w:rsidR="00044F8B" w:rsidRPr="00013B95" w:rsidRDefault="00044F8B" w:rsidP="00144934">
      <w:pPr>
        <w:pStyle w:val="NoSpacing"/>
        <w:ind w:left="360"/>
        <w:jc w:val="both"/>
        <w:rPr>
          <w:rFonts w:asciiTheme="majorBidi" w:hAnsiTheme="majorBidi" w:cstheme="majorBidi"/>
          <w:i/>
          <w:iCs/>
          <w:sz w:val="24"/>
          <w:szCs w:val="24"/>
        </w:rPr>
      </w:pPr>
    </w:p>
    <w:p w14:paraId="77A23475" w14:textId="77777777" w:rsidR="00F01E68" w:rsidRPr="00013B95" w:rsidRDefault="005D6146" w:rsidP="00144934">
      <w:pPr>
        <w:pStyle w:val="NoSpacing"/>
        <w:ind w:left="360"/>
        <w:jc w:val="both"/>
        <w:rPr>
          <w:rFonts w:asciiTheme="majorBidi" w:hAnsiTheme="majorBidi" w:cstheme="majorBidi"/>
          <w:i/>
          <w:iCs/>
          <w:sz w:val="24"/>
          <w:szCs w:val="24"/>
        </w:rPr>
      </w:pPr>
      <w:r w:rsidRPr="00013B95">
        <w:rPr>
          <w:rFonts w:asciiTheme="majorBidi" w:hAnsiTheme="majorBidi" w:cstheme="majorBidi"/>
          <w:i/>
          <w:iCs/>
          <w:sz w:val="24"/>
          <w:szCs w:val="24"/>
        </w:rPr>
        <w:t>If you are counting households, multiply the number of participant households by the average household resident number to calculate the individual participants total. Identify the average size.</w:t>
      </w:r>
    </w:p>
    <w:p w14:paraId="24C3582E" w14:textId="77777777" w:rsidR="00F01E68" w:rsidRPr="00013B95" w:rsidRDefault="00F01E68" w:rsidP="008229C9">
      <w:pPr>
        <w:pStyle w:val="NoSpacing"/>
        <w:jc w:val="both"/>
        <w:rPr>
          <w:rFonts w:asciiTheme="majorBidi" w:hAnsiTheme="majorBidi" w:cstheme="majorBidi"/>
          <w:b/>
          <w:i/>
          <w:iCs/>
          <w:sz w:val="24"/>
          <w:szCs w:val="24"/>
        </w:rPr>
      </w:pPr>
    </w:p>
    <w:tbl>
      <w:tblPr>
        <w:tblStyle w:val="TableGrid"/>
        <w:tblW w:w="9437" w:type="dxa"/>
        <w:tblInd w:w="-5" w:type="dxa"/>
        <w:tblCellMar>
          <w:left w:w="72" w:type="dxa"/>
          <w:right w:w="0" w:type="dxa"/>
        </w:tblCellMar>
        <w:tblLook w:val="04A0" w:firstRow="1" w:lastRow="0" w:firstColumn="1" w:lastColumn="0" w:noHBand="0" w:noVBand="1"/>
      </w:tblPr>
      <w:tblGrid>
        <w:gridCol w:w="6663"/>
        <w:gridCol w:w="1275"/>
        <w:gridCol w:w="1499"/>
      </w:tblGrid>
      <w:tr w:rsidR="00D74561" w:rsidRPr="00013B95" w14:paraId="36B35578" w14:textId="77777777" w:rsidTr="00044F8B">
        <w:trPr>
          <w:trHeight w:val="332"/>
        </w:trPr>
        <w:tc>
          <w:tcPr>
            <w:tcW w:w="6663" w:type="dxa"/>
            <w:vMerge w:val="restart"/>
            <w:shd w:val="clear" w:color="auto" w:fill="D9D9D9" w:themeFill="background1" w:themeFillShade="D9"/>
          </w:tcPr>
          <w:p w14:paraId="751A90EF" w14:textId="77777777" w:rsidR="0042721A" w:rsidRPr="00013B95" w:rsidRDefault="005127F3" w:rsidP="00044F8B">
            <w:pPr>
              <w:pStyle w:val="NoSpacing"/>
              <w:rPr>
                <w:rFonts w:asciiTheme="majorBidi" w:hAnsiTheme="majorBidi" w:cstheme="majorBidi"/>
                <w:sz w:val="24"/>
                <w:szCs w:val="24"/>
              </w:rPr>
            </w:pPr>
            <w:r w:rsidRPr="00013B95">
              <w:rPr>
                <w:rFonts w:asciiTheme="majorBidi" w:hAnsiTheme="majorBidi" w:cstheme="majorBidi"/>
                <w:sz w:val="24"/>
                <w:szCs w:val="24"/>
              </w:rPr>
              <w:t xml:space="preserve">Who will be directly </w:t>
            </w:r>
            <w:r w:rsidR="002779D2" w:rsidRPr="00013B95">
              <w:rPr>
                <w:rFonts w:asciiTheme="majorBidi" w:hAnsiTheme="majorBidi" w:cstheme="majorBidi"/>
                <w:sz w:val="24"/>
                <w:szCs w:val="24"/>
              </w:rPr>
              <w:t xml:space="preserve">participating in </w:t>
            </w:r>
            <w:r w:rsidRPr="00013B95">
              <w:rPr>
                <w:rFonts w:asciiTheme="majorBidi" w:hAnsiTheme="majorBidi" w:cstheme="majorBidi"/>
                <w:sz w:val="24"/>
                <w:szCs w:val="24"/>
              </w:rPr>
              <w:t>th</w:t>
            </w:r>
            <w:r w:rsidR="00C61CF4" w:rsidRPr="00013B95">
              <w:rPr>
                <w:rFonts w:asciiTheme="majorBidi" w:hAnsiTheme="majorBidi" w:cstheme="majorBidi"/>
                <w:sz w:val="24"/>
                <w:szCs w:val="24"/>
              </w:rPr>
              <w:t>ese activ</w:t>
            </w:r>
            <w:r w:rsidR="0027434D" w:rsidRPr="00013B95">
              <w:rPr>
                <w:rFonts w:asciiTheme="majorBidi" w:hAnsiTheme="majorBidi" w:cstheme="majorBidi"/>
                <w:sz w:val="24"/>
                <w:szCs w:val="24"/>
              </w:rPr>
              <w:t>i</w:t>
            </w:r>
            <w:r w:rsidR="00C61CF4" w:rsidRPr="00013B95">
              <w:rPr>
                <w:rFonts w:asciiTheme="majorBidi" w:hAnsiTheme="majorBidi" w:cstheme="majorBidi"/>
                <w:sz w:val="24"/>
                <w:szCs w:val="24"/>
              </w:rPr>
              <w:t>ties</w:t>
            </w:r>
            <w:r w:rsidRPr="00013B95">
              <w:rPr>
                <w:rFonts w:asciiTheme="majorBidi" w:hAnsiTheme="majorBidi" w:cstheme="majorBidi"/>
                <w:sz w:val="24"/>
                <w:szCs w:val="24"/>
              </w:rPr>
              <w:t xml:space="preserve">? </w:t>
            </w:r>
            <w:r w:rsidR="005A53F3" w:rsidRPr="00013B95">
              <w:rPr>
                <w:rFonts w:asciiTheme="majorBidi" w:hAnsiTheme="majorBidi" w:cstheme="majorBidi"/>
                <w:sz w:val="24"/>
                <w:szCs w:val="24"/>
              </w:rPr>
              <w:br/>
            </w:r>
            <w:r w:rsidR="0042721A" w:rsidRPr="00013B95">
              <w:rPr>
                <w:rFonts w:asciiTheme="majorBidi" w:hAnsiTheme="majorBidi" w:cstheme="majorBidi"/>
                <w:sz w:val="24"/>
                <w:szCs w:val="24"/>
              </w:rPr>
              <w:t xml:space="preserve">(Details are of 8 </w:t>
            </w:r>
            <w:r w:rsidR="004D130F" w:rsidRPr="00013B95">
              <w:rPr>
                <w:rFonts w:asciiTheme="majorBidi" w:hAnsiTheme="majorBidi" w:cstheme="majorBidi"/>
                <w:sz w:val="24"/>
                <w:szCs w:val="24"/>
              </w:rPr>
              <w:t>hamlet</w:t>
            </w:r>
            <w:r w:rsidR="0042721A" w:rsidRPr="00013B95">
              <w:rPr>
                <w:rFonts w:asciiTheme="majorBidi" w:hAnsiTheme="majorBidi" w:cstheme="majorBidi"/>
                <w:sz w:val="24"/>
                <w:szCs w:val="24"/>
              </w:rPr>
              <w:t>s</w:t>
            </w:r>
            <w:r w:rsidR="007C7038" w:rsidRPr="00013B95">
              <w:rPr>
                <w:rFonts w:asciiTheme="majorBidi" w:hAnsiTheme="majorBidi" w:cstheme="majorBidi"/>
                <w:sz w:val="24"/>
                <w:szCs w:val="24"/>
              </w:rPr>
              <w:t xml:space="preserve"> of Village </w:t>
            </w:r>
            <w:proofErr w:type="spellStart"/>
            <w:r w:rsidR="007C7038" w:rsidRPr="00013B95">
              <w:rPr>
                <w:rFonts w:asciiTheme="majorBidi" w:hAnsiTheme="majorBidi" w:cstheme="majorBidi"/>
                <w:sz w:val="24"/>
                <w:szCs w:val="24"/>
              </w:rPr>
              <w:t>Hehegrah</w:t>
            </w:r>
            <w:proofErr w:type="spellEnd"/>
            <w:r w:rsidR="0042721A" w:rsidRPr="00013B95">
              <w:rPr>
                <w:rFonts w:asciiTheme="majorBidi" w:hAnsiTheme="majorBidi" w:cstheme="majorBidi"/>
                <w:sz w:val="24"/>
                <w:szCs w:val="24"/>
              </w:rPr>
              <w:t xml:space="preserve"> )</w:t>
            </w:r>
          </w:p>
        </w:tc>
        <w:tc>
          <w:tcPr>
            <w:tcW w:w="2774" w:type="dxa"/>
            <w:gridSpan w:val="2"/>
            <w:shd w:val="clear" w:color="auto" w:fill="D9D9D9" w:themeFill="background1" w:themeFillShade="D9"/>
          </w:tcPr>
          <w:p w14:paraId="173711D2" w14:textId="77777777" w:rsidR="00020DE8" w:rsidRPr="00013B95" w:rsidRDefault="00020DE8" w:rsidP="00044F8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 of People</w:t>
            </w:r>
          </w:p>
        </w:tc>
      </w:tr>
      <w:tr w:rsidR="005552C0" w:rsidRPr="00013B95" w14:paraId="28519E7B" w14:textId="77777777" w:rsidTr="00F01E68">
        <w:trPr>
          <w:trHeight w:val="297"/>
        </w:trPr>
        <w:tc>
          <w:tcPr>
            <w:tcW w:w="6663" w:type="dxa"/>
            <w:vMerge/>
          </w:tcPr>
          <w:p w14:paraId="18E2AE91" w14:textId="77777777" w:rsidR="00020DE8" w:rsidRPr="00013B95" w:rsidRDefault="00020DE8" w:rsidP="008229C9">
            <w:pPr>
              <w:pStyle w:val="NoSpacing"/>
              <w:jc w:val="both"/>
              <w:rPr>
                <w:rFonts w:asciiTheme="majorBidi" w:hAnsiTheme="majorBidi" w:cstheme="majorBidi"/>
                <w:sz w:val="24"/>
                <w:szCs w:val="24"/>
              </w:rPr>
            </w:pPr>
          </w:p>
        </w:tc>
        <w:tc>
          <w:tcPr>
            <w:tcW w:w="1275" w:type="dxa"/>
            <w:shd w:val="clear" w:color="auto" w:fill="D9D9D9" w:themeFill="background1" w:themeFillShade="D9"/>
          </w:tcPr>
          <w:p w14:paraId="4B4FBF93" w14:textId="77777777" w:rsidR="00020DE8" w:rsidRPr="00013B95" w:rsidRDefault="00020DE8" w:rsidP="00044F8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 Women</w:t>
            </w:r>
          </w:p>
        </w:tc>
        <w:tc>
          <w:tcPr>
            <w:tcW w:w="1499" w:type="dxa"/>
            <w:shd w:val="clear" w:color="auto" w:fill="D9D9D9" w:themeFill="background1" w:themeFillShade="D9"/>
          </w:tcPr>
          <w:p w14:paraId="4D754E82" w14:textId="77777777" w:rsidR="00020DE8" w:rsidRPr="00013B95" w:rsidRDefault="00020DE8" w:rsidP="00044F8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 Men</w:t>
            </w:r>
          </w:p>
        </w:tc>
      </w:tr>
      <w:tr w:rsidR="005552C0" w:rsidRPr="00013B95" w14:paraId="0FE77897" w14:textId="77777777" w:rsidTr="00F01E68">
        <w:tc>
          <w:tcPr>
            <w:tcW w:w="6663" w:type="dxa"/>
          </w:tcPr>
          <w:p w14:paraId="5E399293" w14:textId="77777777" w:rsidR="00AB0CFE"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Bindwahi</w:t>
            </w:r>
            <w:proofErr w:type="spellEnd"/>
            <w:r w:rsidR="00C156BF" w:rsidRPr="00013B95">
              <w:rPr>
                <w:rFonts w:asciiTheme="majorBidi" w:hAnsiTheme="majorBidi" w:cstheme="majorBidi"/>
                <w:sz w:val="24"/>
                <w:szCs w:val="24"/>
              </w:rPr>
              <w:t xml:space="preserve"> </w:t>
            </w:r>
            <w:r w:rsidR="00044F8B" w:rsidRPr="00013B95">
              <w:rPr>
                <w:rFonts w:asciiTheme="majorBidi" w:hAnsiTheme="majorBidi" w:cstheme="majorBidi"/>
                <w:sz w:val="24"/>
                <w:szCs w:val="24"/>
              </w:rPr>
              <w:t>(</w:t>
            </w:r>
            <w:r w:rsidR="00C156BF" w:rsidRPr="00013B95">
              <w:rPr>
                <w:rFonts w:asciiTheme="majorBidi" w:hAnsiTheme="majorBidi" w:cstheme="majorBidi"/>
                <w:sz w:val="24"/>
                <w:szCs w:val="24"/>
              </w:rPr>
              <w:t>10 households</w:t>
            </w:r>
            <w:r w:rsidR="00044F8B" w:rsidRPr="00013B95">
              <w:rPr>
                <w:rFonts w:asciiTheme="majorBidi" w:hAnsiTheme="majorBidi" w:cstheme="majorBidi"/>
                <w:sz w:val="24"/>
                <w:szCs w:val="24"/>
              </w:rPr>
              <w:t>)</w:t>
            </w:r>
          </w:p>
        </w:tc>
        <w:tc>
          <w:tcPr>
            <w:tcW w:w="1275" w:type="dxa"/>
          </w:tcPr>
          <w:p w14:paraId="61B8EC97"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15</w:t>
            </w:r>
          </w:p>
        </w:tc>
        <w:tc>
          <w:tcPr>
            <w:tcW w:w="1499" w:type="dxa"/>
          </w:tcPr>
          <w:p w14:paraId="0E5938DF"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14</w:t>
            </w:r>
          </w:p>
        </w:tc>
      </w:tr>
      <w:tr w:rsidR="005552C0" w:rsidRPr="00013B95" w14:paraId="3CAFE415" w14:textId="77777777" w:rsidTr="00F01E68">
        <w:tc>
          <w:tcPr>
            <w:tcW w:w="6663" w:type="dxa"/>
          </w:tcPr>
          <w:p w14:paraId="3E09E776"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Nawatola</w:t>
            </w:r>
            <w:proofErr w:type="spellEnd"/>
            <w:r w:rsidR="00AD1759" w:rsidRPr="00013B95">
              <w:rPr>
                <w:rFonts w:asciiTheme="majorBidi" w:hAnsiTheme="majorBidi" w:cstheme="majorBidi"/>
                <w:sz w:val="24"/>
                <w:szCs w:val="24"/>
              </w:rPr>
              <w:t xml:space="preserve"> </w:t>
            </w:r>
            <w:r w:rsidR="00044F8B" w:rsidRPr="00013B95">
              <w:rPr>
                <w:rFonts w:asciiTheme="majorBidi" w:hAnsiTheme="majorBidi" w:cstheme="majorBidi"/>
                <w:sz w:val="24"/>
                <w:szCs w:val="24"/>
              </w:rPr>
              <w:t>(</w:t>
            </w:r>
            <w:r w:rsidR="00AD1759" w:rsidRPr="00013B95">
              <w:rPr>
                <w:rFonts w:asciiTheme="majorBidi" w:hAnsiTheme="majorBidi" w:cstheme="majorBidi"/>
                <w:sz w:val="24"/>
                <w:szCs w:val="24"/>
              </w:rPr>
              <w:t>5 households</w:t>
            </w:r>
            <w:r w:rsidR="00044F8B" w:rsidRPr="00013B95">
              <w:rPr>
                <w:rFonts w:asciiTheme="majorBidi" w:hAnsiTheme="majorBidi" w:cstheme="majorBidi"/>
                <w:sz w:val="24"/>
                <w:szCs w:val="24"/>
              </w:rPr>
              <w:t>)</w:t>
            </w:r>
          </w:p>
        </w:tc>
        <w:tc>
          <w:tcPr>
            <w:tcW w:w="1275" w:type="dxa"/>
          </w:tcPr>
          <w:p w14:paraId="1D0172F6"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7</w:t>
            </w:r>
          </w:p>
        </w:tc>
        <w:tc>
          <w:tcPr>
            <w:tcW w:w="1499" w:type="dxa"/>
          </w:tcPr>
          <w:p w14:paraId="5BA3F9B8"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7</w:t>
            </w:r>
          </w:p>
        </w:tc>
      </w:tr>
      <w:tr w:rsidR="005552C0" w:rsidRPr="00013B95" w14:paraId="3933E361" w14:textId="77777777" w:rsidTr="00F01E68">
        <w:trPr>
          <w:trHeight w:val="269"/>
        </w:trPr>
        <w:tc>
          <w:tcPr>
            <w:tcW w:w="6663" w:type="dxa"/>
          </w:tcPr>
          <w:p w14:paraId="42CDC41C" w14:textId="77777777" w:rsidR="00020DE8" w:rsidRPr="00013B95" w:rsidRDefault="000B6A9F"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Basant </w:t>
            </w:r>
            <w:proofErr w:type="spellStart"/>
            <w:r w:rsidRPr="00013B95">
              <w:rPr>
                <w:rFonts w:asciiTheme="majorBidi" w:hAnsiTheme="majorBidi" w:cstheme="majorBidi"/>
                <w:sz w:val="24"/>
                <w:szCs w:val="24"/>
              </w:rPr>
              <w:t>Tangarwa</w:t>
            </w:r>
            <w:proofErr w:type="spellEnd"/>
            <w:r w:rsidR="00AD1759" w:rsidRPr="00013B95">
              <w:rPr>
                <w:rFonts w:asciiTheme="majorBidi" w:hAnsiTheme="majorBidi" w:cstheme="majorBidi"/>
                <w:sz w:val="24"/>
                <w:szCs w:val="24"/>
              </w:rPr>
              <w:t xml:space="preserve"> </w:t>
            </w:r>
            <w:r w:rsidR="00044F8B" w:rsidRPr="00013B95">
              <w:rPr>
                <w:rFonts w:asciiTheme="majorBidi" w:hAnsiTheme="majorBidi" w:cstheme="majorBidi"/>
                <w:sz w:val="24"/>
                <w:szCs w:val="24"/>
              </w:rPr>
              <w:t>(</w:t>
            </w:r>
            <w:r w:rsidR="00AD1759" w:rsidRPr="00013B95">
              <w:rPr>
                <w:rFonts w:asciiTheme="majorBidi" w:hAnsiTheme="majorBidi" w:cstheme="majorBidi"/>
                <w:sz w:val="24"/>
                <w:szCs w:val="24"/>
              </w:rPr>
              <w:t>8 households</w:t>
            </w:r>
            <w:r w:rsidR="00044F8B" w:rsidRPr="00013B95">
              <w:rPr>
                <w:rFonts w:asciiTheme="majorBidi" w:hAnsiTheme="majorBidi" w:cstheme="majorBidi"/>
                <w:sz w:val="24"/>
                <w:szCs w:val="24"/>
              </w:rPr>
              <w:t>)</w:t>
            </w:r>
          </w:p>
        </w:tc>
        <w:tc>
          <w:tcPr>
            <w:tcW w:w="1275" w:type="dxa"/>
          </w:tcPr>
          <w:p w14:paraId="6AE92EC6"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5</w:t>
            </w:r>
          </w:p>
        </w:tc>
        <w:tc>
          <w:tcPr>
            <w:tcW w:w="1499" w:type="dxa"/>
          </w:tcPr>
          <w:p w14:paraId="0EB46283"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5</w:t>
            </w:r>
          </w:p>
        </w:tc>
      </w:tr>
      <w:tr w:rsidR="000B6A9F" w:rsidRPr="00013B95" w14:paraId="31871504" w14:textId="77777777" w:rsidTr="00F01E68">
        <w:trPr>
          <w:trHeight w:val="269"/>
        </w:trPr>
        <w:tc>
          <w:tcPr>
            <w:tcW w:w="6663" w:type="dxa"/>
          </w:tcPr>
          <w:p w14:paraId="16A6C506"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Jammutar</w:t>
            </w:r>
            <w:proofErr w:type="spellEnd"/>
            <w:r w:rsidR="00AD1759" w:rsidRPr="00013B95">
              <w:rPr>
                <w:rFonts w:asciiTheme="majorBidi" w:hAnsiTheme="majorBidi" w:cstheme="majorBidi"/>
                <w:sz w:val="24"/>
                <w:szCs w:val="24"/>
              </w:rPr>
              <w:t xml:space="preserve"> </w:t>
            </w:r>
            <w:r w:rsidR="002436C1" w:rsidRPr="00013B95">
              <w:rPr>
                <w:rFonts w:asciiTheme="majorBidi" w:hAnsiTheme="majorBidi" w:cstheme="majorBidi"/>
                <w:sz w:val="24"/>
                <w:szCs w:val="24"/>
              </w:rPr>
              <w:t>(</w:t>
            </w:r>
            <w:r w:rsidR="00AD1759" w:rsidRPr="00013B95">
              <w:rPr>
                <w:rFonts w:asciiTheme="majorBidi" w:hAnsiTheme="majorBidi" w:cstheme="majorBidi"/>
                <w:sz w:val="24"/>
                <w:szCs w:val="24"/>
              </w:rPr>
              <w:t>4 households</w:t>
            </w:r>
            <w:r w:rsidR="00044F8B" w:rsidRPr="00013B95">
              <w:rPr>
                <w:rFonts w:asciiTheme="majorBidi" w:hAnsiTheme="majorBidi" w:cstheme="majorBidi"/>
                <w:sz w:val="24"/>
                <w:szCs w:val="24"/>
              </w:rPr>
              <w:t>)</w:t>
            </w:r>
          </w:p>
        </w:tc>
        <w:tc>
          <w:tcPr>
            <w:tcW w:w="1275" w:type="dxa"/>
          </w:tcPr>
          <w:p w14:paraId="16E14748"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6</w:t>
            </w:r>
          </w:p>
        </w:tc>
        <w:tc>
          <w:tcPr>
            <w:tcW w:w="1499" w:type="dxa"/>
          </w:tcPr>
          <w:p w14:paraId="5B784F4D"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7</w:t>
            </w:r>
          </w:p>
        </w:tc>
      </w:tr>
      <w:tr w:rsidR="000B6A9F" w:rsidRPr="00013B95" w14:paraId="0CB76DA8" w14:textId="77777777" w:rsidTr="00F01E68">
        <w:trPr>
          <w:trHeight w:val="269"/>
        </w:trPr>
        <w:tc>
          <w:tcPr>
            <w:tcW w:w="6663" w:type="dxa"/>
          </w:tcPr>
          <w:p w14:paraId="263DFE57"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Nanphulia</w:t>
            </w:r>
            <w:proofErr w:type="spellEnd"/>
            <w:r w:rsidR="002436C1" w:rsidRPr="00013B95">
              <w:rPr>
                <w:rFonts w:asciiTheme="majorBidi" w:hAnsiTheme="majorBidi" w:cstheme="majorBidi"/>
                <w:sz w:val="24"/>
                <w:szCs w:val="24"/>
              </w:rPr>
              <w:t xml:space="preserve"> (</w:t>
            </w:r>
            <w:r w:rsidR="00AD1759" w:rsidRPr="00013B95">
              <w:rPr>
                <w:rFonts w:asciiTheme="majorBidi" w:hAnsiTheme="majorBidi" w:cstheme="majorBidi"/>
                <w:sz w:val="24"/>
                <w:szCs w:val="24"/>
              </w:rPr>
              <w:t>13 households</w:t>
            </w:r>
            <w:r w:rsidR="00044F8B" w:rsidRPr="00013B95">
              <w:rPr>
                <w:rFonts w:asciiTheme="majorBidi" w:hAnsiTheme="majorBidi" w:cstheme="majorBidi"/>
                <w:sz w:val="24"/>
                <w:szCs w:val="24"/>
              </w:rPr>
              <w:t>)</w:t>
            </w:r>
          </w:p>
        </w:tc>
        <w:tc>
          <w:tcPr>
            <w:tcW w:w="1275" w:type="dxa"/>
          </w:tcPr>
          <w:p w14:paraId="335318D0"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24</w:t>
            </w:r>
          </w:p>
        </w:tc>
        <w:tc>
          <w:tcPr>
            <w:tcW w:w="1499" w:type="dxa"/>
          </w:tcPr>
          <w:p w14:paraId="15EBA8CD"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44</w:t>
            </w:r>
          </w:p>
        </w:tc>
      </w:tr>
      <w:tr w:rsidR="000B6A9F" w:rsidRPr="00013B95" w14:paraId="64DCF1F5" w14:textId="77777777" w:rsidTr="00F01E68">
        <w:trPr>
          <w:trHeight w:val="269"/>
        </w:trPr>
        <w:tc>
          <w:tcPr>
            <w:tcW w:w="6663" w:type="dxa"/>
          </w:tcPr>
          <w:p w14:paraId="73F68DCF"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Awara</w:t>
            </w:r>
            <w:proofErr w:type="spellEnd"/>
            <w:r w:rsidRPr="00013B95">
              <w:rPr>
                <w:rFonts w:asciiTheme="majorBidi" w:hAnsiTheme="majorBidi" w:cstheme="majorBidi"/>
                <w:sz w:val="24"/>
                <w:szCs w:val="24"/>
              </w:rPr>
              <w:t xml:space="preserve"> </w:t>
            </w:r>
            <w:proofErr w:type="spellStart"/>
            <w:r w:rsidRPr="00013B95">
              <w:rPr>
                <w:rFonts w:asciiTheme="majorBidi" w:hAnsiTheme="majorBidi" w:cstheme="majorBidi"/>
                <w:sz w:val="24"/>
                <w:szCs w:val="24"/>
              </w:rPr>
              <w:t>Jharia</w:t>
            </w:r>
            <w:proofErr w:type="spellEnd"/>
            <w:r w:rsidR="00AD1759" w:rsidRPr="00013B95">
              <w:rPr>
                <w:rFonts w:asciiTheme="majorBidi" w:hAnsiTheme="majorBidi" w:cstheme="majorBidi"/>
                <w:sz w:val="24"/>
                <w:szCs w:val="24"/>
              </w:rPr>
              <w:t xml:space="preserve"> </w:t>
            </w:r>
            <w:r w:rsidR="002436C1" w:rsidRPr="00013B95">
              <w:rPr>
                <w:rFonts w:asciiTheme="majorBidi" w:hAnsiTheme="majorBidi" w:cstheme="majorBidi"/>
                <w:sz w:val="24"/>
                <w:szCs w:val="24"/>
              </w:rPr>
              <w:t>(</w:t>
            </w:r>
            <w:r w:rsidR="00AD1759" w:rsidRPr="00013B95">
              <w:rPr>
                <w:rFonts w:asciiTheme="majorBidi" w:hAnsiTheme="majorBidi" w:cstheme="majorBidi"/>
                <w:sz w:val="24"/>
                <w:szCs w:val="24"/>
              </w:rPr>
              <w:t>37 households</w:t>
            </w:r>
            <w:r w:rsidR="00044F8B" w:rsidRPr="00013B95">
              <w:rPr>
                <w:rFonts w:asciiTheme="majorBidi" w:hAnsiTheme="majorBidi" w:cstheme="majorBidi"/>
                <w:sz w:val="24"/>
                <w:szCs w:val="24"/>
              </w:rPr>
              <w:t>)</w:t>
            </w:r>
          </w:p>
        </w:tc>
        <w:tc>
          <w:tcPr>
            <w:tcW w:w="1275" w:type="dxa"/>
          </w:tcPr>
          <w:p w14:paraId="54AB3EDA"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57</w:t>
            </w:r>
          </w:p>
        </w:tc>
        <w:tc>
          <w:tcPr>
            <w:tcW w:w="1499" w:type="dxa"/>
          </w:tcPr>
          <w:p w14:paraId="48970663"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48</w:t>
            </w:r>
          </w:p>
        </w:tc>
      </w:tr>
      <w:tr w:rsidR="000B6A9F" w:rsidRPr="00013B95" w14:paraId="3DA59436" w14:textId="77777777" w:rsidTr="00F01E68">
        <w:trPr>
          <w:trHeight w:val="269"/>
        </w:trPr>
        <w:tc>
          <w:tcPr>
            <w:tcW w:w="6663" w:type="dxa"/>
          </w:tcPr>
          <w:p w14:paraId="0B3B36B9"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Mangaldaha</w:t>
            </w:r>
            <w:proofErr w:type="spellEnd"/>
            <w:r w:rsidR="00AD1759" w:rsidRPr="00013B95">
              <w:rPr>
                <w:rFonts w:asciiTheme="majorBidi" w:hAnsiTheme="majorBidi" w:cstheme="majorBidi"/>
                <w:sz w:val="24"/>
                <w:szCs w:val="24"/>
              </w:rPr>
              <w:t xml:space="preserve"> </w:t>
            </w:r>
            <w:r w:rsidR="002436C1" w:rsidRPr="00013B95">
              <w:rPr>
                <w:rFonts w:asciiTheme="majorBidi" w:hAnsiTheme="majorBidi" w:cstheme="majorBidi"/>
                <w:sz w:val="24"/>
                <w:szCs w:val="24"/>
              </w:rPr>
              <w:t>(</w:t>
            </w:r>
            <w:r w:rsidR="00AD1759" w:rsidRPr="00013B95">
              <w:rPr>
                <w:rFonts w:asciiTheme="majorBidi" w:hAnsiTheme="majorBidi" w:cstheme="majorBidi"/>
                <w:sz w:val="24"/>
                <w:szCs w:val="24"/>
              </w:rPr>
              <w:t>27 households</w:t>
            </w:r>
            <w:r w:rsidR="00044F8B" w:rsidRPr="00013B95">
              <w:rPr>
                <w:rFonts w:asciiTheme="majorBidi" w:hAnsiTheme="majorBidi" w:cstheme="majorBidi"/>
                <w:sz w:val="24"/>
                <w:szCs w:val="24"/>
              </w:rPr>
              <w:t>)</w:t>
            </w:r>
          </w:p>
        </w:tc>
        <w:tc>
          <w:tcPr>
            <w:tcW w:w="1275" w:type="dxa"/>
          </w:tcPr>
          <w:p w14:paraId="79AF0E34"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44</w:t>
            </w:r>
          </w:p>
        </w:tc>
        <w:tc>
          <w:tcPr>
            <w:tcW w:w="1499" w:type="dxa"/>
          </w:tcPr>
          <w:p w14:paraId="4BC0C72B"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44</w:t>
            </w:r>
          </w:p>
        </w:tc>
      </w:tr>
      <w:tr w:rsidR="000B6A9F" w:rsidRPr="00013B95" w14:paraId="66F461F6" w14:textId="77777777" w:rsidTr="00F01E68">
        <w:trPr>
          <w:trHeight w:val="269"/>
        </w:trPr>
        <w:tc>
          <w:tcPr>
            <w:tcW w:w="6663" w:type="dxa"/>
          </w:tcPr>
          <w:p w14:paraId="1433C26C" w14:textId="77777777" w:rsidR="000B6A9F" w:rsidRPr="00013B95" w:rsidRDefault="000B6A9F" w:rsidP="008229C9">
            <w:pPr>
              <w:pStyle w:val="NoSpacing"/>
              <w:jc w:val="both"/>
              <w:rPr>
                <w:rFonts w:asciiTheme="majorBidi" w:hAnsiTheme="majorBidi" w:cstheme="majorBidi"/>
                <w:sz w:val="24"/>
                <w:szCs w:val="24"/>
              </w:rPr>
            </w:pPr>
            <w:proofErr w:type="spellStart"/>
            <w:r w:rsidRPr="00013B95">
              <w:rPr>
                <w:rFonts w:asciiTheme="majorBidi" w:hAnsiTheme="majorBidi" w:cstheme="majorBidi"/>
                <w:sz w:val="24"/>
                <w:szCs w:val="24"/>
              </w:rPr>
              <w:t>Bathan</w:t>
            </w:r>
            <w:proofErr w:type="spellEnd"/>
            <w:r w:rsidRPr="00013B95">
              <w:rPr>
                <w:rFonts w:asciiTheme="majorBidi" w:hAnsiTheme="majorBidi" w:cstheme="majorBidi"/>
                <w:sz w:val="24"/>
                <w:szCs w:val="24"/>
              </w:rPr>
              <w:t xml:space="preserve"> Tar</w:t>
            </w:r>
            <w:r w:rsidR="00AD1759" w:rsidRPr="00013B95">
              <w:rPr>
                <w:rFonts w:asciiTheme="majorBidi" w:hAnsiTheme="majorBidi" w:cstheme="majorBidi"/>
                <w:sz w:val="24"/>
                <w:szCs w:val="24"/>
              </w:rPr>
              <w:t xml:space="preserve"> </w:t>
            </w:r>
            <w:r w:rsidR="002436C1" w:rsidRPr="00013B95">
              <w:rPr>
                <w:rFonts w:asciiTheme="majorBidi" w:hAnsiTheme="majorBidi" w:cstheme="majorBidi"/>
                <w:sz w:val="24"/>
                <w:szCs w:val="24"/>
              </w:rPr>
              <w:t>(</w:t>
            </w:r>
            <w:r w:rsidR="00AD1759" w:rsidRPr="00013B95">
              <w:rPr>
                <w:rFonts w:asciiTheme="majorBidi" w:hAnsiTheme="majorBidi" w:cstheme="majorBidi"/>
                <w:sz w:val="24"/>
                <w:szCs w:val="24"/>
              </w:rPr>
              <w:t>10 households</w:t>
            </w:r>
            <w:r w:rsidR="002436C1" w:rsidRPr="00013B95">
              <w:rPr>
                <w:rFonts w:asciiTheme="majorBidi" w:hAnsiTheme="majorBidi" w:cstheme="majorBidi"/>
                <w:sz w:val="24"/>
                <w:szCs w:val="24"/>
              </w:rPr>
              <w:t>)</w:t>
            </w:r>
          </w:p>
        </w:tc>
        <w:tc>
          <w:tcPr>
            <w:tcW w:w="1275" w:type="dxa"/>
          </w:tcPr>
          <w:p w14:paraId="20B664CE"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22</w:t>
            </w:r>
          </w:p>
        </w:tc>
        <w:tc>
          <w:tcPr>
            <w:tcW w:w="1499" w:type="dxa"/>
          </w:tcPr>
          <w:p w14:paraId="1045F5D3" w14:textId="77777777" w:rsidR="00050200" w:rsidRPr="00013B95" w:rsidRDefault="00C156BF"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13</w:t>
            </w:r>
          </w:p>
        </w:tc>
      </w:tr>
      <w:tr w:rsidR="00794CD0" w:rsidRPr="00013B95" w14:paraId="284506B4" w14:textId="77777777" w:rsidTr="00F01E68">
        <w:trPr>
          <w:trHeight w:val="269"/>
        </w:trPr>
        <w:tc>
          <w:tcPr>
            <w:tcW w:w="6663" w:type="dxa"/>
          </w:tcPr>
          <w:p w14:paraId="485F110E" w14:textId="77777777" w:rsidR="00794CD0" w:rsidRPr="00013B95" w:rsidRDefault="00794CD0"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Children</w:t>
            </w:r>
          </w:p>
        </w:tc>
        <w:tc>
          <w:tcPr>
            <w:tcW w:w="1275" w:type="dxa"/>
          </w:tcPr>
          <w:p w14:paraId="021E1524" w14:textId="77777777" w:rsidR="00794CD0" w:rsidRPr="00013B95" w:rsidRDefault="00853DB4"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109</w:t>
            </w:r>
          </w:p>
        </w:tc>
        <w:tc>
          <w:tcPr>
            <w:tcW w:w="1499" w:type="dxa"/>
          </w:tcPr>
          <w:p w14:paraId="571DAB64" w14:textId="77777777" w:rsidR="00794CD0" w:rsidRPr="00013B95" w:rsidRDefault="00853DB4" w:rsidP="00044F8B">
            <w:pPr>
              <w:pStyle w:val="NoSpacing"/>
              <w:jc w:val="center"/>
              <w:rPr>
                <w:rFonts w:asciiTheme="majorBidi" w:hAnsiTheme="majorBidi" w:cstheme="majorBidi"/>
                <w:sz w:val="24"/>
                <w:szCs w:val="24"/>
              </w:rPr>
            </w:pPr>
            <w:r w:rsidRPr="00013B95">
              <w:rPr>
                <w:rFonts w:asciiTheme="majorBidi" w:hAnsiTheme="majorBidi" w:cstheme="majorBidi"/>
                <w:sz w:val="24"/>
                <w:szCs w:val="24"/>
              </w:rPr>
              <w:t>99</w:t>
            </w:r>
          </w:p>
        </w:tc>
      </w:tr>
      <w:tr w:rsidR="005552C0" w:rsidRPr="00013B95" w14:paraId="05B38E38" w14:textId="77777777" w:rsidTr="00076838">
        <w:trPr>
          <w:trHeight w:val="269"/>
        </w:trPr>
        <w:tc>
          <w:tcPr>
            <w:tcW w:w="6663" w:type="dxa"/>
            <w:shd w:val="clear" w:color="auto" w:fill="D9D9D9" w:themeFill="background1" w:themeFillShade="D9"/>
          </w:tcPr>
          <w:p w14:paraId="7B1EFD08" w14:textId="77777777" w:rsidR="00447E5D" w:rsidRPr="00013B95" w:rsidRDefault="0009276C" w:rsidP="008229C9">
            <w:pPr>
              <w:pStyle w:val="NoSpacing"/>
              <w:jc w:val="both"/>
              <w:rPr>
                <w:rFonts w:asciiTheme="majorBidi" w:hAnsiTheme="majorBidi" w:cstheme="majorBidi"/>
                <w:b/>
                <w:sz w:val="24"/>
                <w:szCs w:val="24"/>
              </w:rPr>
            </w:pPr>
            <w:r w:rsidRPr="00013B95">
              <w:rPr>
                <w:rFonts w:asciiTheme="majorBidi" w:hAnsiTheme="majorBidi" w:cstheme="majorBidi"/>
                <w:b/>
                <w:sz w:val="24"/>
                <w:szCs w:val="24"/>
              </w:rPr>
              <w:t>T</w:t>
            </w:r>
            <w:r w:rsidR="00447E5D" w:rsidRPr="00013B95">
              <w:rPr>
                <w:rFonts w:asciiTheme="majorBidi" w:hAnsiTheme="majorBidi" w:cstheme="majorBidi"/>
                <w:b/>
                <w:sz w:val="24"/>
                <w:szCs w:val="24"/>
              </w:rPr>
              <w:t>otal</w:t>
            </w:r>
            <w:r w:rsidR="007E5066" w:rsidRPr="00013B95">
              <w:rPr>
                <w:rFonts w:asciiTheme="majorBidi" w:hAnsiTheme="majorBidi" w:cstheme="majorBidi"/>
                <w:b/>
                <w:sz w:val="24"/>
                <w:szCs w:val="24"/>
              </w:rPr>
              <w:t xml:space="preserve"> Number</w:t>
            </w:r>
            <w:r w:rsidR="004D130F" w:rsidRPr="00013B95">
              <w:rPr>
                <w:rFonts w:asciiTheme="majorBidi" w:hAnsiTheme="majorBidi" w:cstheme="majorBidi"/>
                <w:b/>
                <w:sz w:val="24"/>
                <w:szCs w:val="24"/>
              </w:rPr>
              <w:t xml:space="preserve"> </w:t>
            </w:r>
          </w:p>
        </w:tc>
        <w:tc>
          <w:tcPr>
            <w:tcW w:w="1275" w:type="dxa"/>
            <w:shd w:val="clear" w:color="auto" w:fill="D9D9D9" w:themeFill="background1" w:themeFillShade="D9"/>
          </w:tcPr>
          <w:p w14:paraId="6EDE0D58" w14:textId="77777777" w:rsidR="00050200" w:rsidRPr="00013B95" w:rsidRDefault="00853DB4" w:rsidP="00044F8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289</w:t>
            </w:r>
          </w:p>
        </w:tc>
        <w:tc>
          <w:tcPr>
            <w:tcW w:w="1499" w:type="dxa"/>
            <w:shd w:val="clear" w:color="auto" w:fill="D9D9D9" w:themeFill="background1" w:themeFillShade="D9"/>
          </w:tcPr>
          <w:p w14:paraId="57B2E978" w14:textId="77777777" w:rsidR="00050200" w:rsidRPr="00013B95" w:rsidRDefault="00853DB4" w:rsidP="00044F8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281</w:t>
            </w:r>
          </w:p>
        </w:tc>
      </w:tr>
      <w:bookmarkEnd w:id="39"/>
    </w:tbl>
    <w:p w14:paraId="5463A3DA" w14:textId="77777777" w:rsidR="00063DA4" w:rsidRPr="00013B95" w:rsidRDefault="00063DA4" w:rsidP="008229C9">
      <w:pPr>
        <w:pStyle w:val="NoSpacing"/>
        <w:shd w:val="clear" w:color="auto" w:fill="FFFFFF" w:themeFill="background1"/>
        <w:jc w:val="both"/>
        <w:rPr>
          <w:rFonts w:asciiTheme="majorBidi" w:hAnsiTheme="majorBidi" w:cstheme="majorBidi"/>
          <w:sz w:val="24"/>
          <w:szCs w:val="24"/>
        </w:rPr>
      </w:pPr>
    </w:p>
    <w:p w14:paraId="0D91D42A" w14:textId="13C0058B" w:rsidR="00AB0CFE" w:rsidRPr="00013B95" w:rsidRDefault="00705620" w:rsidP="00866297">
      <w:pPr>
        <w:pStyle w:val="NoSpacing"/>
        <w:shd w:val="clear" w:color="auto" w:fill="FFFFFF" w:themeFill="background1"/>
        <w:ind w:left="360"/>
        <w:rPr>
          <w:rFonts w:asciiTheme="majorBidi" w:hAnsiTheme="majorBidi" w:cstheme="majorBidi"/>
          <w:sz w:val="24"/>
          <w:szCs w:val="24"/>
        </w:rPr>
      </w:pPr>
      <w:r w:rsidRPr="00013B95">
        <w:rPr>
          <w:rFonts w:asciiTheme="majorBidi" w:hAnsiTheme="majorBidi" w:cstheme="majorBidi"/>
          <w:sz w:val="24"/>
          <w:szCs w:val="24"/>
        </w:rPr>
        <w:t xml:space="preserve">Approximately 570 </w:t>
      </w:r>
      <w:r w:rsidR="00677772" w:rsidRPr="00013B95">
        <w:rPr>
          <w:rFonts w:asciiTheme="majorBidi" w:hAnsiTheme="majorBidi" w:cstheme="majorBidi"/>
          <w:sz w:val="24"/>
          <w:szCs w:val="24"/>
        </w:rPr>
        <w:t xml:space="preserve">men, women and children </w:t>
      </w:r>
      <w:r w:rsidR="006F6317" w:rsidRPr="00013B95">
        <w:rPr>
          <w:rFonts w:asciiTheme="majorBidi" w:hAnsiTheme="majorBidi" w:cstheme="majorBidi"/>
          <w:sz w:val="24"/>
          <w:szCs w:val="24"/>
        </w:rPr>
        <w:t xml:space="preserve">(below 18 years) </w:t>
      </w:r>
      <w:r w:rsidR="00677772" w:rsidRPr="00013B95">
        <w:rPr>
          <w:rFonts w:asciiTheme="majorBidi" w:hAnsiTheme="majorBidi" w:cstheme="majorBidi"/>
          <w:sz w:val="24"/>
          <w:szCs w:val="24"/>
        </w:rPr>
        <w:t xml:space="preserve">from </w:t>
      </w:r>
      <w:r w:rsidR="009158A2" w:rsidRPr="00013B95">
        <w:rPr>
          <w:rFonts w:asciiTheme="majorBidi" w:hAnsiTheme="majorBidi" w:cstheme="majorBidi"/>
          <w:sz w:val="24"/>
          <w:szCs w:val="24"/>
        </w:rPr>
        <w:t>114 households</w:t>
      </w:r>
      <w:r w:rsidR="00AB0CFE" w:rsidRPr="00013B95">
        <w:rPr>
          <w:rFonts w:asciiTheme="majorBidi" w:hAnsiTheme="majorBidi" w:cstheme="majorBidi"/>
          <w:sz w:val="24"/>
          <w:szCs w:val="24"/>
        </w:rPr>
        <w:t xml:space="preserve"> will be benefited</w:t>
      </w:r>
      <w:r w:rsidR="0057126B" w:rsidRPr="00013B95">
        <w:rPr>
          <w:rFonts w:asciiTheme="majorBidi" w:hAnsiTheme="majorBidi" w:cstheme="majorBidi"/>
          <w:sz w:val="24"/>
          <w:szCs w:val="24"/>
        </w:rPr>
        <w:t>.</w:t>
      </w:r>
      <w:r w:rsidR="005C732C" w:rsidRPr="00013B95">
        <w:rPr>
          <w:rFonts w:asciiTheme="majorBidi" w:hAnsiTheme="majorBidi" w:cstheme="majorBidi"/>
          <w:sz w:val="24"/>
          <w:szCs w:val="24"/>
        </w:rPr>
        <w:t xml:space="preserve"> </w:t>
      </w:r>
    </w:p>
    <w:p w14:paraId="48A17093" w14:textId="5F0394DF" w:rsidR="00A96E90" w:rsidRPr="00013B95" w:rsidRDefault="00A96E90" w:rsidP="00E43D9E">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 xml:space="preserve">All these number listed are the direct </w:t>
      </w:r>
      <w:r w:rsidR="006F3606" w:rsidRPr="00013B95">
        <w:rPr>
          <w:rFonts w:asciiTheme="majorBidi" w:hAnsiTheme="majorBidi" w:cstheme="majorBidi"/>
          <w:sz w:val="24"/>
          <w:szCs w:val="24"/>
        </w:rPr>
        <w:t>participants</w:t>
      </w:r>
      <w:r w:rsidRPr="00013B95">
        <w:rPr>
          <w:rFonts w:asciiTheme="majorBidi" w:hAnsiTheme="majorBidi" w:cstheme="majorBidi"/>
          <w:sz w:val="24"/>
          <w:szCs w:val="24"/>
        </w:rPr>
        <w:t>. The group of the SHGs and Farmer groups will be formed. SHGs will be of women they will do pig-rearing/goat rearing/lac cultivation. Both men and women will be involved in lac cultivation training as it requires trimming, cutting</w:t>
      </w:r>
      <w:r w:rsidR="004C3973" w:rsidRPr="00013B95">
        <w:rPr>
          <w:rFonts w:asciiTheme="majorBidi" w:hAnsiTheme="majorBidi" w:cstheme="majorBidi"/>
          <w:sz w:val="24"/>
          <w:szCs w:val="24"/>
        </w:rPr>
        <w:t>,</w:t>
      </w:r>
      <w:r w:rsidRPr="00013B95">
        <w:rPr>
          <w:rFonts w:asciiTheme="majorBidi" w:hAnsiTheme="majorBidi" w:cstheme="majorBidi"/>
          <w:sz w:val="24"/>
          <w:szCs w:val="24"/>
        </w:rPr>
        <w:t xml:space="preserve"> etc</w:t>
      </w:r>
      <w:r w:rsidR="004C3973" w:rsidRPr="00013B95">
        <w:rPr>
          <w:rFonts w:asciiTheme="majorBidi" w:hAnsiTheme="majorBidi" w:cstheme="majorBidi"/>
          <w:sz w:val="24"/>
          <w:szCs w:val="24"/>
        </w:rPr>
        <w:t>.</w:t>
      </w:r>
      <w:r w:rsidRPr="00013B95">
        <w:rPr>
          <w:rFonts w:asciiTheme="majorBidi" w:hAnsiTheme="majorBidi" w:cstheme="majorBidi"/>
          <w:sz w:val="24"/>
          <w:szCs w:val="24"/>
        </w:rPr>
        <w:t xml:space="preserve"> Under the activity Income Generation goat rearing &amp; piggery will be done for the SHGs (women participants only). Lac cultivation program will be provided to men &amp; women both. Training on Income Generation will be done for both men and women as per need. All the village households targeted participants will be involved in land treatment, construction, awareness program and meetings.</w:t>
      </w:r>
    </w:p>
    <w:p w14:paraId="2E850D4D" w14:textId="77777777" w:rsidR="00E56D76" w:rsidRPr="00013B95" w:rsidRDefault="00E56D76" w:rsidP="008229C9">
      <w:pPr>
        <w:pStyle w:val="NoSpacing"/>
        <w:shd w:val="clear" w:color="auto" w:fill="FFFFFF" w:themeFill="background1"/>
        <w:jc w:val="both"/>
        <w:rPr>
          <w:rFonts w:asciiTheme="majorBidi" w:hAnsiTheme="majorBidi" w:cstheme="majorBidi"/>
          <w:sz w:val="24"/>
          <w:szCs w:val="24"/>
        </w:rPr>
      </w:pPr>
    </w:p>
    <w:p w14:paraId="415C05BC" w14:textId="77777777" w:rsidR="00CB0E08" w:rsidRPr="00013B95" w:rsidRDefault="00D577C1" w:rsidP="008229C9">
      <w:pPr>
        <w:pStyle w:val="NoSpacing"/>
        <w:numPr>
          <w:ilvl w:val="0"/>
          <w:numId w:val="10"/>
        </w:numPr>
        <w:shd w:val="clear" w:color="auto" w:fill="FFFFFF" w:themeFill="background1"/>
        <w:jc w:val="both"/>
        <w:rPr>
          <w:rFonts w:asciiTheme="majorBidi" w:hAnsiTheme="majorBidi" w:cstheme="majorBidi"/>
          <w:sz w:val="24"/>
          <w:szCs w:val="24"/>
        </w:rPr>
      </w:pPr>
      <w:bookmarkStart w:id="40" w:name="_Hlk509582474"/>
      <w:r w:rsidRPr="00013B95">
        <w:rPr>
          <w:rFonts w:asciiTheme="majorBidi" w:hAnsiTheme="majorBidi" w:cstheme="majorBidi"/>
          <w:b/>
          <w:sz w:val="24"/>
          <w:szCs w:val="24"/>
        </w:rPr>
        <w:t>Focus</w:t>
      </w:r>
    </w:p>
    <w:p w14:paraId="0254D112" w14:textId="77777777" w:rsidR="005127F3" w:rsidRPr="00013B95" w:rsidRDefault="005127F3" w:rsidP="00144934">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 xml:space="preserve">Why are these </w:t>
      </w:r>
      <w:r w:rsidR="00B44798" w:rsidRPr="00013B95">
        <w:rPr>
          <w:rFonts w:asciiTheme="majorBidi" w:hAnsiTheme="majorBidi" w:cstheme="majorBidi"/>
          <w:sz w:val="24"/>
          <w:szCs w:val="24"/>
        </w:rPr>
        <w:t>participants</w:t>
      </w:r>
      <w:r w:rsidRPr="00013B95">
        <w:rPr>
          <w:rFonts w:asciiTheme="majorBidi" w:hAnsiTheme="majorBidi" w:cstheme="majorBidi"/>
          <w:sz w:val="24"/>
          <w:szCs w:val="24"/>
        </w:rPr>
        <w:t xml:space="preserve"> </w:t>
      </w:r>
      <w:r w:rsidR="00D577C1" w:rsidRPr="00013B95">
        <w:rPr>
          <w:rFonts w:asciiTheme="majorBidi" w:hAnsiTheme="majorBidi" w:cstheme="majorBidi"/>
          <w:sz w:val="24"/>
          <w:szCs w:val="24"/>
        </w:rPr>
        <w:t xml:space="preserve">your </w:t>
      </w:r>
      <w:r w:rsidRPr="00013B95">
        <w:rPr>
          <w:rFonts w:asciiTheme="majorBidi" w:hAnsiTheme="majorBidi" w:cstheme="majorBidi"/>
          <w:sz w:val="24"/>
          <w:szCs w:val="24"/>
        </w:rPr>
        <w:t>focus?</w:t>
      </w:r>
    </w:p>
    <w:p w14:paraId="0AE555DE" w14:textId="77777777" w:rsidR="0072763F" w:rsidRPr="00013B95" w:rsidRDefault="0072763F" w:rsidP="00144934">
      <w:pPr>
        <w:pStyle w:val="NoSpacing"/>
        <w:shd w:val="clear" w:color="auto" w:fill="FFFFFF" w:themeFill="background1"/>
        <w:ind w:left="360"/>
        <w:jc w:val="both"/>
        <w:rPr>
          <w:rFonts w:asciiTheme="majorBidi" w:hAnsiTheme="majorBidi" w:cstheme="majorBidi"/>
          <w:sz w:val="24"/>
          <w:szCs w:val="24"/>
        </w:rPr>
      </w:pPr>
    </w:p>
    <w:p w14:paraId="07EA2E09" w14:textId="77777777" w:rsidR="006F3606" w:rsidRPr="00013B95" w:rsidRDefault="0072763F" w:rsidP="00B07693">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 xml:space="preserve">The relatively poorer families depend more on village common forestlands and </w:t>
      </w:r>
      <w:r w:rsidR="00144934" w:rsidRPr="00013B95">
        <w:rPr>
          <w:rFonts w:asciiTheme="majorBidi" w:hAnsiTheme="majorBidi" w:cstheme="majorBidi"/>
          <w:sz w:val="24"/>
          <w:szCs w:val="24"/>
        </w:rPr>
        <w:t>herds</w:t>
      </w:r>
      <w:r w:rsidRPr="00013B95">
        <w:rPr>
          <w:rFonts w:asciiTheme="majorBidi" w:hAnsiTheme="majorBidi" w:cstheme="majorBidi"/>
          <w:sz w:val="24"/>
          <w:szCs w:val="24"/>
        </w:rPr>
        <w:t xml:space="preserve"> of goat</w:t>
      </w:r>
      <w:r w:rsidR="00144934" w:rsidRPr="00013B95">
        <w:rPr>
          <w:rFonts w:asciiTheme="majorBidi" w:hAnsiTheme="majorBidi" w:cstheme="majorBidi"/>
          <w:sz w:val="24"/>
          <w:szCs w:val="24"/>
        </w:rPr>
        <w:t>s</w:t>
      </w:r>
      <w:r w:rsidRPr="00013B95">
        <w:rPr>
          <w:rFonts w:asciiTheme="majorBidi" w:hAnsiTheme="majorBidi" w:cstheme="majorBidi"/>
          <w:sz w:val="24"/>
          <w:szCs w:val="24"/>
        </w:rPr>
        <w:t xml:space="preserve"> and pig</w:t>
      </w:r>
      <w:r w:rsidR="00144934" w:rsidRPr="00013B95">
        <w:rPr>
          <w:rFonts w:asciiTheme="majorBidi" w:hAnsiTheme="majorBidi" w:cstheme="majorBidi"/>
          <w:sz w:val="24"/>
          <w:szCs w:val="24"/>
        </w:rPr>
        <w:t>s</w:t>
      </w:r>
      <w:r w:rsidRPr="00013B95">
        <w:rPr>
          <w:rFonts w:asciiTheme="majorBidi" w:hAnsiTheme="majorBidi" w:cstheme="majorBidi"/>
          <w:sz w:val="24"/>
          <w:szCs w:val="24"/>
        </w:rPr>
        <w:t xml:space="preserve">. Some of the measures of the </w:t>
      </w:r>
      <w:r w:rsidR="006F6317" w:rsidRPr="00013B95">
        <w:rPr>
          <w:rFonts w:asciiTheme="majorBidi" w:hAnsiTheme="majorBidi" w:cstheme="majorBidi"/>
          <w:sz w:val="24"/>
          <w:szCs w:val="24"/>
        </w:rPr>
        <w:t>government</w:t>
      </w:r>
      <w:r w:rsidRPr="00013B95">
        <w:rPr>
          <w:rFonts w:asciiTheme="majorBidi" w:hAnsiTheme="majorBidi" w:cstheme="majorBidi"/>
          <w:sz w:val="24"/>
          <w:szCs w:val="24"/>
        </w:rPr>
        <w:t xml:space="preserve"> such as </w:t>
      </w:r>
      <w:r w:rsidR="00144934" w:rsidRPr="00013B95">
        <w:rPr>
          <w:rFonts w:asciiTheme="majorBidi" w:hAnsiTheme="majorBidi" w:cstheme="majorBidi"/>
          <w:sz w:val="24"/>
          <w:szCs w:val="24"/>
        </w:rPr>
        <w:t xml:space="preserve">a </w:t>
      </w:r>
      <w:r w:rsidRPr="00013B95">
        <w:rPr>
          <w:rFonts w:asciiTheme="majorBidi" w:hAnsiTheme="majorBidi" w:cstheme="majorBidi"/>
          <w:sz w:val="24"/>
          <w:szCs w:val="24"/>
        </w:rPr>
        <w:t xml:space="preserve">ban on free grazing and felling of trees </w:t>
      </w:r>
      <w:r w:rsidR="006F6317" w:rsidRPr="00013B95">
        <w:rPr>
          <w:rFonts w:asciiTheme="majorBidi" w:hAnsiTheme="majorBidi" w:cstheme="majorBidi"/>
          <w:sz w:val="24"/>
          <w:szCs w:val="24"/>
        </w:rPr>
        <w:t>in forest area</w:t>
      </w:r>
      <w:r w:rsidR="00144934" w:rsidRPr="00013B95">
        <w:rPr>
          <w:rFonts w:asciiTheme="majorBidi" w:hAnsiTheme="majorBidi" w:cstheme="majorBidi"/>
          <w:sz w:val="24"/>
          <w:szCs w:val="24"/>
        </w:rPr>
        <w:t>s</w:t>
      </w:r>
      <w:r w:rsidR="006F6317" w:rsidRPr="00013B95">
        <w:rPr>
          <w:rFonts w:asciiTheme="majorBidi" w:hAnsiTheme="majorBidi" w:cstheme="majorBidi"/>
          <w:sz w:val="24"/>
          <w:szCs w:val="24"/>
        </w:rPr>
        <w:t xml:space="preserve"> </w:t>
      </w:r>
      <w:r w:rsidRPr="00013B95">
        <w:rPr>
          <w:rFonts w:asciiTheme="majorBidi" w:hAnsiTheme="majorBidi" w:cstheme="majorBidi"/>
          <w:sz w:val="24"/>
          <w:szCs w:val="24"/>
        </w:rPr>
        <w:t xml:space="preserve">affect poorer families more than </w:t>
      </w:r>
      <w:r w:rsidR="006F6317" w:rsidRPr="00013B95">
        <w:rPr>
          <w:rFonts w:asciiTheme="majorBidi" w:hAnsiTheme="majorBidi" w:cstheme="majorBidi"/>
          <w:sz w:val="24"/>
          <w:szCs w:val="24"/>
        </w:rPr>
        <w:t xml:space="preserve">any </w:t>
      </w:r>
      <w:r w:rsidRPr="00013B95">
        <w:rPr>
          <w:rFonts w:asciiTheme="majorBidi" w:hAnsiTheme="majorBidi" w:cstheme="majorBidi"/>
          <w:sz w:val="24"/>
          <w:szCs w:val="24"/>
        </w:rPr>
        <w:t>other</w:t>
      </w:r>
      <w:r w:rsidR="00144934" w:rsidRPr="00013B95">
        <w:rPr>
          <w:rFonts w:asciiTheme="majorBidi" w:hAnsiTheme="majorBidi" w:cstheme="majorBidi"/>
          <w:sz w:val="24"/>
          <w:szCs w:val="24"/>
        </w:rPr>
        <w:t>s</w:t>
      </w:r>
      <w:r w:rsidRPr="00013B95">
        <w:rPr>
          <w:rFonts w:asciiTheme="majorBidi" w:hAnsiTheme="majorBidi" w:cstheme="majorBidi"/>
          <w:sz w:val="24"/>
          <w:szCs w:val="24"/>
        </w:rPr>
        <w:t xml:space="preserve">. Such families should be provided with alternative or compensatory means of livelihood right from the beginning. </w:t>
      </w:r>
      <w:r w:rsidR="001F681C" w:rsidRPr="00013B95">
        <w:rPr>
          <w:rFonts w:asciiTheme="majorBidi" w:hAnsiTheme="majorBidi" w:cstheme="majorBidi"/>
          <w:sz w:val="24"/>
          <w:szCs w:val="24"/>
        </w:rPr>
        <w:t xml:space="preserve">They belong from Below </w:t>
      </w:r>
      <w:r w:rsidR="00001298" w:rsidRPr="00013B95">
        <w:rPr>
          <w:rFonts w:asciiTheme="majorBidi" w:hAnsiTheme="majorBidi" w:cstheme="majorBidi"/>
          <w:sz w:val="24"/>
          <w:szCs w:val="24"/>
        </w:rPr>
        <w:t>P</w:t>
      </w:r>
      <w:r w:rsidR="001F681C" w:rsidRPr="00013B95">
        <w:rPr>
          <w:rFonts w:asciiTheme="majorBidi" w:hAnsiTheme="majorBidi" w:cstheme="majorBidi"/>
          <w:sz w:val="24"/>
          <w:szCs w:val="24"/>
        </w:rPr>
        <w:t xml:space="preserve">overty </w:t>
      </w:r>
      <w:r w:rsidR="006F6317" w:rsidRPr="00013B95">
        <w:rPr>
          <w:rFonts w:asciiTheme="majorBidi" w:hAnsiTheme="majorBidi" w:cstheme="majorBidi"/>
          <w:sz w:val="24"/>
          <w:szCs w:val="24"/>
        </w:rPr>
        <w:t>L</w:t>
      </w:r>
      <w:r w:rsidR="001F681C" w:rsidRPr="00013B95">
        <w:rPr>
          <w:rFonts w:asciiTheme="majorBidi" w:hAnsiTheme="majorBidi" w:cstheme="majorBidi"/>
          <w:sz w:val="24"/>
          <w:szCs w:val="24"/>
        </w:rPr>
        <w:t xml:space="preserve">ine. Most </w:t>
      </w:r>
      <w:r w:rsidR="00144934" w:rsidRPr="00013B95">
        <w:rPr>
          <w:rFonts w:asciiTheme="majorBidi" w:hAnsiTheme="majorBidi" w:cstheme="majorBidi"/>
          <w:sz w:val="24"/>
          <w:szCs w:val="24"/>
        </w:rPr>
        <w:t>g</w:t>
      </w:r>
      <w:r w:rsidR="001F681C" w:rsidRPr="00013B95">
        <w:rPr>
          <w:rFonts w:asciiTheme="majorBidi" w:hAnsiTheme="majorBidi" w:cstheme="majorBidi"/>
          <w:sz w:val="24"/>
          <w:szCs w:val="24"/>
        </w:rPr>
        <w:t>overnment welfare program</w:t>
      </w:r>
      <w:r w:rsidR="00144934" w:rsidRPr="00013B95">
        <w:rPr>
          <w:rFonts w:asciiTheme="majorBidi" w:hAnsiTheme="majorBidi" w:cstheme="majorBidi"/>
          <w:sz w:val="24"/>
          <w:szCs w:val="24"/>
        </w:rPr>
        <w:t>s</w:t>
      </w:r>
      <w:r w:rsidR="001F681C" w:rsidRPr="00013B95">
        <w:rPr>
          <w:rFonts w:asciiTheme="majorBidi" w:hAnsiTheme="majorBidi" w:cstheme="majorBidi"/>
          <w:sz w:val="24"/>
          <w:szCs w:val="24"/>
        </w:rPr>
        <w:t xml:space="preserve"> do not reach to them.</w:t>
      </w:r>
      <w:r w:rsidR="00B07693" w:rsidRPr="00013B95">
        <w:rPr>
          <w:rFonts w:asciiTheme="majorBidi" w:hAnsiTheme="majorBidi" w:cstheme="majorBidi"/>
          <w:sz w:val="24"/>
          <w:szCs w:val="24"/>
        </w:rPr>
        <w:t xml:space="preserve"> </w:t>
      </w:r>
    </w:p>
    <w:p w14:paraId="74698DD4" w14:textId="77777777" w:rsidR="006F3606" w:rsidRPr="00013B95" w:rsidRDefault="006F3606" w:rsidP="00B07693">
      <w:pPr>
        <w:pStyle w:val="NoSpacing"/>
        <w:shd w:val="clear" w:color="auto" w:fill="FFFFFF" w:themeFill="background1"/>
        <w:ind w:left="360"/>
        <w:jc w:val="both"/>
        <w:rPr>
          <w:rFonts w:asciiTheme="majorBidi" w:hAnsiTheme="majorBidi" w:cstheme="majorBidi"/>
          <w:sz w:val="24"/>
          <w:szCs w:val="24"/>
        </w:rPr>
      </w:pPr>
    </w:p>
    <w:p w14:paraId="1B1BCD37" w14:textId="1FA90253" w:rsidR="00B82AF9" w:rsidRPr="00013B95" w:rsidRDefault="00B07693" w:rsidP="00B07693">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 xml:space="preserve">All the households in the village are below poverty level and are included in the project. All the </w:t>
      </w:r>
      <w:r w:rsidR="006F3606" w:rsidRPr="00013B95">
        <w:rPr>
          <w:rFonts w:asciiTheme="majorBidi" w:hAnsiTheme="majorBidi" w:cstheme="majorBidi"/>
          <w:sz w:val="24"/>
          <w:szCs w:val="24"/>
        </w:rPr>
        <w:t>p</w:t>
      </w:r>
      <w:r w:rsidRPr="00013B95">
        <w:rPr>
          <w:rFonts w:asciiTheme="majorBidi" w:hAnsiTheme="majorBidi" w:cstheme="majorBidi"/>
          <w:sz w:val="24"/>
          <w:szCs w:val="24"/>
        </w:rPr>
        <w:t>articipants have some portion of agricultural land</w:t>
      </w:r>
      <w:r w:rsidR="006F3606" w:rsidRPr="00013B95">
        <w:rPr>
          <w:rFonts w:asciiTheme="majorBidi" w:hAnsiTheme="majorBidi" w:cstheme="majorBidi"/>
          <w:sz w:val="24"/>
          <w:szCs w:val="24"/>
        </w:rPr>
        <w:t>.</w:t>
      </w:r>
      <w:r w:rsidRPr="00013B95">
        <w:rPr>
          <w:rFonts w:asciiTheme="majorBidi" w:hAnsiTheme="majorBidi" w:cstheme="majorBidi"/>
          <w:sz w:val="24"/>
          <w:szCs w:val="24"/>
        </w:rPr>
        <w:t xml:space="preserve"> </w:t>
      </w:r>
      <w:r w:rsidR="006F3606" w:rsidRPr="00013B95">
        <w:rPr>
          <w:rFonts w:asciiTheme="majorBidi" w:hAnsiTheme="majorBidi" w:cstheme="majorBidi"/>
          <w:sz w:val="24"/>
          <w:szCs w:val="24"/>
        </w:rPr>
        <w:t>F</w:t>
      </w:r>
      <w:r w:rsidRPr="00013B95">
        <w:rPr>
          <w:rFonts w:asciiTheme="majorBidi" w:hAnsiTheme="majorBidi" w:cstheme="majorBidi"/>
          <w:sz w:val="24"/>
          <w:szCs w:val="24"/>
        </w:rPr>
        <w:t xml:space="preserve">or Lac </w:t>
      </w:r>
      <w:r w:rsidR="006F3606" w:rsidRPr="00013B95">
        <w:rPr>
          <w:rFonts w:asciiTheme="majorBidi" w:hAnsiTheme="majorBidi" w:cstheme="majorBidi"/>
          <w:sz w:val="24"/>
          <w:szCs w:val="24"/>
        </w:rPr>
        <w:t xml:space="preserve">production </w:t>
      </w:r>
      <w:proofErr w:type="gramStart"/>
      <w:r w:rsidRPr="00013B95">
        <w:rPr>
          <w:rFonts w:asciiTheme="majorBidi" w:hAnsiTheme="majorBidi" w:cstheme="majorBidi"/>
          <w:sz w:val="24"/>
          <w:szCs w:val="24"/>
        </w:rPr>
        <w:t>only</w:t>
      </w:r>
      <w:proofErr w:type="gramEnd"/>
      <w:r w:rsidRPr="00013B95">
        <w:rPr>
          <w:rFonts w:asciiTheme="majorBidi" w:hAnsiTheme="majorBidi" w:cstheme="majorBidi"/>
          <w:sz w:val="24"/>
          <w:szCs w:val="24"/>
        </w:rPr>
        <w:t xml:space="preserve"> those who have the suitable trees to grow it will be given priority. </w:t>
      </w:r>
      <w:r w:rsidR="00490F7A" w:rsidRPr="00013B95">
        <w:rPr>
          <w:rFonts w:asciiTheme="majorBidi" w:hAnsiTheme="majorBidi" w:cstheme="majorBidi"/>
          <w:sz w:val="24"/>
          <w:szCs w:val="24"/>
        </w:rPr>
        <w:t xml:space="preserve">Each </w:t>
      </w:r>
      <w:r w:rsidR="00C10F69" w:rsidRPr="00013B95">
        <w:rPr>
          <w:rFonts w:asciiTheme="majorBidi" w:hAnsiTheme="majorBidi" w:cstheme="majorBidi"/>
          <w:sz w:val="24"/>
          <w:szCs w:val="24"/>
        </w:rPr>
        <w:t>SHG member</w:t>
      </w:r>
      <w:r w:rsidR="00490F7A" w:rsidRPr="00013B95">
        <w:rPr>
          <w:rFonts w:asciiTheme="majorBidi" w:hAnsiTheme="majorBidi" w:cstheme="majorBidi"/>
          <w:sz w:val="24"/>
          <w:szCs w:val="24"/>
        </w:rPr>
        <w:t xml:space="preserve"> will get either </w:t>
      </w:r>
      <w:r w:rsidR="006F3606" w:rsidRPr="00013B95">
        <w:rPr>
          <w:rFonts w:asciiTheme="majorBidi" w:hAnsiTheme="majorBidi" w:cstheme="majorBidi"/>
          <w:sz w:val="24"/>
          <w:szCs w:val="24"/>
        </w:rPr>
        <w:t>one</w:t>
      </w:r>
      <w:r w:rsidR="00490F7A" w:rsidRPr="00013B95">
        <w:rPr>
          <w:rFonts w:asciiTheme="majorBidi" w:hAnsiTheme="majorBidi" w:cstheme="majorBidi"/>
          <w:sz w:val="24"/>
          <w:szCs w:val="24"/>
        </w:rPr>
        <w:t xml:space="preserve"> </w:t>
      </w:r>
      <w:r w:rsidR="00490F7A" w:rsidRPr="00013B95">
        <w:rPr>
          <w:rFonts w:asciiTheme="majorBidi" w:hAnsiTheme="majorBidi" w:cstheme="majorBidi"/>
          <w:sz w:val="24"/>
          <w:szCs w:val="24"/>
        </w:rPr>
        <w:lastRenderedPageBreak/>
        <w:t xml:space="preserve">goat or </w:t>
      </w:r>
      <w:r w:rsidR="006F3606" w:rsidRPr="00013B95">
        <w:rPr>
          <w:rFonts w:asciiTheme="majorBidi" w:hAnsiTheme="majorBidi" w:cstheme="majorBidi"/>
          <w:sz w:val="24"/>
          <w:szCs w:val="24"/>
        </w:rPr>
        <w:t xml:space="preserve">one </w:t>
      </w:r>
      <w:r w:rsidR="00490F7A" w:rsidRPr="00013B95">
        <w:rPr>
          <w:rFonts w:asciiTheme="majorBidi" w:hAnsiTheme="majorBidi" w:cstheme="majorBidi"/>
          <w:sz w:val="24"/>
          <w:szCs w:val="24"/>
        </w:rPr>
        <w:t xml:space="preserve">pig as per their choice </w:t>
      </w:r>
      <w:r w:rsidR="006F3606" w:rsidRPr="00013B95">
        <w:rPr>
          <w:rFonts w:asciiTheme="majorBidi" w:hAnsiTheme="majorBidi" w:cstheme="majorBidi"/>
          <w:sz w:val="24"/>
          <w:szCs w:val="24"/>
        </w:rPr>
        <w:t xml:space="preserve">with the </w:t>
      </w:r>
      <w:r w:rsidR="00490F7A" w:rsidRPr="00013B95">
        <w:rPr>
          <w:rFonts w:asciiTheme="majorBidi" w:hAnsiTheme="majorBidi" w:cstheme="majorBidi"/>
          <w:sz w:val="24"/>
          <w:szCs w:val="24"/>
        </w:rPr>
        <w:t xml:space="preserve">final decision made by the Village Committee. </w:t>
      </w:r>
      <w:r w:rsidRPr="00013B95">
        <w:rPr>
          <w:rFonts w:asciiTheme="majorBidi" w:hAnsiTheme="majorBidi" w:cstheme="majorBidi"/>
          <w:sz w:val="24"/>
          <w:szCs w:val="24"/>
        </w:rPr>
        <w:t xml:space="preserve">The household participants </w:t>
      </w:r>
      <w:proofErr w:type="gramStart"/>
      <w:r w:rsidR="006F3606" w:rsidRPr="00013B95">
        <w:rPr>
          <w:rFonts w:asciiTheme="majorBidi" w:hAnsiTheme="majorBidi" w:cstheme="majorBidi"/>
          <w:sz w:val="24"/>
          <w:szCs w:val="24"/>
        </w:rPr>
        <w:t>include</w:t>
      </w:r>
      <w:r w:rsidR="00567915" w:rsidRPr="00013B95">
        <w:rPr>
          <w:rFonts w:asciiTheme="majorBidi" w:hAnsiTheme="majorBidi" w:cstheme="majorBidi"/>
          <w:sz w:val="24"/>
          <w:szCs w:val="24"/>
        </w:rPr>
        <w:t>s</w:t>
      </w:r>
      <w:proofErr w:type="gramEnd"/>
      <w:r w:rsidR="00567915" w:rsidRPr="00013B95">
        <w:rPr>
          <w:rFonts w:asciiTheme="majorBidi" w:hAnsiTheme="majorBidi" w:cstheme="majorBidi"/>
          <w:sz w:val="24"/>
          <w:szCs w:val="24"/>
        </w:rPr>
        <w:t xml:space="preserve"> an</w:t>
      </w:r>
      <w:r w:rsidRPr="00013B95">
        <w:rPr>
          <w:rFonts w:asciiTheme="majorBidi" w:hAnsiTheme="majorBidi" w:cstheme="majorBidi"/>
          <w:sz w:val="24"/>
          <w:szCs w:val="24"/>
        </w:rPr>
        <w:t xml:space="preserve"> adult male and female from each house.</w:t>
      </w:r>
    </w:p>
    <w:p w14:paraId="149C7DDB" w14:textId="77777777" w:rsidR="000A43DF" w:rsidRPr="00013B95" w:rsidRDefault="000A43DF" w:rsidP="008229C9">
      <w:pPr>
        <w:pStyle w:val="NoSpacing"/>
        <w:shd w:val="clear" w:color="auto" w:fill="FFFFFF" w:themeFill="background1"/>
        <w:jc w:val="both"/>
        <w:rPr>
          <w:rFonts w:asciiTheme="majorBidi" w:hAnsiTheme="majorBidi" w:cstheme="majorBidi"/>
          <w:sz w:val="24"/>
          <w:szCs w:val="24"/>
        </w:rPr>
      </w:pPr>
    </w:p>
    <w:p w14:paraId="5294FEB4" w14:textId="77777777" w:rsidR="008D20F4" w:rsidRPr="00013B95" w:rsidRDefault="00D577C1" w:rsidP="008229C9">
      <w:pPr>
        <w:pStyle w:val="NoSpacing"/>
        <w:numPr>
          <w:ilvl w:val="0"/>
          <w:numId w:val="10"/>
        </w:numPr>
        <w:shd w:val="clear" w:color="auto" w:fill="FFFFFF" w:themeFill="background1"/>
        <w:jc w:val="both"/>
        <w:rPr>
          <w:rFonts w:asciiTheme="majorBidi" w:hAnsiTheme="majorBidi" w:cstheme="majorBidi"/>
          <w:sz w:val="24"/>
          <w:szCs w:val="24"/>
        </w:rPr>
      </w:pPr>
      <w:r w:rsidRPr="00013B95">
        <w:rPr>
          <w:rFonts w:asciiTheme="majorBidi" w:hAnsiTheme="majorBidi" w:cstheme="majorBidi"/>
          <w:b/>
          <w:sz w:val="24"/>
          <w:szCs w:val="24"/>
        </w:rPr>
        <w:t>Indirect Impact</w:t>
      </w:r>
    </w:p>
    <w:p w14:paraId="38FC342B" w14:textId="77777777" w:rsidR="00B1409C" w:rsidRPr="00013B95" w:rsidRDefault="005E7C1B" w:rsidP="00144934">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 xml:space="preserve">Who will be indirectly affected by this work? </w:t>
      </w:r>
      <w:r w:rsidR="005127F3" w:rsidRPr="00013B95">
        <w:rPr>
          <w:rFonts w:asciiTheme="majorBidi" w:hAnsiTheme="majorBidi" w:cstheme="majorBidi"/>
          <w:sz w:val="24"/>
          <w:szCs w:val="24"/>
        </w:rPr>
        <w:t>H</w:t>
      </w:r>
      <w:r w:rsidR="00B60D80" w:rsidRPr="00013B95">
        <w:rPr>
          <w:rFonts w:asciiTheme="majorBidi" w:hAnsiTheme="majorBidi" w:cstheme="majorBidi"/>
          <w:sz w:val="24"/>
          <w:szCs w:val="24"/>
        </w:rPr>
        <w:t xml:space="preserve">ow will the changes for direct participants lead to changes for other people? </w:t>
      </w:r>
      <w:bookmarkEnd w:id="40"/>
    </w:p>
    <w:p w14:paraId="3E6A1FA7" w14:textId="77777777" w:rsidR="00144934" w:rsidRPr="00013B95" w:rsidRDefault="00144934" w:rsidP="00144934">
      <w:pPr>
        <w:pStyle w:val="NoSpacing"/>
        <w:shd w:val="clear" w:color="auto" w:fill="FFFFFF" w:themeFill="background1"/>
        <w:ind w:left="360"/>
        <w:jc w:val="both"/>
        <w:rPr>
          <w:rFonts w:asciiTheme="majorBidi" w:hAnsiTheme="majorBidi" w:cstheme="majorBidi"/>
          <w:sz w:val="24"/>
          <w:szCs w:val="24"/>
        </w:rPr>
      </w:pPr>
    </w:p>
    <w:p w14:paraId="084D0ED5" w14:textId="77777777" w:rsidR="007C5B77" w:rsidRPr="00013B95" w:rsidRDefault="00414EDA" w:rsidP="00144934">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The project will indirectly impact the</w:t>
      </w:r>
      <w:r w:rsidR="008677D2" w:rsidRPr="00013B95">
        <w:rPr>
          <w:rFonts w:asciiTheme="majorBidi" w:hAnsiTheme="majorBidi" w:cstheme="majorBidi"/>
          <w:sz w:val="24"/>
          <w:szCs w:val="24"/>
        </w:rPr>
        <w:t xml:space="preserve"> </w:t>
      </w:r>
      <w:r w:rsidR="00212E3C" w:rsidRPr="00013B95">
        <w:rPr>
          <w:rFonts w:asciiTheme="majorBidi" w:hAnsiTheme="majorBidi" w:cstheme="majorBidi"/>
          <w:sz w:val="24"/>
          <w:szCs w:val="24"/>
        </w:rPr>
        <w:t xml:space="preserve">other villagers to avail drinking water from </w:t>
      </w:r>
      <w:r w:rsidR="00144934" w:rsidRPr="00013B95">
        <w:rPr>
          <w:rFonts w:asciiTheme="majorBidi" w:hAnsiTheme="majorBidi" w:cstheme="majorBidi"/>
          <w:sz w:val="24"/>
          <w:szCs w:val="24"/>
        </w:rPr>
        <w:t>three</w:t>
      </w:r>
      <w:r w:rsidR="000946F0" w:rsidRPr="00013B95">
        <w:rPr>
          <w:rFonts w:asciiTheme="majorBidi" w:hAnsiTheme="majorBidi" w:cstheme="majorBidi"/>
          <w:sz w:val="24"/>
          <w:szCs w:val="24"/>
        </w:rPr>
        <w:t xml:space="preserve"> new water sources. The</w:t>
      </w:r>
      <w:r w:rsidR="00212E3C" w:rsidRPr="00013B95">
        <w:rPr>
          <w:rFonts w:asciiTheme="majorBidi" w:hAnsiTheme="majorBidi" w:cstheme="majorBidi"/>
          <w:sz w:val="24"/>
          <w:szCs w:val="24"/>
        </w:rPr>
        <w:t xml:space="preserve"> adjoining villagers will also be able to learn by observation about the new methods of cultivation and may adopt</w:t>
      </w:r>
      <w:r w:rsidR="000946F0" w:rsidRPr="00013B95">
        <w:rPr>
          <w:rFonts w:asciiTheme="majorBidi" w:hAnsiTheme="majorBidi" w:cstheme="majorBidi"/>
          <w:sz w:val="24"/>
          <w:szCs w:val="24"/>
        </w:rPr>
        <w:t xml:space="preserve"> the organic agricultural methods </w:t>
      </w:r>
      <w:r w:rsidR="00212E3C" w:rsidRPr="00013B95">
        <w:rPr>
          <w:rFonts w:asciiTheme="majorBidi" w:hAnsiTheme="majorBidi" w:cstheme="majorBidi"/>
          <w:sz w:val="24"/>
          <w:szCs w:val="24"/>
        </w:rPr>
        <w:t xml:space="preserve">which </w:t>
      </w:r>
      <w:r w:rsidR="000946F0" w:rsidRPr="00013B95">
        <w:rPr>
          <w:rFonts w:asciiTheme="majorBidi" w:hAnsiTheme="majorBidi" w:cstheme="majorBidi"/>
          <w:sz w:val="24"/>
          <w:szCs w:val="24"/>
        </w:rPr>
        <w:t xml:space="preserve">will </w:t>
      </w:r>
      <w:r w:rsidR="00144934" w:rsidRPr="00013B95">
        <w:rPr>
          <w:rFonts w:asciiTheme="majorBidi" w:hAnsiTheme="majorBidi" w:cstheme="majorBidi"/>
          <w:sz w:val="24"/>
          <w:szCs w:val="24"/>
        </w:rPr>
        <w:t>increase the</w:t>
      </w:r>
      <w:r w:rsidR="000946F0" w:rsidRPr="00013B95">
        <w:rPr>
          <w:rFonts w:asciiTheme="majorBidi" w:hAnsiTheme="majorBidi" w:cstheme="majorBidi"/>
          <w:sz w:val="24"/>
          <w:szCs w:val="24"/>
        </w:rPr>
        <w:t xml:space="preserve"> </w:t>
      </w:r>
      <w:r w:rsidR="00212E3C" w:rsidRPr="00013B95">
        <w:rPr>
          <w:rFonts w:asciiTheme="majorBidi" w:hAnsiTheme="majorBidi" w:cstheme="majorBidi"/>
          <w:sz w:val="24"/>
          <w:szCs w:val="24"/>
        </w:rPr>
        <w:t>availab</w:t>
      </w:r>
      <w:r w:rsidR="00144934" w:rsidRPr="00013B95">
        <w:rPr>
          <w:rFonts w:asciiTheme="majorBidi" w:hAnsiTheme="majorBidi" w:cstheme="majorBidi"/>
          <w:sz w:val="24"/>
          <w:szCs w:val="24"/>
        </w:rPr>
        <w:t>ility of</w:t>
      </w:r>
      <w:r w:rsidR="00212E3C" w:rsidRPr="00013B95">
        <w:rPr>
          <w:rFonts w:asciiTheme="majorBidi" w:hAnsiTheme="majorBidi" w:cstheme="majorBidi"/>
          <w:sz w:val="24"/>
          <w:szCs w:val="24"/>
        </w:rPr>
        <w:t xml:space="preserve"> </w:t>
      </w:r>
      <w:r w:rsidR="000946F0" w:rsidRPr="00013B95">
        <w:rPr>
          <w:rFonts w:asciiTheme="majorBidi" w:hAnsiTheme="majorBidi" w:cstheme="majorBidi"/>
          <w:sz w:val="24"/>
          <w:szCs w:val="24"/>
        </w:rPr>
        <w:t>healthy food within the community. The</w:t>
      </w:r>
      <w:r w:rsidR="00212E3C" w:rsidRPr="00013B95">
        <w:rPr>
          <w:rFonts w:asciiTheme="majorBidi" w:hAnsiTheme="majorBidi" w:cstheme="majorBidi"/>
          <w:sz w:val="24"/>
          <w:szCs w:val="24"/>
        </w:rPr>
        <w:t>y can also learn about the</w:t>
      </w:r>
      <w:r w:rsidR="000946F0" w:rsidRPr="00013B95">
        <w:rPr>
          <w:rFonts w:asciiTheme="majorBidi" w:hAnsiTheme="majorBidi" w:cstheme="majorBidi"/>
          <w:sz w:val="24"/>
          <w:szCs w:val="24"/>
        </w:rPr>
        <w:t xml:space="preserve"> IGP </w:t>
      </w:r>
      <w:r w:rsidR="00212E3C" w:rsidRPr="00013B95">
        <w:rPr>
          <w:rFonts w:asciiTheme="majorBidi" w:hAnsiTheme="majorBidi" w:cstheme="majorBidi"/>
          <w:sz w:val="24"/>
          <w:szCs w:val="24"/>
        </w:rPr>
        <w:t xml:space="preserve">activities </w:t>
      </w:r>
      <w:r w:rsidR="000946F0" w:rsidRPr="00013B95">
        <w:rPr>
          <w:rFonts w:asciiTheme="majorBidi" w:hAnsiTheme="majorBidi" w:cstheme="majorBidi"/>
          <w:sz w:val="24"/>
          <w:szCs w:val="24"/>
        </w:rPr>
        <w:t>to improve the standard of living within the communities.</w:t>
      </w:r>
    </w:p>
    <w:p w14:paraId="0F3EA798" w14:textId="77777777" w:rsidR="000946F0" w:rsidRPr="00013B95" w:rsidRDefault="000946F0" w:rsidP="008229C9">
      <w:pPr>
        <w:pStyle w:val="NoSpacing"/>
        <w:shd w:val="clear" w:color="auto" w:fill="FFFFFF" w:themeFill="background1"/>
        <w:jc w:val="both"/>
        <w:rPr>
          <w:rFonts w:asciiTheme="majorBidi" w:hAnsiTheme="majorBidi" w:cstheme="majorBidi"/>
          <w:sz w:val="24"/>
          <w:szCs w:val="24"/>
        </w:rPr>
      </w:pPr>
      <w:r w:rsidRPr="00013B95">
        <w:rPr>
          <w:rFonts w:asciiTheme="majorBidi" w:hAnsiTheme="majorBidi" w:cstheme="majorBidi"/>
          <w:sz w:val="24"/>
          <w:szCs w:val="24"/>
        </w:rPr>
        <w:t xml:space="preserve"> </w:t>
      </w:r>
    </w:p>
    <w:p w14:paraId="71B03E1E" w14:textId="77777777" w:rsidR="00CB0E08" w:rsidRPr="00013B95" w:rsidRDefault="00346F61" w:rsidP="008229C9">
      <w:pPr>
        <w:pStyle w:val="NoSpacing"/>
        <w:numPr>
          <w:ilvl w:val="0"/>
          <w:numId w:val="10"/>
        </w:numPr>
        <w:shd w:val="clear" w:color="auto" w:fill="FFFFFF" w:themeFill="background1"/>
        <w:jc w:val="both"/>
        <w:rPr>
          <w:rFonts w:asciiTheme="majorBidi" w:hAnsiTheme="majorBidi" w:cstheme="majorBidi"/>
          <w:sz w:val="24"/>
          <w:szCs w:val="24"/>
        </w:rPr>
      </w:pPr>
      <w:bookmarkStart w:id="41" w:name="_Hlk513534641"/>
      <w:r w:rsidRPr="00013B95">
        <w:rPr>
          <w:rFonts w:asciiTheme="majorBidi" w:hAnsiTheme="majorBidi" w:cstheme="majorBidi"/>
          <w:b/>
          <w:sz w:val="24"/>
          <w:szCs w:val="24"/>
        </w:rPr>
        <w:t xml:space="preserve">After </w:t>
      </w:r>
      <w:r w:rsidR="00D577C1" w:rsidRPr="00013B95">
        <w:rPr>
          <w:rFonts w:asciiTheme="majorBidi" w:hAnsiTheme="majorBidi" w:cstheme="majorBidi"/>
          <w:b/>
          <w:sz w:val="24"/>
          <w:szCs w:val="24"/>
        </w:rPr>
        <w:t>Completion</w:t>
      </w:r>
    </w:p>
    <w:p w14:paraId="114C052E" w14:textId="77777777" w:rsidR="001C1BC1" w:rsidRPr="00013B95" w:rsidRDefault="005E7C1B" w:rsidP="00144934">
      <w:pPr>
        <w:pStyle w:val="NoSpacing"/>
        <w:shd w:val="clear" w:color="auto" w:fill="FFFFFF" w:themeFill="background1"/>
        <w:ind w:left="360"/>
        <w:jc w:val="both"/>
        <w:rPr>
          <w:rFonts w:asciiTheme="majorBidi" w:hAnsiTheme="majorBidi" w:cstheme="majorBidi"/>
          <w:iCs/>
          <w:sz w:val="24"/>
          <w:szCs w:val="24"/>
        </w:rPr>
      </w:pPr>
      <w:r w:rsidRPr="00013B95">
        <w:rPr>
          <w:rFonts w:asciiTheme="majorBidi" w:hAnsiTheme="majorBidi" w:cstheme="majorBidi"/>
          <w:iCs/>
          <w:sz w:val="24"/>
          <w:szCs w:val="24"/>
        </w:rPr>
        <w:t xml:space="preserve">After this </w:t>
      </w:r>
      <w:r w:rsidR="00D036F2" w:rsidRPr="00013B95">
        <w:rPr>
          <w:rFonts w:asciiTheme="majorBidi" w:hAnsiTheme="majorBidi" w:cstheme="majorBidi"/>
          <w:iCs/>
          <w:sz w:val="24"/>
          <w:szCs w:val="24"/>
        </w:rPr>
        <w:t>project</w:t>
      </w:r>
      <w:r w:rsidRPr="00013B95">
        <w:rPr>
          <w:rFonts w:asciiTheme="majorBidi" w:hAnsiTheme="majorBidi" w:cstheme="majorBidi"/>
          <w:iCs/>
          <w:sz w:val="24"/>
          <w:szCs w:val="24"/>
        </w:rPr>
        <w:t xml:space="preserve"> is complete, when and how will you either</w:t>
      </w:r>
      <w:r w:rsidR="001C1BC1" w:rsidRPr="00013B95">
        <w:rPr>
          <w:rFonts w:asciiTheme="majorBidi" w:hAnsiTheme="majorBidi" w:cstheme="majorBidi"/>
          <w:iCs/>
          <w:sz w:val="24"/>
          <w:szCs w:val="24"/>
        </w:rPr>
        <w:t>:</w:t>
      </w:r>
    </w:p>
    <w:p w14:paraId="2C6F67FD" w14:textId="77777777" w:rsidR="00866297" w:rsidRPr="00013B95" w:rsidRDefault="00144934" w:rsidP="00866297">
      <w:pPr>
        <w:pStyle w:val="NoSpacing"/>
        <w:numPr>
          <w:ilvl w:val="0"/>
          <w:numId w:val="5"/>
        </w:numPr>
        <w:jc w:val="both"/>
        <w:rPr>
          <w:rFonts w:asciiTheme="majorBidi" w:hAnsiTheme="majorBidi" w:cstheme="majorBidi"/>
          <w:iCs/>
          <w:sz w:val="24"/>
          <w:szCs w:val="24"/>
        </w:rPr>
      </w:pPr>
      <w:r w:rsidRPr="00013B95">
        <w:rPr>
          <w:rFonts w:asciiTheme="majorBidi" w:hAnsiTheme="majorBidi" w:cstheme="majorBidi"/>
          <w:iCs/>
          <w:sz w:val="24"/>
          <w:szCs w:val="24"/>
        </w:rPr>
        <w:t xml:space="preserve">plan for continued work or communicate the end of project work? </w:t>
      </w:r>
    </w:p>
    <w:p w14:paraId="48F52A2E" w14:textId="77777777" w:rsidR="00866297" w:rsidRPr="00013B95" w:rsidRDefault="00866297" w:rsidP="00866297">
      <w:pPr>
        <w:pStyle w:val="NoSpacing"/>
        <w:ind w:left="720"/>
        <w:jc w:val="both"/>
        <w:rPr>
          <w:rFonts w:asciiTheme="majorBidi" w:hAnsiTheme="majorBidi" w:cstheme="majorBidi"/>
          <w:iCs/>
          <w:sz w:val="24"/>
          <w:szCs w:val="24"/>
        </w:rPr>
      </w:pPr>
      <w:r w:rsidRPr="00013B95">
        <w:rPr>
          <w:rFonts w:asciiTheme="majorBidi" w:hAnsiTheme="majorBidi" w:cstheme="majorBidi"/>
          <w:iCs/>
          <w:sz w:val="24"/>
          <w:szCs w:val="24"/>
        </w:rPr>
        <w:t>or</w:t>
      </w:r>
    </w:p>
    <w:p w14:paraId="005FF551" w14:textId="77777777" w:rsidR="00B62C47" w:rsidRPr="00013B95" w:rsidRDefault="00FE2483" w:rsidP="00866297">
      <w:pPr>
        <w:pStyle w:val="NoSpacing"/>
        <w:numPr>
          <w:ilvl w:val="0"/>
          <w:numId w:val="5"/>
        </w:numPr>
        <w:jc w:val="both"/>
        <w:rPr>
          <w:rFonts w:asciiTheme="majorBidi" w:hAnsiTheme="majorBidi" w:cstheme="majorBidi"/>
          <w:iCs/>
          <w:sz w:val="24"/>
          <w:szCs w:val="24"/>
        </w:rPr>
      </w:pPr>
      <w:r w:rsidRPr="00013B95">
        <w:rPr>
          <w:rFonts w:asciiTheme="majorBidi" w:hAnsiTheme="majorBidi" w:cstheme="majorBidi"/>
          <w:iCs/>
          <w:sz w:val="24"/>
          <w:szCs w:val="24"/>
        </w:rPr>
        <w:t xml:space="preserve">transition full ownership </w:t>
      </w:r>
      <w:r w:rsidR="005E7C1B" w:rsidRPr="00013B95">
        <w:rPr>
          <w:rFonts w:asciiTheme="majorBidi" w:hAnsiTheme="majorBidi" w:cstheme="majorBidi"/>
          <w:iCs/>
          <w:sz w:val="24"/>
          <w:szCs w:val="24"/>
        </w:rPr>
        <w:t xml:space="preserve">to </w:t>
      </w:r>
      <w:r w:rsidR="00014EA4" w:rsidRPr="00013B95">
        <w:rPr>
          <w:rFonts w:asciiTheme="majorBidi" w:hAnsiTheme="majorBidi" w:cstheme="majorBidi"/>
          <w:iCs/>
          <w:sz w:val="24"/>
          <w:szCs w:val="24"/>
        </w:rPr>
        <w:t xml:space="preserve">the </w:t>
      </w:r>
      <w:r w:rsidR="005E7C1B" w:rsidRPr="00013B95">
        <w:rPr>
          <w:rFonts w:asciiTheme="majorBidi" w:hAnsiTheme="majorBidi" w:cstheme="majorBidi"/>
          <w:iCs/>
          <w:sz w:val="24"/>
          <w:szCs w:val="24"/>
        </w:rPr>
        <w:t>participants</w:t>
      </w:r>
      <w:bookmarkEnd w:id="41"/>
      <w:r w:rsidR="007C7DC4" w:rsidRPr="00013B95">
        <w:rPr>
          <w:rFonts w:asciiTheme="majorBidi" w:hAnsiTheme="majorBidi" w:cstheme="majorBidi"/>
          <w:iCs/>
          <w:sz w:val="24"/>
          <w:szCs w:val="24"/>
        </w:rPr>
        <w:t>?</w:t>
      </w:r>
      <w:r w:rsidR="003F6C71" w:rsidRPr="00013B95">
        <w:rPr>
          <w:rFonts w:asciiTheme="majorBidi" w:hAnsiTheme="majorBidi" w:cstheme="majorBidi"/>
          <w:iCs/>
          <w:sz w:val="24"/>
          <w:szCs w:val="24"/>
        </w:rPr>
        <w:t xml:space="preserve"> </w:t>
      </w:r>
    </w:p>
    <w:p w14:paraId="7C52C64A" w14:textId="77777777" w:rsidR="00144934" w:rsidRPr="00013B95" w:rsidRDefault="00144934" w:rsidP="00144934">
      <w:pPr>
        <w:pStyle w:val="NoSpacing"/>
        <w:shd w:val="clear" w:color="auto" w:fill="FFFFFF" w:themeFill="background1"/>
        <w:jc w:val="both"/>
        <w:rPr>
          <w:rFonts w:asciiTheme="majorBidi" w:hAnsiTheme="majorBidi" w:cstheme="majorBidi"/>
          <w:iCs/>
          <w:sz w:val="24"/>
          <w:szCs w:val="24"/>
        </w:rPr>
      </w:pPr>
    </w:p>
    <w:p w14:paraId="0E8E08FC" w14:textId="77777777" w:rsidR="00B67D5B" w:rsidRPr="00013B95" w:rsidRDefault="00866297" w:rsidP="00866297">
      <w:pPr>
        <w:pStyle w:val="NoSpacing"/>
        <w:shd w:val="clear" w:color="auto" w:fill="FFFFFF" w:themeFill="background1"/>
        <w:ind w:left="360"/>
        <w:jc w:val="both"/>
        <w:rPr>
          <w:rFonts w:asciiTheme="majorBidi" w:hAnsiTheme="majorBidi" w:cstheme="majorBidi"/>
          <w:sz w:val="24"/>
          <w:szCs w:val="24"/>
        </w:rPr>
      </w:pPr>
      <w:r w:rsidRPr="00013B95">
        <w:rPr>
          <w:rFonts w:asciiTheme="majorBidi" w:hAnsiTheme="majorBidi" w:cstheme="majorBidi"/>
          <w:sz w:val="24"/>
          <w:szCs w:val="24"/>
        </w:rPr>
        <w:t>A v</w:t>
      </w:r>
      <w:r w:rsidR="00E375B8" w:rsidRPr="00013B95">
        <w:rPr>
          <w:rFonts w:asciiTheme="majorBidi" w:hAnsiTheme="majorBidi" w:cstheme="majorBidi"/>
          <w:sz w:val="24"/>
          <w:szCs w:val="24"/>
        </w:rPr>
        <w:t xml:space="preserve">illage committee will be </w:t>
      </w:r>
      <w:r w:rsidR="000C7911" w:rsidRPr="00013B95">
        <w:rPr>
          <w:rFonts w:asciiTheme="majorBidi" w:hAnsiTheme="majorBidi" w:cstheme="majorBidi"/>
          <w:sz w:val="24"/>
          <w:szCs w:val="24"/>
        </w:rPr>
        <w:t xml:space="preserve">formed </w:t>
      </w:r>
      <w:r w:rsidR="00212E3C" w:rsidRPr="00013B95">
        <w:rPr>
          <w:rFonts w:asciiTheme="majorBidi" w:hAnsiTheme="majorBidi" w:cstheme="majorBidi"/>
          <w:sz w:val="24"/>
          <w:szCs w:val="24"/>
        </w:rPr>
        <w:t xml:space="preserve">to </w:t>
      </w:r>
      <w:r w:rsidR="001F681C" w:rsidRPr="00013B95">
        <w:rPr>
          <w:rFonts w:asciiTheme="majorBidi" w:hAnsiTheme="majorBidi" w:cstheme="majorBidi"/>
          <w:sz w:val="24"/>
          <w:szCs w:val="24"/>
        </w:rPr>
        <w:t xml:space="preserve">take the </w:t>
      </w:r>
      <w:r w:rsidR="009B135B" w:rsidRPr="00013B95">
        <w:rPr>
          <w:rFonts w:asciiTheme="majorBidi" w:hAnsiTheme="majorBidi" w:cstheme="majorBidi"/>
          <w:sz w:val="24"/>
          <w:szCs w:val="24"/>
        </w:rPr>
        <w:t>ownership to</w:t>
      </w:r>
      <w:r w:rsidR="001F681C" w:rsidRPr="00013B95">
        <w:rPr>
          <w:rFonts w:asciiTheme="majorBidi" w:hAnsiTheme="majorBidi" w:cstheme="majorBidi"/>
          <w:sz w:val="24"/>
          <w:szCs w:val="24"/>
        </w:rPr>
        <w:t xml:space="preserve"> maintain the created </w:t>
      </w:r>
      <w:r w:rsidR="002A6CE7" w:rsidRPr="00013B95">
        <w:rPr>
          <w:rFonts w:asciiTheme="majorBidi" w:hAnsiTheme="majorBidi" w:cstheme="majorBidi"/>
          <w:sz w:val="24"/>
          <w:szCs w:val="24"/>
        </w:rPr>
        <w:t>assets</w:t>
      </w:r>
      <w:r w:rsidR="00212E3C" w:rsidRPr="00013B95">
        <w:rPr>
          <w:rFonts w:asciiTheme="majorBidi" w:hAnsiTheme="majorBidi" w:cstheme="majorBidi"/>
          <w:sz w:val="24"/>
          <w:szCs w:val="24"/>
        </w:rPr>
        <w:t xml:space="preserve"> a</w:t>
      </w:r>
      <w:r w:rsidR="000C7911" w:rsidRPr="00013B95">
        <w:rPr>
          <w:rFonts w:asciiTheme="majorBidi" w:hAnsiTheme="majorBidi" w:cstheme="majorBidi"/>
          <w:sz w:val="24"/>
          <w:szCs w:val="24"/>
        </w:rPr>
        <w:t xml:space="preserve">nd will be connected to the implementing partner. After </w:t>
      </w:r>
      <w:r w:rsidRPr="00013B95">
        <w:rPr>
          <w:rFonts w:asciiTheme="majorBidi" w:hAnsiTheme="majorBidi" w:cstheme="majorBidi"/>
          <w:sz w:val="24"/>
          <w:szCs w:val="24"/>
        </w:rPr>
        <w:t>the project is completed, a</w:t>
      </w:r>
      <w:r w:rsidR="000C7911" w:rsidRPr="00013B95">
        <w:rPr>
          <w:rFonts w:asciiTheme="majorBidi" w:hAnsiTheme="majorBidi" w:cstheme="majorBidi"/>
          <w:sz w:val="24"/>
          <w:szCs w:val="24"/>
        </w:rPr>
        <w:t xml:space="preserve"> good relationship will </w:t>
      </w:r>
      <w:r w:rsidRPr="00013B95">
        <w:rPr>
          <w:rFonts w:asciiTheme="majorBidi" w:hAnsiTheme="majorBidi" w:cstheme="majorBidi"/>
          <w:sz w:val="24"/>
          <w:szCs w:val="24"/>
        </w:rPr>
        <w:t xml:space="preserve">be maintained </w:t>
      </w:r>
      <w:r w:rsidR="000C7911" w:rsidRPr="00013B95">
        <w:rPr>
          <w:rFonts w:asciiTheme="majorBidi" w:hAnsiTheme="majorBidi" w:cstheme="majorBidi"/>
          <w:sz w:val="24"/>
          <w:szCs w:val="24"/>
        </w:rPr>
        <w:t xml:space="preserve">with the villagers. </w:t>
      </w:r>
    </w:p>
    <w:p w14:paraId="79FB7666" w14:textId="77777777" w:rsidR="00DA24D5" w:rsidRPr="00013B95" w:rsidRDefault="00DA24D5" w:rsidP="008229C9">
      <w:pPr>
        <w:pStyle w:val="NoSpacing"/>
        <w:jc w:val="both"/>
        <w:rPr>
          <w:rFonts w:asciiTheme="majorBidi" w:hAnsiTheme="majorBidi" w:cstheme="majorBidi"/>
          <w:sz w:val="24"/>
          <w:szCs w:val="24"/>
        </w:rPr>
      </w:pPr>
    </w:p>
    <w:p w14:paraId="3EFA1281" w14:textId="77777777" w:rsidR="00866297" w:rsidRPr="00013B95" w:rsidRDefault="00866297" w:rsidP="008229C9">
      <w:pPr>
        <w:pStyle w:val="NoSpacing"/>
        <w:jc w:val="both"/>
        <w:rPr>
          <w:rFonts w:asciiTheme="majorBidi" w:hAnsiTheme="majorBidi" w:cstheme="majorBidi"/>
          <w:sz w:val="24"/>
          <w:szCs w:val="24"/>
        </w:rPr>
      </w:pPr>
    </w:p>
    <w:p w14:paraId="1AA4A4A0" w14:textId="77777777" w:rsidR="007E3D4E" w:rsidRPr="00013B95" w:rsidRDefault="00DA24D5"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PROJECT MONITORING AND EVALUATI</w:t>
      </w:r>
      <w:r w:rsidR="00A82660" w:rsidRPr="00013B95">
        <w:rPr>
          <w:rFonts w:asciiTheme="majorBidi" w:hAnsiTheme="majorBidi" w:cstheme="majorBidi"/>
          <w:b/>
          <w:sz w:val="24"/>
          <w:szCs w:val="24"/>
        </w:rPr>
        <w:t>NG</w:t>
      </w:r>
    </w:p>
    <w:p w14:paraId="394C45B9" w14:textId="77777777" w:rsidR="00916849" w:rsidRPr="00013B95" w:rsidRDefault="007E3D4E" w:rsidP="008229C9">
      <w:pPr>
        <w:pStyle w:val="NoSpacing"/>
        <w:ind w:firstLine="360"/>
        <w:jc w:val="both"/>
        <w:rPr>
          <w:rFonts w:asciiTheme="majorBidi" w:hAnsiTheme="majorBidi" w:cstheme="majorBidi"/>
          <w:sz w:val="24"/>
          <w:szCs w:val="24"/>
        </w:rPr>
      </w:pPr>
      <w:r w:rsidRPr="00013B95">
        <w:rPr>
          <w:rFonts w:asciiTheme="majorBidi" w:hAnsiTheme="majorBidi" w:cstheme="majorBidi"/>
          <w:sz w:val="24"/>
          <w:szCs w:val="24"/>
        </w:rPr>
        <w:br/>
      </w:r>
      <w:r w:rsidR="005E7C1B" w:rsidRPr="00013B95">
        <w:rPr>
          <w:rFonts w:asciiTheme="majorBidi" w:hAnsiTheme="majorBidi" w:cstheme="majorBidi"/>
          <w:sz w:val="24"/>
          <w:szCs w:val="24"/>
        </w:rPr>
        <w:t xml:space="preserve">How </w:t>
      </w:r>
      <w:r w:rsidR="00B60D80" w:rsidRPr="00013B95">
        <w:rPr>
          <w:rFonts w:asciiTheme="majorBidi" w:hAnsiTheme="majorBidi" w:cstheme="majorBidi"/>
          <w:sz w:val="24"/>
          <w:szCs w:val="24"/>
        </w:rPr>
        <w:t xml:space="preserve">do you plan to learn </w:t>
      </w:r>
      <w:r w:rsidR="009E1478" w:rsidRPr="00013B95">
        <w:rPr>
          <w:rFonts w:asciiTheme="majorBidi" w:hAnsiTheme="majorBidi" w:cstheme="majorBidi"/>
          <w:sz w:val="24"/>
          <w:szCs w:val="24"/>
        </w:rPr>
        <w:t xml:space="preserve">from </w:t>
      </w:r>
      <w:r w:rsidR="00B60D80" w:rsidRPr="00013B95">
        <w:rPr>
          <w:rFonts w:asciiTheme="majorBidi" w:hAnsiTheme="majorBidi" w:cstheme="majorBidi"/>
          <w:sz w:val="24"/>
          <w:szCs w:val="24"/>
        </w:rPr>
        <w:t>this work?</w:t>
      </w:r>
      <w:r w:rsidR="00943193" w:rsidRPr="00013B95">
        <w:rPr>
          <w:rFonts w:asciiTheme="majorBidi" w:hAnsiTheme="majorBidi" w:cstheme="majorBidi"/>
          <w:sz w:val="24"/>
          <w:szCs w:val="24"/>
        </w:rPr>
        <w:t xml:space="preserve"> </w:t>
      </w:r>
      <w:r w:rsidR="00916849" w:rsidRPr="00013B95">
        <w:rPr>
          <w:rFonts w:asciiTheme="majorBidi" w:hAnsiTheme="majorBidi" w:cstheme="majorBidi"/>
          <w:sz w:val="24"/>
          <w:szCs w:val="24"/>
        </w:rPr>
        <w:t>Describe your monitoring, output data collection</w:t>
      </w:r>
      <w:r w:rsidR="007D184B" w:rsidRPr="00013B95">
        <w:rPr>
          <w:rFonts w:asciiTheme="majorBidi" w:hAnsiTheme="majorBidi" w:cstheme="majorBidi"/>
          <w:sz w:val="24"/>
          <w:szCs w:val="24"/>
        </w:rPr>
        <w:t xml:space="preserve"> and</w:t>
      </w:r>
      <w:r w:rsidR="00916849" w:rsidRPr="00013B95">
        <w:rPr>
          <w:rFonts w:asciiTheme="majorBidi" w:hAnsiTheme="majorBidi" w:cstheme="majorBidi"/>
          <w:sz w:val="24"/>
          <w:szCs w:val="24"/>
        </w:rPr>
        <w:t xml:space="preserve"> indicator data collection</w:t>
      </w:r>
      <w:r w:rsidR="00D54B66" w:rsidRPr="00013B95">
        <w:rPr>
          <w:rFonts w:asciiTheme="majorBidi" w:hAnsiTheme="majorBidi" w:cstheme="majorBidi"/>
          <w:sz w:val="24"/>
          <w:szCs w:val="24"/>
        </w:rPr>
        <w:t xml:space="preserve"> plans</w:t>
      </w:r>
      <w:r w:rsidR="007D184B" w:rsidRPr="00013B95">
        <w:rPr>
          <w:rFonts w:asciiTheme="majorBidi" w:hAnsiTheme="majorBidi" w:cstheme="majorBidi"/>
          <w:sz w:val="24"/>
          <w:szCs w:val="24"/>
        </w:rPr>
        <w:t>,</w:t>
      </w:r>
      <w:r w:rsidR="00916849" w:rsidRPr="00013B95">
        <w:rPr>
          <w:rFonts w:asciiTheme="majorBidi" w:hAnsiTheme="majorBidi" w:cstheme="majorBidi"/>
          <w:sz w:val="24"/>
          <w:szCs w:val="24"/>
        </w:rPr>
        <w:t xml:space="preserve"> and </w:t>
      </w:r>
      <w:r w:rsidR="007C7DC4" w:rsidRPr="00013B95">
        <w:rPr>
          <w:rFonts w:asciiTheme="majorBidi" w:hAnsiTheme="majorBidi" w:cstheme="majorBidi"/>
          <w:sz w:val="24"/>
          <w:szCs w:val="24"/>
        </w:rPr>
        <w:t xml:space="preserve">any </w:t>
      </w:r>
      <w:r w:rsidR="00916849" w:rsidRPr="00013B95">
        <w:rPr>
          <w:rFonts w:asciiTheme="majorBidi" w:hAnsiTheme="majorBidi" w:cstheme="majorBidi"/>
          <w:sz w:val="24"/>
          <w:szCs w:val="24"/>
        </w:rPr>
        <w:t xml:space="preserve">other learning processes. </w:t>
      </w:r>
      <w:r w:rsidR="009E1478" w:rsidRPr="00013B95">
        <w:rPr>
          <w:rFonts w:asciiTheme="majorBidi" w:hAnsiTheme="majorBidi" w:cstheme="majorBidi"/>
          <w:sz w:val="24"/>
          <w:szCs w:val="24"/>
        </w:rPr>
        <w:t>Answer these questions:</w:t>
      </w:r>
    </w:p>
    <w:p w14:paraId="3E1B9B81" w14:textId="77777777" w:rsidR="00FC12D3" w:rsidRPr="00013B95" w:rsidRDefault="00FC12D3" w:rsidP="008229C9">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How</w:t>
      </w:r>
      <w:r w:rsidRPr="00013B95">
        <w:rPr>
          <w:rFonts w:asciiTheme="majorBidi" w:hAnsiTheme="majorBidi" w:cstheme="majorBidi"/>
          <w:sz w:val="24"/>
          <w:szCs w:val="24"/>
        </w:rPr>
        <w:t xml:space="preserve"> will you gather information?</w:t>
      </w:r>
    </w:p>
    <w:p w14:paraId="442980C6" w14:textId="77777777" w:rsidR="00002A63" w:rsidRPr="00013B95" w:rsidRDefault="00002A63" w:rsidP="00002A63">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When</w:t>
      </w:r>
      <w:r w:rsidRPr="00013B95">
        <w:rPr>
          <w:rFonts w:asciiTheme="majorBidi" w:hAnsiTheme="majorBidi" w:cstheme="majorBidi"/>
          <w:sz w:val="24"/>
          <w:szCs w:val="24"/>
        </w:rPr>
        <w:t xml:space="preserve"> will you gather it? How often?</w:t>
      </w:r>
    </w:p>
    <w:p w14:paraId="073E0EC4" w14:textId="77777777" w:rsidR="00002A63" w:rsidRPr="00013B95" w:rsidRDefault="00002A63" w:rsidP="00002A63">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Who</w:t>
      </w:r>
      <w:r w:rsidRPr="00013B95">
        <w:rPr>
          <w:rFonts w:asciiTheme="majorBidi" w:hAnsiTheme="majorBidi" w:cstheme="majorBidi"/>
          <w:sz w:val="24"/>
          <w:szCs w:val="24"/>
        </w:rPr>
        <w:t xml:space="preserve"> will gather information?</w:t>
      </w:r>
    </w:p>
    <w:p w14:paraId="72C918B7" w14:textId="77777777" w:rsidR="00002A63" w:rsidRPr="00013B95" w:rsidRDefault="00002A63" w:rsidP="00002A63">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How</w:t>
      </w:r>
      <w:r w:rsidRPr="00013B95">
        <w:rPr>
          <w:rFonts w:asciiTheme="majorBidi" w:hAnsiTheme="majorBidi" w:cstheme="majorBidi"/>
          <w:sz w:val="24"/>
          <w:szCs w:val="24"/>
        </w:rPr>
        <w:t xml:space="preserve"> will the people gathering information provide different perspectives on the work?</w:t>
      </w:r>
    </w:p>
    <w:p w14:paraId="27C6286E" w14:textId="77777777" w:rsidR="00002A63" w:rsidRPr="00013B95" w:rsidRDefault="00002A63" w:rsidP="00002A63">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How</w:t>
      </w:r>
      <w:r w:rsidRPr="00013B95">
        <w:rPr>
          <w:rFonts w:asciiTheme="majorBidi" w:hAnsiTheme="majorBidi" w:cstheme="majorBidi"/>
          <w:sz w:val="24"/>
          <w:szCs w:val="24"/>
        </w:rPr>
        <w:t xml:space="preserve"> will participants be involved in monitoring and evaluating your work? *</w:t>
      </w:r>
      <w:r w:rsidRPr="00013B95">
        <w:rPr>
          <w:rFonts w:asciiTheme="majorBidi" w:hAnsiTheme="majorBidi" w:cstheme="majorBidi"/>
          <w:b/>
          <w:sz w:val="24"/>
          <w:szCs w:val="24"/>
        </w:rPr>
        <w:t xml:space="preserve"> </w:t>
      </w:r>
    </w:p>
    <w:p w14:paraId="7809D8DA" w14:textId="77777777" w:rsidR="0016276D" w:rsidRPr="00013B95" w:rsidRDefault="0016276D" w:rsidP="0016276D">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How</w:t>
      </w:r>
      <w:r w:rsidRPr="00013B95">
        <w:rPr>
          <w:rFonts w:asciiTheme="majorBidi" w:hAnsiTheme="majorBidi" w:cstheme="majorBidi"/>
          <w:sz w:val="24"/>
          <w:szCs w:val="24"/>
        </w:rPr>
        <w:t xml:space="preserve"> will you incorporate what you learn into your work?</w:t>
      </w:r>
    </w:p>
    <w:p w14:paraId="2CD11BAE" w14:textId="77777777" w:rsidR="0016276D" w:rsidRPr="00013B95" w:rsidRDefault="0016276D" w:rsidP="0016276D">
      <w:pPr>
        <w:pStyle w:val="NoSpacing"/>
        <w:numPr>
          <w:ilvl w:val="0"/>
          <w:numId w:val="2"/>
        </w:numPr>
        <w:jc w:val="both"/>
        <w:rPr>
          <w:rFonts w:asciiTheme="majorBidi" w:hAnsiTheme="majorBidi" w:cstheme="majorBidi"/>
          <w:sz w:val="24"/>
          <w:szCs w:val="24"/>
        </w:rPr>
      </w:pPr>
      <w:r w:rsidRPr="00013B95">
        <w:rPr>
          <w:rFonts w:asciiTheme="majorBidi" w:hAnsiTheme="majorBidi" w:cstheme="majorBidi"/>
          <w:b/>
          <w:sz w:val="24"/>
          <w:szCs w:val="24"/>
        </w:rPr>
        <w:t xml:space="preserve">What </w:t>
      </w:r>
      <w:r w:rsidRPr="00013B95">
        <w:rPr>
          <w:rFonts w:asciiTheme="majorBidi" w:hAnsiTheme="majorBidi" w:cstheme="majorBidi"/>
          <w:sz w:val="24"/>
          <w:szCs w:val="24"/>
        </w:rPr>
        <w:t>is</w:t>
      </w:r>
      <w:r w:rsidRPr="00013B95">
        <w:rPr>
          <w:rFonts w:asciiTheme="majorBidi" w:hAnsiTheme="majorBidi" w:cstheme="majorBidi"/>
          <w:b/>
          <w:sz w:val="24"/>
          <w:szCs w:val="24"/>
        </w:rPr>
        <w:t xml:space="preserve"> </w:t>
      </w:r>
      <w:r w:rsidRPr="00013B95">
        <w:rPr>
          <w:rFonts w:asciiTheme="majorBidi" w:hAnsiTheme="majorBidi" w:cstheme="majorBidi"/>
          <w:sz w:val="24"/>
          <w:szCs w:val="24"/>
        </w:rPr>
        <w:t xml:space="preserve">your specific end-of-project (or end-of-phase) evaluation plan? </w:t>
      </w:r>
    </w:p>
    <w:p w14:paraId="6D1FBF0B" w14:textId="77777777" w:rsidR="00866297" w:rsidRPr="00013B95" w:rsidRDefault="00866297" w:rsidP="008229C9">
      <w:pPr>
        <w:pStyle w:val="NoSpacing"/>
        <w:ind w:left="720"/>
        <w:jc w:val="both"/>
        <w:rPr>
          <w:rFonts w:asciiTheme="majorBidi" w:hAnsiTheme="majorBidi" w:cstheme="majorBidi"/>
          <w:sz w:val="24"/>
          <w:szCs w:val="24"/>
        </w:rPr>
      </w:pPr>
    </w:p>
    <w:p w14:paraId="75F10B38" w14:textId="2EBC789B" w:rsidR="00002A63" w:rsidRPr="00013B95" w:rsidRDefault="000A43DF"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Information will be collected from regular visits to </w:t>
      </w:r>
      <w:r w:rsidR="00272502" w:rsidRPr="00013B95">
        <w:rPr>
          <w:rFonts w:asciiTheme="majorBidi" w:hAnsiTheme="majorBidi" w:cstheme="majorBidi"/>
          <w:sz w:val="24"/>
          <w:szCs w:val="24"/>
        </w:rPr>
        <w:t>households</w:t>
      </w:r>
      <w:r w:rsidR="00866297" w:rsidRPr="00013B95">
        <w:rPr>
          <w:rFonts w:asciiTheme="majorBidi" w:hAnsiTheme="majorBidi" w:cstheme="majorBidi"/>
          <w:sz w:val="24"/>
          <w:szCs w:val="24"/>
        </w:rPr>
        <w:t xml:space="preserve"> regarding their</w:t>
      </w:r>
      <w:r w:rsidRPr="00013B95">
        <w:rPr>
          <w:rFonts w:asciiTheme="majorBidi" w:hAnsiTheme="majorBidi" w:cstheme="majorBidi"/>
          <w:sz w:val="24"/>
          <w:szCs w:val="24"/>
        </w:rPr>
        <w:t xml:space="preserve"> experiences after each visit and staff field records </w:t>
      </w:r>
      <w:r w:rsidR="009B135B" w:rsidRPr="00013B95">
        <w:rPr>
          <w:rFonts w:asciiTheme="majorBidi" w:hAnsiTheme="majorBidi" w:cstheme="majorBidi"/>
          <w:sz w:val="24"/>
          <w:szCs w:val="24"/>
        </w:rPr>
        <w:t>(like</w:t>
      </w:r>
      <w:r w:rsidRPr="00013B95">
        <w:rPr>
          <w:rFonts w:asciiTheme="majorBidi" w:hAnsiTheme="majorBidi" w:cstheme="majorBidi"/>
          <w:sz w:val="24"/>
          <w:szCs w:val="24"/>
        </w:rPr>
        <w:t xml:space="preserve"> records/ resolution, etc.)</w:t>
      </w:r>
      <w:r w:rsidR="003C07B8" w:rsidRPr="00013B95">
        <w:rPr>
          <w:rFonts w:asciiTheme="majorBidi" w:hAnsiTheme="majorBidi" w:cstheme="majorBidi"/>
          <w:sz w:val="24"/>
          <w:szCs w:val="24"/>
        </w:rPr>
        <w:t xml:space="preserve"> meeting</w:t>
      </w:r>
      <w:r w:rsidR="00620E9B" w:rsidRPr="00013B95">
        <w:rPr>
          <w:rFonts w:asciiTheme="majorBidi" w:hAnsiTheme="majorBidi" w:cstheme="majorBidi"/>
          <w:sz w:val="24"/>
          <w:szCs w:val="24"/>
        </w:rPr>
        <w:t>s with</w:t>
      </w:r>
      <w:r w:rsidR="003C07B8" w:rsidRPr="00013B95">
        <w:rPr>
          <w:rFonts w:asciiTheme="majorBidi" w:hAnsiTheme="majorBidi" w:cstheme="majorBidi"/>
          <w:sz w:val="24"/>
          <w:szCs w:val="24"/>
        </w:rPr>
        <w:t xml:space="preserve"> key leaders, using different formats for survey</w:t>
      </w:r>
      <w:r w:rsidR="00002A63" w:rsidRPr="00013B95">
        <w:rPr>
          <w:rFonts w:asciiTheme="majorBidi" w:hAnsiTheme="majorBidi" w:cstheme="majorBidi"/>
          <w:sz w:val="24"/>
          <w:szCs w:val="24"/>
        </w:rPr>
        <w:t>s</w:t>
      </w:r>
      <w:r w:rsidR="003C07B8" w:rsidRPr="00013B95">
        <w:rPr>
          <w:rFonts w:asciiTheme="majorBidi" w:hAnsiTheme="majorBidi" w:cstheme="majorBidi"/>
          <w:sz w:val="24"/>
          <w:szCs w:val="24"/>
        </w:rPr>
        <w:t xml:space="preserve"> and collecting information based on the activities</w:t>
      </w:r>
      <w:r w:rsidR="00620E9B" w:rsidRPr="00013B95">
        <w:rPr>
          <w:rFonts w:asciiTheme="majorBidi" w:hAnsiTheme="majorBidi" w:cstheme="majorBidi"/>
          <w:sz w:val="24"/>
          <w:szCs w:val="24"/>
        </w:rPr>
        <w:t>,</w:t>
      </w:r>
      <w:r w:rsidR="003C07B8" w:rsidRPr="00013B95">
        <w:rPr>
          <w:rFonts w:asciiTheme="majorBidi" w:hAnsiTheme="majorBidi" w:cstheme="majorBidi"/>
          <w:sz w:val="24"/>
          <w:szCs w:val="24"/>
        </w:rPr>
        <w:t xml:space="preserve"> question</w:t>
      </w:r>
      <w:r w:rsidR="00620E9B" w:rsidRPr="00013B95">
        <w:rPr>
          <w:rFonts w:asciiTheme="majorBidi" w:hAnsiTheme="majorBidi" w:cstheme="majorBidi"/>
          <w:sz w:val="24"/>
          <w:szCs w:val="24"/>
        </w:rPr>
        <w:t>nair</w:t>
      </w:r>
      <w:r w:rsidR="003C07B8" w:rsidRPr="00013B95">
        <w:rPr>
          <w:rFonts w:asciiTheme="majorBidi" w:hAnsiTheme="majorBidi" w:cstheme="majorBidi"/>
          <w:sz w:val="24"/>
          <w:szCs w:val="24"/>
        </w:rPr>
        <w:t xml:space="preserve">es and </w:t>
      </w:r>
      <w:proofErr w:type="spellStart"/>
      <w:r w:rsidR="003C07B8" w:rsidRPr="00013B95">
        <w:rPr>
          <w:rFonts w:asciiTheme="majorBidi" w:hAnsiTheme="majorBidi" w:cstheme="majorBidi"/>
          <w:sz w:val="24"/>
          <w:szCs w:val="24"/>
        </w:rPr>
        <w:t>Latehar</w:t>
      </w:r>
      <w:proofErr w:type="spellEnd"/>
      <w:r w:rsidR="003C07B8" w:rsidRPr="00013B95">
        <w:rPr>
          <w:rFonts w:asciiTheme="majorBidi" w:hAnsiTheme="majorBidi" w:cstheme="majorBidi"/>
          <w:sz w:val="24"/>
          <w:szCs w:val="24"/>
        </w:rPr>
        <w:t xml:space="preserve"> Government reports.</w:t>
      </w:r>
      <w:r w:rsidR="00002A63" w:rsidRPr="00013B95">
        <w:rPr>
          <w:rFonts w:asciiTheme="majorBidi" w:hAnsiTheme="majorBidi" w:cstheme="majorBidi"/>
          <w:sz w:val="24"/>
          <w:szCs w:val="24"/>
        </w:rPr>
        <w:t xml:space="preserve"> Project staff including </w:t>
      </w:r>
      <w:r w:rsidR="00FB7DB3" w:rsidRPr="00013B95">
        <w:rPr>
          <w:rFonts w:asciiTheme="majorBidi" w:hAnsiTheme="majorBidi" w:cstheme="majorBidi"/>
          <w:sz w:val="24"/>
          <w:szCs w:val="24"/>
        </w:rPr>
        <w:t>the Project</w:t>
      </w:r>
      <w:r w:rsidR="00002A63" w:rsidRPr="00013B95">
        <w:rPr>
          <w:rFonts w:asciiTheme="majorBidi" w:hAnsiTheme="majorBidi" w:cstheme="majorBidi"/>
          <w:sz w:val="24"/>
          <w:szCs w:val="24"/>
        </w:rPr>
        <w:t xml:space="preserve"> Coordinator, Field Supervisor, and Field Workers will gather information on a weekly/ monthly/ quarterly basis as per the requirement of indicators with the assistance of community volunteers.</w:t>
      </w:r>
    </w:p>
    <w:p w14:paraId="3B4857DC" w14:textId="77777777" w:rsidR="00002A63" w:rsidRPr="00013B95" w:rsidRDefault="00002A63" w:rsidP="00746D15">
      <w:pPr>
        <w:pStyle w:val="NoSpacing"/>
        <w:jc w:val="both"/>
        <w:rPr>
          <w:rFonts w:asciiTheme="majorBidi" w:hAnsiTheme="majorBidi" w:cstheme="majorBidi"/>
          <w:sz w:val="24"/>
          <w:szCs w:val="24"/>
        </w:rPr>
      </w:pPr>
    </w:p>
    <w:p w14:paraId="615F57C7" w14:textId="44121927" w:rsidR="0033394C" w:rsidRPr="00013B95" w:rsidRDefault="0033394C"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The participants </w:t>
      </w:r>
      <w:r w:rsidR="000157D0" w:rsidRPr="00013B95">
        <w:rPr>
          <w:rFonts w:asciiTheme="majorBidi" w:hAnsiTheme="majorBidi" w:cstheme="majorBidi"/>
          <w:sz w:val="24"/>
          <w:szCs w:val="24"/>
        </w:rPr>
        <w:t>along with the</w:t>
      </w:r>
      <w:r w:rsidRPr="00013B95">
        <w:rPr>
          <w:rFonts w:asciiTheme="majorBidi" w:hAnsiTheme="majorBidi" w:cstheme="majorBidi"/>
          <w:sz w:val="24"/>
          <w:szCs w:val="24"/>
        </w:rPr>
        <w:t xml:space="preserve"> village committee will be </w:t>
      </w:r>
      <w:r w:rsidR="000157D0" w:rsidRPr="00013B95">
        <w:rPr>
          <w:rFonts w:asciiTheme="majorBidi" w:hAnsiTheme="majorBidi" w:cstheme="majorBidi"/>
          <w:sz w:val="24"/>
          <w:szCs w:val="24"/>
        </w:rPr>
        <w:t>involved in</w:t>
      </w:r>
      <w:r w:rsidRPr="00013B95">
        <w:rPr>
          <w:rFonts w:asciiTheme="majorBidi" w:hAnsiTheme="majorBidi" w:cstheme="majorBidi"/>
          <w:sz w:val="24"/>
          <w:szCs w:val="24"/>
        </w:rPr>
        <w:t xml:space="preserve"> decision mak</w:t>
      </w:r>
      <w:r w:rsidR="000157D0" w:rsidRPr="00013B95">
        <w:rPr>
          <w:rFonts w:asciiTheme="majorBidi" w:hAnsiTheme="majorBidi" w:cstheme="majorBidi"/>
          <w:sz w:val="24"/>
          <w:szCs w:val="24"/>
        </w:rPr>
        <w:t xml:space="preserve">ing and will </w:t>
      </w:r>
      <w:r w:rsidR="006D701D" w:rsidRPr="00013B95">
        <w:rPr>
          <w:rFonts w:asciiTheme="majorBidi" w:hAnsiTheme="majorBidi" w:cstheme="majorBidi"/>
          <w:sz w:val="24"/>
          <w:szCs w:val="24"/>
        </w:rPr>
        <w:t>be</w:t>
      </w:r>
      <w:r w:rsidR="000157D0" w:rsidRPr="00013B95">
        <w:rPr>
          <w:rFonts w:asciiTheme="majorBidi" w:hAnsiTheme="majorBidi" w:cstheme="majorBidi"/>
          <w:sz w:val="24"/>
          <w:szCs w:val="24"/>
        </w:rPr>
        <w:t xml:space="preserve"> very much involved in evaluations of the work. </w:t>
      </w:r>
      <w:r w:rsidR="00721F19" w:rsidRPr="00013B95">
        <w:rPr>
          <w:rFonts w:asciiTheme="majorBidi" w:hAnsiTheme="majorBidi" w:cstheme="majorBidi"/>
          <w:sz w:val="24"/>
          <w:szCs w:val="24"/>
        </w:rPr>
        <w:t>They will b</w:t>
      </w:r>
      <w:r w:rsidR="00A97558" w:rsidRPr="00013B95">
        <w:rPr>
          <w:rFonts w:asciiTheme="majorBidi" w:hAnsiTheme="majorBidi" w:cstheme="majorBidi"/>
          <w:sz w:val="24"/>
          <w:szCs w:val="24"/>
        </w:rPr>
        <w:t>e given orientation and help to</w:t>
      </w:r>
      <w:r w:rsidR="00721F19" w:rsidRPr="00013B95">
        <w:rPr>
          <w:rFonts w:asciiTheme="majorBidi" w:hAnsiTheme="majorBidi" w:cstheme="majorBidi"/>
          <w:sz w:val="24"/>
          <w:szCs w:val="24"/>
        </w:rPr>
        <w:t xml:space="preserve"> their own record and do the monitoring of the activities and work.</w:t>
      </w:r>
      <w:r w:rsidR="00A61AD8" w:rsidRPr="00013B95">
        <w:rPr>
          <w:rFonts w:asciiTheme="majorBidi" w:hAnsiTheme="majorBidi" w:cstheme="majorBidi"/>
          <w:sz w:val="24"/>
          <w:szCs w:val="24"/>
        </w:rPr>
        <w:t xml:space="preserve"> This will help to cross check the </w:t>
      </w:r>
      <w:r w:rsidR="00A61AD8" w:rsidRPr="00013B95">
        <w:rPr>
          <w:rFonts w:asciiTheme="majorBidi" w:hAnsiTheme="majorBidi" w:cstheme="majorBidi"/>
          <w:sz w:val="24"/>
          <w:szCs w:val="24"/>
        </w:rPr>
        <w:lastRenderedPageBreak/>
        <w:t xml:space="preserve">completed work and maintain </w:t>
      </w:r>
      <w:r w:rsidR="0016276D" w:rsidRPr="00013B95">
        <w:rPr>
          <w:rFonts w:asciiTheme="majorBidi" w:hAnsiTheme="majorBidi" w:cstheme="majorBidi"/>
          <w:sz w:val="24"/>
          <w:szCs w:val="24"/>
        </w:rPr>
        <w:t xml:space="preserve">records </w:t>
      </w:r>
      <w:r w:rsidR="00A61AD8" w:rsidRPr="00013B95">
        <w:rPr>
          <w:rFonts w:asciiTheme="majorBidi" w:hAnsiTheme="majorBidi" w:cstheme="majorBidi"/>
          <w:sz w:val="24"/>
          <w:szCs w:val="24"/>
        </w:rPr>
        <w:t>by the project staff. By this good practice</w:t>
      </w:r>
      <w:r w:rsidR="0016276D" w:rsidRPr="00013B95">
        <w:rPr>
          <w:rFonts w:asciiTheme="majorBidi" w:hAnsiTheme="majorBidi" w:cstheme="majorBidi"/>
          <w:sz w:val="24"/>
          <w:szCs w:val="24"/>
        </w:rPr>
        <w:t>,</w:t>
      </w:r>
      <w:r w:rsidR="00A61AD8" w:rsidRPr="00013B95">
        <w:rPr>
          <w:rFonts w:asciiTheme="majorBidi" w:hAnsiTheme="majorBidi" w:cstheme="majorBidi"/>
          <w:sz w:val="24"/>
          <w:szCs w:val="24"/>
        </w:rPr>
        <w:t xml:space="preserve"> quality work will be ensure</w:t>
      </w:r>
      <w:r w:rsidR="006D701D" w:rsidRPr="00013B95">
        <w:rPr>
          <w:rFonts w:asciiTheme="majorBidi" w:hAnsiTheme="majorBidi" w:cstheme="majorBidi"/>
          <w:sz w:val="24"/>
          <w:szCs w:val="24"/>
        </w:rPr>
        <w:t>d</w:t>
      </w:r>
      <w:r w:rsidR="0016276D" w:rsidRPr="00013B95">
        <w:rPr>
          <w:rFonts w:asciiTheme="majorBidi" w:hAnsiTheme="majorBidi" w:cstheme="majorBidi"/>
          <w:sz w:val="24"/>
          <w:szCs w:val="24"/>
        </w:rPr>
        <w:t>,</w:t>
      </w:r>
      <w:r w:rsidR="00A61AD8" w:rsidRPr="00013B95">
        <w:rPr>
          <w:rFonts w:asciiTheme="majorBidi" w:hAnsiTheme="majorBidi" w:cstheme="majorBidi"/>
          <w:sz w:val="24"/>
          <w:szCs w:val="24"/>
        </w:rPr>
        <w:t xml:space="preserve"> and participants will learn and know the difference before and after implementation of the activities. </w:t>
      </w:r>
      <w:r w:rsidRPr="00013B95">
        <w:rPr>
          <w:rFonts w:asciiTheme="majorBidi" w:hAnsiTheme="majorBidi" w:cstheme="majorBidi"/>
          <w:sz w:val="24"/>
          <w:szCs w:val="24"/>
        </w:rPr>
        <w:t xml:space="preserve">They also will take responsibility </w:t>
      </w:r>
      <w:r w:rsidR="00A61AD8" w:rsidRPr="00013B95">
        <w:rPr>
          <w:rFonts w:asciiTheme="majorBidi" w:hAnsiTheme="majorBidi" w:cstheme="majorBidi"/>
          <w:sz w:val="24"/>
          <w:szCs w:val="24"/>
        </w:rPr>
        <w:t>to</w:t>
      </w:r>
      <w:r w:rsidRPr="00013B95">
        <w:rPr>
          <w:rFonts w:asciiTheme="majorBidi" w:hAnsiTheme="majorBidi" w:cstheme="majorBidi"/>
          <w:sz w:val="24"/>
          <w:szCs w:val="24"/>
        </w:rPr>
        <w:t xml:space="preserve"> main</w:t>
      </w:r>
      <w:r w:rsidR="00A61AD8" w:rsidRPr="00013B95">
        <w:rPr>
          <w:rFonts w:asciiTheme="majorBidi" w:hAnsiTheme="majorBidi" w:cstheme="majorBidi"/>
          <w:sz w:val="24"/>
          <w:szCs w:val="24"/>
        </w:rPr>
        <w:t xml:space="preserve">tain all the created assets </w:t>
      </w:r>
      <w:r w:rsidR="0016276D" w:rsidRPr="00013B95">
        <w:rPr>
          <w:rFonts w:asciiTheme="majorBidi" w:hAnsiTheme="majorBidi" w:cstheme="majorBidi"/>
          <w:sz w:val="24"/>
          <w:szCs w:val="24"/>
        </w:rPr>
        <w:t>such as</w:t>
      </w:r>
      <w:r w:rsidR="00A61AD8" w:rsidRPr="00013B95">
        <w:rPr>
          <w:rFonts w:asciiTheme="majorBidi" w:hAnsiTheme="majorBidi" w:cstheme="majorBidi"/>
          <w:sz w:val="24"/>
          <w:szCs w:val="24"/>
        </w:rPr>
        <w:t xml:space="preserve"> dug wells.</w:t>
      </w:r>
    </w:p>
    <w:p w14:paraId="21B76ABA" w14:textId="77777777" w:rsidR="00002A63" w:rsidRPr="00013B95" w:rsidRDefault="00002A63" w:rsidP="00746D15">
      <w:pPr>
        <w:pStyle w:val="NoSpacing"/>
        <w:jc w:val="both"/>
        <w:rPr>
          <w:rFonts w:asciiTheme="majorBidi" w:hAnsiTheme="majorBidi" w:cstheme="majorBidi"/>
          <w:sz w:val="24"/>
          <w:szCs w:val="24"/>
        </w:rPr>
      </w:pPr>
    </w:p>
    <w:p w14:paraId="72BA354A" w14:textId="4DC0B428" w:rsidR="008C559D" w:rsidRPr="00013B95" w:rsidRDefault="00307505"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Apart from regular monitoring the committee will also be empowered to create</w:t>
      </w:r>
      <w:r w:rsidR="006D701D" w:rsidRPr="00013B95">
        <w:rPr>
          <w:rFonts w:asciiTheme="majorBidi" w:hAnsiTheme="majorBidi" w:cstheme="majorBidi"/>
          <w:sz w:val="24"/>
          <w:szCs w:val="24"/>
        </w:rPr>
        <w:t xml:space="preserve"> a system</w:t>
      </w:r>
      <w:r w:rsidRPr="00013B95">
        <w:rPr>
          <w:rFonts w:asciiTheme="majorBidi" w:hAnsiTheme="majorBidi" w:cstheme="majorBidi"/>
          <w:sz w:val="24"/>
          <w:szCs w:val="24"/>
        </w:rPr>
        <w:t xml:space="preserve"> among the participant</w:t>
      </w:r>
      <w:r w:rsidR="006D701D" w:rsidRPr="00013B95">
        <w:rPr>
          <w:rFonts w:asciiTheme="majorBidi" w:hAnsiTheme="majorBidi" w:cstheme="majorBidi"/>
          <w:sz w:val="24"/>
          <w:szCs w:val="24"/>
        </w:rPr>
        <w:t>s</w:t>
      </w:r>
      <w:r w:rsidRPr="00013B95">
        <w:rPr>
          <w:rFonts w:asciiTheme="majorBidi" w:hAnsiTheme="majorBidi" w:cstheme="majorBidi"/>
          <w:sz w:val="24"/>
          <w:szCs w:val="24"/>
        </w:rPr>
        <w:t xml:space="preserve"> to </w:t>
      </w:r>
      <w:r w:rsidR="0016276D" w:rsidRPr="00013B95">
        <w:rPr>
          <w:rFonts w:asciiTheme="majorBidi" w:hAnsiTheme="majorBidi" w:cstheme="majorBidi"/>
          <w:sz w:val="24"/>
          <w:szCs w:val="24"/>
        </w:rPr>
        <w:t>make</w:t>
      </w:r>
      <w:r w:rsidRPr="00013B95">
        <w:rPr>
          <w:rFonts w:asciiTheme="majorBidi" w:hAnsiTheme="majorBidi" w:cstheme="majorBidi"/>
          <w:sz w:val="24"/>
          <w:szCs w:val="24"/>
        </w:rPr>
        <w:t xml:space="preserve"> their observation</w:t>
      </w:r>
      <w:r w:rsidR="0016276D" w:rsidRPr="00013B95">
        <w:rPr>
          <w:rFonts w:asciiTheme="majorBidi" w:hAnsiTheme="majorBidi" w:cstheme="majorBidi"/>
          <w:sz w:val="24"/>
          <w:szCs w:val="24"/>
        </w:rPr>
        <w:t>s</w:t>
      </w:r>
      <w:r w:rsidRPr="00013B95">
        <w:rPr>
          <w:rFonts w:asciiTheme="majorBidi" w:hAnsiTheme="majorBidi" w:cstheme="majorBidi"/>
          <w:sz w:val="24"/>
          <w:szCs w:val="24"/>
        </w:rPr>
        <w:t xml:space="preserve"> and petition</w:t>
      </w:r>
      <w:r w:rsidR="0016276D" w:rsidRPr="00013B95">
        <w:rPr>
          <w:rFonts w:asciiTheme="majorBidi" w:hAnsiTheme="majorBidi" w:cstheme="majorBidi"/>
          <w:sz w:val="24"/>
          <w:szCs w:val="24"/>
        </w:rPr>
        <w:t>s</w:t>
      </w:r>
      <w:r w:rsidRPr="00013B95">
        <w:rPr>
          <w:rFonts w:asciiTheme="majorBidi" w:hAnsiTheme="majorBidi" w:cstheme="majorBidi"/>
          <w:sz w:val="24"/>
          <w:szCs w:val="24"/>
        </w:rPr>
        <w:t>, so all can share their feeling</w:t>
      </w:r>
      <w:r w:rsidR="0016276D" w:rsidRPr="00013B95">
        <w:rPr>
          <w:rFonts w:asciiTheme="majorBidi" w:hAnsiTheme="majorBidi" w:cstheme="majorBidi"/>
          <w:sz w:val="24"/>
          <w:szCs w:val="24"/>
        </w:rPr>
        <w:t>s</w:t>
      </w:r>
      <w:r w:rsidRPr="00013B95">
        <w:rPr>
          <w:rFonts w:asciiTheme="majorBidi" w:hAnsiTheme="majorBidi" w:cstheme="majorBidi"/>
          <w:sz w:val="24"/>
          <w:szCs w:val="24"/>
        </w:rPr>
        <w:t xml:space="preserve"> related to the project work. </w:t>
      </w:r>
      <w:r w:rsidR="003B7FBE" w:rsidRPr="00013B95">
        <w:rPr>
          <w:rFonts w:asciiTheme="majorBidi" w:hAnsiTheme="majorBidi" w:cstheme="majorBidi"/>
          <w:sz w:val="24"/>
          <w:szCs w:val="24"/>
        </w:rPr>
        <w:t>Village women, men</w:t>
      </w:r>
      <w:r w:rsidR="006D701D" w:rsidRPr="00013B95">
        <w:rPr>
          <w:rFonts w:asciiTheme="majorBidi" w:hAnsiTheme="majorBidi" w:cstheme="majorBidi"/>
          <w:sz w:val="24"/>
          <w:szCs w:val="24"/>
        </w:rPr>
        <w:t>,</w:t>
      </w:r>
      <w:r w:rsidR="003B7FBE" w:rsidRPr="00013B95">
        <w:rPr>
          <w:rFonts w:asciiTheme="majorBidi" w:hAnsiTheme="majorBidi" w:cstheme="majorBidi"/>
          <w:sz w:val="24"/>
          <w:szCs w:val="24"/>
        </w:rPr>
        <w:t xml:space="preserve"> some young</w:t>
      </w:r>
      <w:r w:rsidR="006D701D" w:rsidRPr="00013B95">
        <w:rPr>
          <w:rFonts w:asciiTheme="majorBidi" w:hAnsiTheme="majorBidi" w:cstheme="majorBidi"/>
          <w:sz w:val="24"/>
          <w:szCs w:val="24"/>
        </w:rPr>
        <w:t xml:space="preserve"> </w:t>
      </w:r>
      <w:r w:rsidR="0016276D" w:rsidRPr="00013B95">
        <w:rPr>
          <w:rFonts w:asciiTheme="majorBidi" w:hAnsiTheme="majorBidi" w:cstheme="majorBidi"/>
          <w:sz w:val="24"/>
          <w:szCs w:val="24"/>
        </w:rPr>
        <w:t>persons and</w:t>
      </w:r>
      <w:r w:rsidR="003B7FBE" w:rsidRPr="00013B95">
        <w:rPr>
          <w:rFonts w:asciiTheme="majorBidi" w:hAnsiTheme="majorBidi" w:cstheme="majorBidi"/>
          <w:sz w:val="24"/>
          <w:szCs w:val="24"/>
        </w:rPr>
        <w:t xml:space="preserve"> some local responsible leader</w:t>
      </w:r>
      <w:r w:rsidR="006D701D" w:rsidRPr="00013B95">
        <w:rPr>
          <w:rFonts w:asciiTheme="majorBidi" w:hAnsiTheme="majorBidi" w:cstheme="majorBidi"/>
          <w:sz w:val="24"/>
          <w:szCs w:val="24"/>
        </w:rPr>
        <w:t>s</w:t>
      </w:r>
      <w:r w:rsidR="003B7FBE" w:rsidRPr="00013B95">
        <w:rPr>
          <w:rFonts w:asciiTheme="majorBidi" w:hAnsiTheme="majorBidi" w:cstheme="majorBidi"/>
          <w:sz w:val="24"/>
          <w:szCs w:val="24"/>
        </w:rPr>
        <w:t xml:space="preserve"> will also be responsible to help and take part.</w:t>
      </w:r>
    </w:p>
    <w:p w14:paraId="74CC44AF" w14:textId="77777777" w:rsidR="006F3606" w:rsidRPr="00013B95" w:rsidRDefault="006F3606" w:rsidP="00746D15">
      <w:pPr>
        <w:pStyle w:val="NoSpacing"/>
        <w:jc w:val="both"/>
        <w:rPr>
          <w:rFonts w:asciiTheme="majorBidi" w:hAnsiTheme="majorBidi" w:cstheme="majorBidi"/>
          <w:sz w:val="24"/>
          <w:szCs w:val="24"/>
        </w:rPr>
      </w:pPr>
    </w:p>
    <w:p w14:paraId="4FD6360E" w14:textId="7247AC11" w:rsidR="008C559D" w:rsidRPr="00013B95" w:rsidRDefault="008C559D"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Feedback mechanism will be as given below:</w:t>
      </w:r>
    </w:p>
    <w:p w14:paraId="06F9EBC6" w14:textId="4F51CEA7"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Project Coordinator will report to BMM and MCC Project Officer on a regular basis on the progress of the project as per approved plan.</w:t>
      </w:r>
    </w:p>
    <w:p w14:paraId="3CD6C081" w14:textId="55E5CA95"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 xml:space="preserve">Project </w:t>
      </w:r>
      <w:r w:rsidR="00567915" w:rsidRPr="00013B95">
        <w:rPr>
          <w:rFonts w:asciiTheme="majorBidi" w:hAnsiTheme="majorBidi" w:cstheme="majorBidi"/>
          <w:sz w:val="24"/>
          <w:szCs w:val="24"/>
        </w:rPr>
        <w:t>C</w:t>
      </w:r>
      <w:r w:rsidRPr="00013B95">
        <w:rPr>
          <w:rFonts w:asciiTheme="majorBidi" w:hAnsiTheme="majorBidi" w:cstheme="majorBidi"/>
          <w:sz w:val="24"/>
          <w:szCs w:val="24"/>
        </w:rPr>
        <w:t>oordinator will prepare and share with BMM/MCSFI and MCC the next quarter</w:t>
      </w:r>
      <w:r w:rsidR="00567915" w:rsidRPr="00013B95">
        <w:rPr>
          <w:rFonts w:asciiTheme="majorBidi" w:hAnsiTheme="majorBidi" w:cstheme="majorBidi"/>
          <w:sz w:val="24"/>
          <w:szCs w:val="24"/>
        </w:rPr>
        <w:t>’s</w:t>
      </w:r>
      <w:r w:rsidRPr="00013B95">
        <w:rPr>
          <w:rFonts w:asciiTheme="majorBidi" w:hAnsiTheme="majorBidi" w:cstheme="majorBidi"/>
          <w:sz w:val="24"/>
          <w:szCs w:val="24"/>
        </w:rPr>
        <w:t xml:space="preserve"> implementation plan for approval.</w:t>
      </w:r>
    </w:p>
    <w:p w14:paraId="15A3E9D6" w14:textId="30973EFC"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Supervisor will report to Project Coordinator and Field Workers will report to Supervisor.</w:t>
      </w:r>
    </w:p>
    <w:p w14:paraId="4C4E6978" w14:textId="37B8231E"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 xml:space="preserve">Volunteer will assist Field </w:t>
      </w:r>
      <w:r w:rsidR="00567915" w:rsidRPr="00013B95">
        <w:rPr>
          <w:rFonts w:asciiTheme="majorBidi" w:hAnsiTheme="majorBidi" w:cstheme="majorBidi"/>
          <w:sz w:val="24"/>
          <w:szCs w:val="24"/>
        </w:rPr>
        <w:t>W</w:t>
      </w:r>
      <w:r w:rsidRPr="00013B95">
        <w:rPr>
          <w:rFonts w:asciiTheme="majorBidi" w:hAnsiTheme="majorBidi" w:cstheme="majorBidi"/>
          <w:sz w:val="24"/>
          <w:szCs w:val="24"/>
        </w:rPr>
        <w:t>orkers.</w:t>
      </w:r>
    </w:p>
    <w:p w14:paraId="7730F94E" w14:textId="33F3903A"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 xml:space="preserve">Before and after each activity there will be </w:t>
      </w:r>
      <w:r w:rsidR="00567915" w:rsidRPr="00013B95">
        <w:rPr>
          <w:rFonts w:asciiTheme="majorBidi" w:hAnsiTheme="majorBidi" w:cstheme="majorBidi"/>
          <w:sz w:val="24"/>
          <w:szCs w:val="24"/>
        </w:rPr>
        <w:t xml:space="preserve">a </w:t>
      </w:r>
      <w:r w:rsidRPr="00013B95">
        <w:rPr>
          <w:rFonts w:asciiTheme="majorBidi" w:hAnsiTheme="majorBidi" w:cstheme="majorBidi"/>
          <w:sz w:val="24"/>
          <w:szCs w:val="24"/>
        </w:rPr>
        <w:t>meeting with the participants and BMM staff.</w:t>
      </w:r>
    </w:p>
    <w:p w14:paraId="2CD927F0" w14:textId="3E1907C1"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All record</w:t>
      </w:r>
      <w:r w:rsidR="00567915" w:rsidRPr="00013B95">
        <w:rPr>
          <w:rFonts w:asciiTheme="majorBidi" w:hAnsiTheme="majorBidi" w:cstheme="majorBidi"/>
          <w:sz w:val="24"/>
          <w:szCs w:val="24"/>
        </w:rPr>
        <w:t>s</w:t>
      </w:r>
      <w:r w:rsidRPr="00013B95">
        <w:rPr>
          <w:rFonts w:asciiTheme="majorBidi" w:hAnsiTheme="majorBidi" w:cstheme="majorBidi"/>
          <w:sz w:val="24"/>
          <w:szCs w:val="24"/>
        </w:rPr>
        <w:t xml:space="preserve"> will be maintained in BMM office and field.</w:t>
      </w:r>
    </w:p>
    <w:p w14:paraId="21DDECBE" w14:textId="7B632B4C" w:rsidR="008C559D" w:rsidRPr="00013B95" w:rsidRDefault="00567915"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 xml:space="preserve">The </w:t>
      </w:r>
      <w:r w:rsidR="008C559D" w:rsidRPr="00013B95">
        <w:rPr>
          <w:rFonts w:asciiTheme="majorBidi" w:hAnsiTheme="majorBidi" w:cstheme="majorBidi"/>
          <w:sz w:val="24"/>
          <w:szCs w:val="24"/>
        </w:rPr>
        <w:t>BMM Committee will conducted internal evaluation on quarterly basis.</w:t>
      </w:r>
    </w:p>
    <w:p w14:paraId="59D00499" w14:textId="6A9EAD0C" w:rsidR="008C559D"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As BMM is under MCSFI so it will part of protocol regarding the project development. MCSFI will review the required reports and feedback before submitting to MCC.</w:t>
      </w:r>
    </w:p>
    <w:p w14:paraId="14861799" w14:textId="64618C63" w:rsidR="003B7FBE" w:rsidRPr="00013B95" w:rsidRDefault="008C559D" w:rsidP="00567915">
      <w:pPr>
        <w:pStyle w:val="NoSpacing"/>
        <w:numPr>
          <w:ilvl w:val="0"/>
          <w:numId w:val="79"/>
        </w:numPr>
        <w:jc w:val="both"/>
        <w:rPr>
          <w:rFonts w:asciiTheme="majorBidi" w:hAnsiTheme="majorBidi" w:cstheme="majorBidi"/>
          <w:sz w:val="24"/>
          <w:szCs w:val="24"/>
        </w:rPr>
      </w:pPr>
      <w:r w:rsidRPr="00013B95">
        <w:rPr>
          <w:rFonts w:asciiTheme="majorBidi" w:hAnsiTheme="majorBidi" w:cstheme="majorBidi"/>
          <w:sz w:val="24"/>
          <w:szCs w:val="24"/>
        </w:rPr>
        <w:t>MCSFI may conducted internal evaluation on the project development.</w:t>
      </w:r>
    </w:p>
    <w:p w14:paraId="7743FAA2" w14:textId="77777777" w:rsidR="005D0C52" w:rsidRPr="00013B95" w:rsidRDefault="005D0C52" w:rsidP="008C559D">
      <w:pPr>
        <w:pStyle w:val="NoSpacing"/>
        <w:ind w:left="720"/>
        <w:jc w:val="both"/>
        <w:rPr>
          <w:rFonts w:asciiTheme="majorBidi" w:hAnsiTheme="majorBidi" w:cstheme="majorBidi"/>
          <w:sz w:val="24"/>
          <w:szCs w:val="24"/>
        </w:rPr>
      </w:pPr>
    </w:p>
    <w:p w14:paraId="05F2FF95" w14:textId="77777777" w:rsidR="00D22CC5" w:rsidRPr="00013B95" w:rsidRDefault="00F55FEB"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The learning</w:t>
      </w:r>
      <w:r w:rsidR="0016276D" w:rsidRPr="00013B95">
        <w:rPr>
          <w:rFonts w:asciiTheme="majorBidi" w:hAnsiTheme="majorBidi" w:cstheme="majorBidi"/>
          <w:sz w:val="24"/>
          <w:szCs w:val="24"/>
        </w:rPr>
        <w:t>s from project implementation</w:t>
      </w:r>
      <w:r w:rsidRPr="00013B95">
        <w:rPr>
          <w:rFonts w:asciiTheme="majorBidi" w:hAnsiTheme="majorBidi" w:cstheme="majorBidi"/>
          <w:sz w:val="24"/>
          <w:szCs w:val="24"/>
        </w:rPr>
        <w:t xml:space="preserve"> will help</w:t>
      </w:r>
      <w:r w:rsidR="0016276D" w:rsidRPr="00013B95">
        <w:rPr>
          <w:rFonts w:asciiTheme="majorBidi" w:hAnsiTheme="majorBidi" w:cstheme="majorBidi"/>
          <w:sz w:val="24"/>
          <w:szCs w:val="24"/>
        </w:rPr>
        <w:t xml:space="preserve"> us</w:t>
      </w:r>
      <w:r w:rsidRPr="00013B95">
        <w:rPr>
          <w:rFonts w:asciiTheme="majorBidi" w:hAnsiTheme="majorBidi" w:cstheme="majorBidi"/>
          <w:sz w:val="24"/>
          <w:szCs w:val="24"/>
        </w:rPr>
        <w:t xml:space="preserve"> to continue and improve the best practices to get better results in the future. </w:t>
      </w:r>
      <w:r w:rsidR="00891F6B" w:rsidRPr="00013B95">
        <w:rPr>
          <w:rFonts w:asciiTheme="majorBidi" w:hAnsiTheme="majorBidi" w:cstheme="majorBidi"/>
          <w:sz w:val="24"/>
          <w:szCs w:val="24"/>
        </w:rPr>
        <w:t>N</w:t>
      </w:r>
      <w:r w:rsidRPr="00013B95">
        <w:rPr>
          <w:rFonts w:asciiTheme="majorBidi" w:hAnsiTheme="majorBidi" w:cstheme="majorBidi"/>
          <w:sz w:val="24"/>
          <w:szCs w:val="24"/>
        </w:rPr>
        <w:t>egative impact</w:t>
      </w:r>
      <w:r w:rsidR="00891F6B" w:rsidRPr="00013B95">
        <w:rPr>
          <w:rFonts w:asciiTheme="majorBidi" w:hAnsiTheme="majorBidi" w:cstheme="majorBidi"/>
          <w:sz w:val="24"/>
          <w:szCs w:val="24"/>
        </w:rPr>
        <w:t>s will</w:t>
      </w:r>
      <w:r w:rsidRPr="00013B95">
        <w:rPr>
          <w:rFonts w:asciiTheme="majorBidi" w:hAnsiTheme="majorBidi" w:cstheme="majorBidi"/>
          <w:sz w:val="24"/>
          <w:szCs w:val="24"/>
        </w:rPr>
        <w:t xml:space="preserve"> give us the idea and knowledge to avoid the unproductive practices.</w:t>
      </w:r>
    </w:p>
    <w:p w14:paraId="5643ABCD" w14:textId="77777777" w:rsidR="005D0C52" w:rsidRPr="00013B95" w:rsidRDefault="005D0C52" w:rsidP="00746D15">
      <w:pPr>
        <w:pStyle w:val="NoSpacing"/>
        <w:jc w:val="both"/>
        <w:rPr>
          <w:rFonts w:asciiTheme="majorBidi" w:hAnsiTheme="majorBidi" w:cstheme="majorBidi"/>
          <w:sz w:val="24"/>
          <w:szCs w:val="24"/>
        </w:rPr>
      </w:pPr>
    </w:p>
    <w:p w14:paraId="7D22CBE8" w14:textId="32A68FC3" w:rsidR="00CD37AD" w:rsidRPr="00013B95" w:rsidRDefault="000E657B" w:rsidP="00746D15">
      <w:pPr>
        <w:pStyle w:val="NoSpacing"/>
        <w:jc w:val="both"/>
        <w:rPr>
          <w:rFonts w:asciiTheme="majorBidi" w:hAnsiTheme="majorBidi" w:cstheme="majorBidi"/>
          <w:sz w:val="24"/>
          <w:szCs w:val="24"/>
        </w:rPr>
      </w:pPr>
      <w:r w:rsidRPr="00013B95">
        <w:rPr>
          <w:rFonts w:asciiTheme="majorBidi" w:hAnsiTheme="majorBidi" w:cstheme="majorBidi"/>
          <w:sz w:val="24"/>
          <w:szCs w:val="24"/>
        </w:rPr>
        <w:t>On completion</w:t>
      </w:r>
      <w:r w:rsidR="00891F6B" w:rsidRPr="00013B95">
        <w:rPr>
          <w:rFonts w:asciiTheme="majorBidi" w:hAnsiTheme="majorBidi" w:cstheme="majorBidi"/>
          <w:sz w:val="24"/>
          <w:szCs w:val="24"/>
        </w:rPr>
        <w:t xml:space="preserve"> of the project</w:t>
      </w:r>
      <w:r w:rsidRPr="00013B95">
        <w:rPr>
          <w:rFonts w:asciiTheme="majorBidi" w:hAnsiTheme="majorBidi" w:cstheme="majorBidi"/>
          <w:sz w:val="24"/>
          <w:szCs w:val="24"/>
        </w:rPr>
        <w:t xml:space="preserve"> we will repeat the methods we used to establish baseline levels to determine what changes have </w:t>
      </w:r>
      <w:r w:rsidR="00B67D5B" w:rsidRPr="00013B95">
        <w:rPr>
          <w:rFonts w:asciiTheme="majorBidi" w:hAnsiTheme="majorBidi" w:cstheme="majorBidi"/>
          <w:sz w:val="24"/>
          <w:szCs w:val="24"/>
        </w:rPr>
        <w:t>occurred</w:t>
      </w:r>
      <w:r w:rsidRPr="00013B95">
        <w:rPr>
          <w:rFonts w:asciiTheme="majorBidi" w:hAnsiTheme="majorBidi" w:cstheme="majorBidi"/>
          <w:sz w:val="24"/>
          <w:szCs w:val="24"/>
        </w:rPr>
        <w:t>.</w:t>
      </w:r>
      <w:r w:rsidR="00891F6B" w:rsidRPr="00013B95">
        <w:rPr>
          <w:rFonts w:asciiTheme="majorBidi" w:hAnsiTheme="majorBidi" w:cstheme="majorBidi"/>
          <w:sz w:val="24"/>
          <w:szCs w:val="24"/>
        </w:rPr>
        <w:t xml:space="preserve"> We will hire external </w:t>
      </w:r>
      <w:r w:rsidR="00BD4091" w:rsidRPr="00013B95">
        <w:rPr>
          <w:rFonts w:asciiTheme="majorBidi" w:hAnsiTheme="majorBidi" w:cstheme="majorBidi"/>
          <w:sz w:val="24"/>
          <w:szCs w:val="24"/>
        </w:rPr>
        <w:t>experts to do the evaluation</w:t>
      </w:r>
      <w:ins w:id="42" w:author="Allison Enns" w:date="2019-01-15T11:57:00Z">
        <w:r w:rsidR="00F66134" w:rsidRPr="00013B95">
          <w:rPr>
            <w:rFonts w:asciiTheme="majorBidi" w:hAnsiTheme="majorBidi" w:cstheme="majorBidi"/>
            <w:sz w:val="24"/>
            <w:szCs w:val="24"/>
          </w:rPr>
          <w:t xml:space="preserve"> (if the budgeted amount is not enoug</w:t>
        </w:r>
      </w:ins>
      <w:ins w:id="43" w:author="Allison Enns" w:date="2019-01-15T11:58:00Z">
        <w:r w:rsidR="00F66134" w:rsidRPr="00013B95">
          <w:rPr>
            <w:rFonts w:asciiTheme="majorBidi" w:hAnsiTheme="majorBidi" w:cstheme="majorBidi"/>
            <w:sz w:val="24"/>
            <w:szCs w:val="24"/>
          </w:rPr>
          <w:t>h to cover the cost of an external consultant, BMM will contribute additional funds)</w:t>
        </w:r>
      </w:ins>
      <w:r w:rsidR="00891F6B" w:rsidRPr="00013B95">
        <w:rPr>
          <w:rFonts w:asciiTheme="majorBidi" w:hAnsiTheme="majorBidi" w:cstheme="majorBidi"/>
          <w:sz w:val="24"/>
          <w:szCs w:val="24"/>
        </w:rPr>
        <w:t>.</w:t>
      </w:r>
      <w:r w:rsidR="00BD4091" w:rsidRPr="00013B95">
        <w:rPr>
          <w:rFonts w:asciiTheme="majorBidi" w:hAnsiTheme="majorBidi" w:cstheme="majorBidi"/>
          <w:sz w:val="24"/>
          <w:szCs w:val="24"/>
        </w:rPr>
        <w:t xml:space="preserve"> </w:t>
      </w:r>
      <w:r w:rsidR="00891F6B" w:rsidRPr="00013B95">
        <w:rPr>
          <w:rFonts w:asciiTheme="majorBidi" w:hAnsiTheme="majorBidi" w:cstheme="majorBidi"/>
          <w:sz w:val="24"/>
          <w:szCs w:val="24"/>
        </w:rPr>
        <w:t>B</w:t>
      </w:r>
      <w:r w:rsidR="00BD4091" w:rsidRPr="00013B95">
        <w:rPr>
          <w:rFonts w:asciiTheme="majorBidi" w:hAnsiTheme="majorBidi" w:cstheme="majorBidi"/>
          <w:sz w:val="24"/>
          <w:szCs w:val="24"/>
        </w:rPr>
        <w:t>ased on their final repo</w:t>
      </w:r>
      <w:r w:rsidR="00891F6B" w:rsidRPr="00013B95">
        <w:rPr>
          <w:rFonts w:asciiTheme="majorBidi" w:hAnsiTheme="majorBidi" w:cstheme="majorBidi"/>
          <w:sz w:val="24"/>
          <w:szCs w:val="24"/>
        </w:rPr>
        <w:t>r</w:t>
      </w:r>
      <w:r w:rsidR="00BD4091" w:rsidRPr="00013B95">
        <w:rPr>
          <w:rFonts w:asciiTheme="majorBidi" w:hAnsiTheme="majorBidi" w:cstheme="majorBidi"/>
          <w:sz w:val="24"/>
          <w:szCs w:val="24"/>
        </w:rPr>
        <w:t>t participants will be given guidelines and suggestion how to carry forward the best practices in right manner.</w:t>
      </w:r>
      <w:r w:rsidR="00891F6B" w:rsidRPr="00013B95">
        <w:rPr>
          <w:rFonts w:asciiTheme="majorBidi" w:hAnsiTheme="majorBidi" w:cstheme="majorBidi"/>
          <w:sz w:val="24"/>
          <w:szCs w:val="24"/>
        </w:rPr>
        <w:t xml:space="preserve"> A</w:t>
      </w:r>
      <w:r w:rsidR="00CD37AD" w:rsidRPr="00013B95">
        <w:rPr>
          <w:rFonts w:asciiTheme="majorBidi" w:hAnsiTheme="majorBidi" w:cstheme="majorBidi"/>
          <w:sz w:val="24"/>
          <w:szCs w:val="24"/>
        </w:rPr>
        <w:t xml:space="preserve"> team of MCSFI and MCC </w:t>
      </w:r>
      <w:r w:rsidR="00891F6B" w:rsidRPr="00013B95">
        <w:rPr>
          <w:rFonts w:asciiTheme="majorBidi" w:hAnsiTheme="majorBidi" w:cstheme="majorBidi"/>
          <w:sz w:val="24"/>
          <w:szCs w:val="24"/>
        </w:rPr>
        <w:t xml:space="preserve">staff </w:t>
      </w:r>
      <w:r w:rsidR="00CD37AD" w:rsidRPr="00013B95">
        <w:rPr>
          <w:rFonts w:asciiTheme="majorBidi" w:hAnsiTheme="majorBidi" w:cstheme="majorBidi"/>
          <w:sz w:val="24"/>
          <w:szCs w:val="24"/>
        </w:rPr>
        <w:t xml:space="preserve">will </w:t>
      </w:r>
      <w:r w:rsidR="00BD4091" w:rsidRPr="00013B95">
        <w:rPr>
          <w:rFonts w:asciiTheme="majorBidi" w:hAnsiTheme="majorBidi" w:cstheme="majorBidi"/>
          <w:sz w:val="24"/>
          <w:szCs w:val="24"/>
        </w:rPr>
        <w:t xml:space="preserve">also participate in the end </w:t>
      </w:r>
      <w:r w:rsidR="00CD37AD" w:rsidRPr="00013B95">
        <w:rPr>
          <w:rFonts w:asciiTheme="majorBidi" w:hAnsiTheme="majorBidi" w:cstheme="majorBidi"/>
          <w:sz w:val="24"/>
          <w:szCs w:val="24"/>
        </w:rPr>
        <w:t>evaluation.</w:t>
      </w:r>
    </w:p>
    <w:p w14:paraId="3AF58DD3" w14:textId="77777777" w:rsidR="00746D15" w:rsidRPr="00013B95" w:rsidRDefault="00746D15" w:rsidP="008229C9">
      <w:pPr>
        <w:pStyle w:val="NoSpacing"/>
        <w:jc w:val="both"/>
        <w:rPr>
          <w:rFonts w:asciiTheme="majorBidi" w:hAnsiTheme="majorBidi" w:cstheme="majorBidi"/>
          <w:sz w:val="24"/>
          <w:szCs w:val="24"/>
        </w:rPr>
      </w:pPr>
    </w:p>
    <w:p w14:paraId="794EABF2" w14:textId="77777777" w:rsidR="005127F3" w:rsidRPr="00013B95" w:rsidRDefault="00EF3675"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br/>
      </w:r>
      <w:r w:rsidR="00AA6705" w:rsidRPr="00013B95">
        <w:rPr>
          <w:rFonts w:asciiTheme="majorBidi" w:hAnsiTheme="majorBidi" w:cstheme="majorBidi"/>
          <w:sz w:val="24"/>
          <w:szCs w:val="24"/>
        </w:rPr>
        <w:t>*</w:t>
      </w:r>
      <w:r w:rsidR="005E7C1B" w:rsidRPr="00013B95">
        <w:rPr>
          <w:rFonts w:asciiTheme="majorBidi" w:hAnsiTheme="majorBidi" w:cstheme="majorBidi"/>
          <w:sz w:val="24"/>
          <w:szCs w:val="24"/>
        </w:rPr>
        <w:t xml:space="preserve">Specifically, what feedback mechanism will allow participants to </w:t>
      </w:r>
      <w:r w:rsidR="005127F3" w:rsidRPr="00013B95">
        <w:rPr>
          <w:rFonts w:asciiTheme="majorBidi" w:hAnsiTheme="majorBidi" w:cstheme="majorBidi"/>
          <w:sz w:val="24"/>
          <w:szCs w:val="24"/>
        </w:rPr>
        <w:t xml:space="preserve">safely </w:t>
      </w:r>
      <w:r w:rsidR="005E7C1B" w:rsidRPr="00013B95">
        <w:rPr>
          <w:rFonts w:asciiTheme="majorBidi" w:hAnsiTheme="majorBidi" w:cstheme="majorBidi"/>
          <w:sz w:val="24"/>
          <w:szCs w:val="24"/>
        </w:rPr>
        <w:t xml:space="preserve">provide feedback </w:t>
      </w:r>
      <w:r w:rsidR="005127F3" w:rsidRPr="00013B95">
        <w:rPr>
          <w:rFonts w:asciiTheme="majorBidi" w:hAnsiTheme="majorBidi" w:cstheme="majorBidi"/>
          <w:sz w:val="24"/>
          <w:szCs w:val="24"/>
        </w:rPr>
        <w:t xml:space="preserve">or name grievances </w:t>
      </w:r>
      <w:r w:rsidR="005E7C1B" w:rsidRPr="00013B95">
        <w:rPr>
          <w:rFonts w:asciiTheme="majorBidi" w:hAnsiTheme="majorBidi" w:cstheme="majorBidi"/>
          <w:sz w:val="24"/>
          <w:szCs w:val="24"/>
        </w:rPr>
        <w:t xml:space="preserve">about the work, and how will you receive that information? </w:t>
      </w:r>
      <w:r w:rsidR="0033501F" w:rsidRPr="00013B95">
        <w:rPr>
          <w:rFonts w:asciiTheme="majorBidi" w:hAnsiTheme="majorBidi" w:cstheme="majorBidi"/>
          <w:sz w:val="24"/>
          <w:szCs w:val="24"/>
        </w:rPr>
        <w:t xml:space="preserve">Consider any gender and power </w:t>
      </w:r>
      <w:r w:rsidR="00943193" w:rsidRPr="00013B95">
        <w:rPr>
          <w:rFonts w:asciiTheme="majorBidi" w:hAnsiTheme="majorBidi" w:cstheme="majorBidi"/>
          <w:sz w:val="24"/>
          <w:szCs w:val="24"/>
        </w:rPr>
        <w:t xml:space="preserve">issues </w:t>
      </w:r>
      <w:r w:rsidR="0033501F" w:rsidRPr="00013B95">
        <w:rPr>
          <w:rFonts w:asciiTheme="majorBidi" w:hAnsiTheme="majorBidi" w:cstheme="majorBidi"/>
          <w:sz w:val="24"/>
          <w:szCs w:val="24"/>
        </w:rPr>
        <w:t xml:space="preserve">that may influence whether or not you hear from all participants. </w:t>
      </w:r>
    </w:p>
    <w:p w14:paraId="5A274A04" w14:textId="77777777" w:rsidR="00C17FBD" w:rsidRPr="00013B95" w:rsidRDefault="00C17FBD" w:rsidP="008229C9">
      <w:pPr>
        <w:pStyle w:val="NoSpacing"/>
        <w:jc w:val="both"/>
        <w:rPr>
          <w:rFonts w:asciiTheme="majorBidi" w:hAnsiTheme="majorBidi" w:cstheme="majorBidi"/>
          <w:sz w:val="24"/>
          <w:szCs w:val="24"/>
        </w:rPr>
      </w:pPr>
    </w:p>
    <w:p w14:paraId="304F52E5" w14:textId="77777777" w:rsidR="00891F6B" w:rsidRPr="00013B95" w:rsidRDefault="00891F6B" w:rsidP="008229C9">
      <w:pPr>
        <w:pStyle w:val="NoSpacing"/>
        <w:jc w:val="both"/>
        <w:rPr>
          <w:rFonts w:asciiTheme="majorBidi" w:hAnsiTheme="majorBidi" w:cstheme="majorBidi"/>
          <w:sz w:val="24"/>
          <w:szCs w:val="24"/>
        </w:rPr>
      </w:pPr>
    </w:p>
    <w:p w14:paraId="6E2BF40E" w14:textId="77777777" w:rsidR="00C17FBD" w:rsidRPr="00013B95" w:rsidRDefault="00473BD6" w:rsidP="008229C9">
      <w:pPr>
        <w:pStyle w:val="NoSpacing"/>
        <w:shd w:val="clear" w:color="auto" w:fill="D9D9D9" w:themeFill="background1" w:themeFillShade="D9"/>
        <w:ind w:right="146"/>
        <w:jc w:val="both"/>
        <w:rPr>
          <w:rFonts w:asciiTheme="majorBidi" w:hAnsiTheme="majorBidi" w:cstheme="majorBidi"/>
          <w:b/>
          <w:sz w:val="24"/>
          <w:szCs w:val="24"/>
        </w:rPr>
      </w:pPr>
      <w:r w:rsidRPr="00013B95">
        <w:rPr>
          <w:rFonts w:asciiTheme="majorBidi" w:hAnsiTheme="majorBidi" w:cstheme="majorBidi"/>
          <w:b/>
          <w:sz w:val="24"/>
          <w:szCs w:val="24"/>
        </w:rPr>
        <w:t>CONTRIBUTIONS</w:t>
      </w:r>
    </w:p>
    <w:p w14:paraId="273EA743" w14:textId="77777777" w:rsidR="007C7DC4" w:rsidRPr="00013B95" w:rsidRDefault="007C7DC4" w:rsidP="008229C9">
      <w:pPr>
        <w:pStyle w:val="NoSpacing"/>
        <w:ind w:right="146"/>
        <w:jc w:val="both"/>
        <w:rPr>
          <w:rFonts w:asciiTheme="majorBidi" w:hAnsiTheme="majorBidi" w:cstheme="majorBidi"/>
          <w:sz w:val="24"/>
          <w:szCs w:val="24"/>
        </w:rPr>
      </w:pPr>
    </w:p>
    <w:p w14:paraId="29A377A7" w14:textId="77777777" w:rsidR="00F01E68" w:rsidRPr="00013B95" w:rsidRDefault="007C7DC4" w:rsidP="008229C9">
      <w:pPr>
        <w:pStyle w:val="NoSpacing"/>
        <w:ind w:right="146"/>
        <w:jc w:val="both"/>
        <w:rPr>
          <w:rFonts w:asciiTheme="majorBidi" w:hAnsiTheme="majorBidi" w:cstheme="majorBidi"/>
          <w:sz w:val="24"/>
          <w:szCs w:val="24"/>
        </w:rPr>
      </w:pPr>
      <w:r w:rsidRPr="00013B95">
        <w:rPr>
          <w:rFonts w:asciiTheme="majorBidi" w:hAnsiTheme="majorBidi" w:cstheme="majorBidi"/>
          <w:sz w:val="24"/>
          <w:szCs w:val="24"/>
        </w:rPr>
        <w:t>Use the currency used for project expenses. This information may be provided on a separate spreadsheet or other format</w:t>
      </w:r>
      <w:r w:rsidR="0057126B" w:rsidRPr="00013B95">
        <w:rPr>
          <w:rFonts w:asciiTheme="majorBidi" w:hAnsiTheme="majorBidi" w:cstheme="majorBidi"/>
          <w:sz w:val="24"/>
          <w:szCs w:val="24"/>
        </w:rPr>
        <w:t xml:space="preserve">: Attachment excel sheets. </w:t>
      </w:r>
    </w:p>
    <w:p w14:paraId="7F3211FD" w14:textId="77777777" w:rsidR="007C7DC4" w:rsidRPr="00013B95" w:rsidRDefault="007C7DC4" w:rsidP="008229C9">
      <w:pPr>
        <w:pStyle w:val="NoSpacing"/>
        <w:ind w:right="146"/>
        <w:jc w:val="both"/>
        <w:rPr>
          <w:rFonts w:asciiTheme="majorBidi" w:hAnsiTheme="majorBidi" w:cstheme="majorBidi"/>
          <w:b/>
          <w:sz w:val="24"/>
          <w:szCs w:val="24"/>
        </w:rPr>
      </w:pPr>
    </w:p>
    <w:tbl>
      <w:tblPr>
        <w:tblStyle w:val="TableGrid"/>
        <w:tblW w:w="0" w:type="auto"/>
        <w:tblLook w:val="04A0" w:firstRow="1" w:lastRow="0" w:firstColumn="1" w:lastColumn="0" w:noHBand="0" w:noVBand="1"/>
      </w:tblPr>
      <w:tblGrid>
        <w:gridCol w:w="4659"/>
        <w:gridCol w:w="4558"/>
      </w:tblGrid>
      <w:tr w:rsidR="00076838" w:rsidRPr="00013B95" w14:paraId="0D8A97E9" w14:textId="77777777" w:rsidTr="00760D55">
        <w:trPr>
          <w:trHeight w:val="245"/>
        </w:trPr>
        <w:tc>
          <w:tcPr>
            <w:tcW w:w="9217" w:type="dxa"/>
            <w:gridSpan w:val="2"/>
            <w:shd w:val="clear" w:color="auto" w:fill="D9D9D9" w:themeFill="background1" w:themeFillShade="D9"/>
          </w:tcPr>
          <w:p w14:paraId="3EE90C53" w14:textId="77777777" w:rsidR="00076838" w:rsidRPr="00013B95" w:rsidRDefault="00AF3CDF" w:rsidP="008229C9">
            <w:pPr>
              <w:pStyle w:val="NoSpacing"/>
              <w:ind w:left="-108"/>
              <w:jc w:val="both"/>
              <w:rPr>
                <w:rFonts w:asciiTheme="majorBidi" w:hAnsiTheme="majorBidi" w:cstheme="majorBidi"/>
                <w:b/>
                <w:sz w:val="24"/>
                <w:szCs w:val="24"/>
              </w:rPr>
            </w:pPr>
            <w:r w:rsidRPr="00013B95">
              <w:rPr>
                <w:rFonts w:asciiTheme="majorBidi" w:hAnsiTheme="majorBidi" w:cstheme="majorBidi"/>
                <w:b/>
                <w:sz w:val="24"/>
                <w:szCs w:val="24"/>
              </w:rPr>
              <w:t xml:space="preserve">Project </w:t>
            </w:r>
            <w:r w:rsidR="00E94D31" w:rsidRPr="00013B95">
              <w:rPr>
                <w:rFonts w:asciiTheme="majorBidi" w:hAnsiTheme="majorBidi" w:cstheme="majorBidi"/>
                <w:b/>
                <w:sz w:val="24"/>
                <w:szCs w:val="24"/>
              </w:rPr>
              <w:t xml:space="preserve">Proposal </w:t>
            </w:r>
          </w:p>
        </w:tc>
      </w:tr>
      <w:tr w:rsidR="004A1523" w:rsidRPr="00013B95" w14:paraId="37E00371" w14:textId="77777777" w:rsidTr="00760D55">
        <w:trPr>
          <w:trHeight w:val="558"/>
        </w:trPr>
        <w:tc>
          <w:tcPr>
            <w:tcW w:w="4659" w:type="dxa"/>
          </w:tcPr>
          <w:p w14:paraId="18F26B43" w14:textId="77777777" w:rsidR="00B41A7C" w:rsidRPr="00013B95" w:rsidRDefault="004A1523" w:rsidP="00891F6B">
            <w:pPr>
              <w:pStyle w:val="NoSpacing"/>
              <w:jc w:val="both"/>
              <w:rPr>
                <w:rFonts w:asciiTheme="majorBidi" w:hAnsiTheme="majorBidi" w:cstheme="majorBidi"/>
                <w:sz w:val="24"/>
                <w:szCs w:val="24"/>
              </w:rPr>
            </w:pPr>
            <w:r w:rsidRPr="00013B95">
              <w:rPr>
                <w:rFonts w:asciiTheme="majorBidi" w:hAnsiTheme="majorBidi" w:cstheme="majorBidi"/>
                <w:b/>
                <w:sz w:val="24"/>
                <w:szCs w:val="24"/>
              </w:rPr>
              <w:lastRenderedPageBreak/>
              <w:t>MCC Contribution</w:t>
            </w:r>
            <w:r w:rsidRPr="00013B95">
              <w:rPr>
                <w:rFonts w:asciiTheme="majorBidi" w:hAnsiTheme="majorBidi" w:cstheme="majorBidi"/>
                <w:sz w:val="24"/>
                <w:szCs w:val="24"/>
              </w:rPr>
              <w:t>: Break down by activity</w:t>
            </w:r>
            <w:r w:rsidR="007C7DC4" w:rsidRPr="00013B95">
              <w:rPr>
                <w:rFonts w:asciiTheme="majorBidi" w:hAnsiTheme="majorBidi" w:cstheme="majorBidi"/>
                <w:sz w:val="24"/>
                <w:szCs w:val="24"/>
              </w:rPr>
              <w:t xml:space="preserve"> and by project year.</w:t>
            </w:r>
          </w:p>
        </w:tc>
        <w:tc>
          <w:tcPr>
            <w:tcW w:w="4557" w:type="dxa"/>
          </w:tcPr>
          <w:p w14:paraId="2709A3DC" w14:textId="77777777" w:rsidR="004A1523" w:rsidRPr="00013B95" w:rsidRDefault="00891F6B" w:rsidP="00891F6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 xml:space="preserve">Rs. </w:t>
            </w:r>
            <w:r w:rsidR="002259D2" w:rsidRPr="00013B95">
              <w:rPr>
                <w:rFonts w:asciiTheme="majorBidi" w:hAnsiTheme="majorBidi" w:cstheme="majorBidi"/>
                <w:b/>
                <w:sz w:val="24"/>
                <w:szCs w:val="24"/>
              </w:rPr>
              <w:t>4</w:t>
            </w:r>
            <w:r w:rsidRPr="00013B95">
              <w:rPr>
                <w:rFonts w:asciiTheme="majorBidi" w:hAnsiTheme="majorBidi" w:cstheme="majorBidi"/>
                <w:b/>
                <w:sz w:val="24"/>
                <w:szCs w:val="24"/>
              </w:rPr>
              <w:t>,</w:t>
            </w:r>
            <w:r w:rsidR="00B37DEF" w:rsidRPr="00013B95">
              <w:rPr>
                <w:rFonts w:asciiTheme="majorBidi" w:hAnsiTheme="majorBidi" w:cstheme="majorBidi"/>
                <w:b/>
                <w:sz w:val="24"/>
                <w:szCs w:val="24"/>
              </w:rPr>
              <w:t>2</w:t>
            </w:r>
            <w:r w:rsidR="002259D2" w:rsidRPr="00013B95">
              <w:rPr>
                <w:rFonts w:asciiTheme="majorBidi" w:hAnsiTheme="majorBidi" w:cstheme="majorBidi"/>
                <w:b/>
                <w:sz w:val="24"/>
                <w:szCs w:val="24"/>
              </w:rPr>
              <w:t>1</w:t>
            </w:r>
            <w:r w:rsidR="00B37DEF" w:rsidRPr="00013B95">
              <w:rPr>
                <w:rFonts w:asciiTheme="majorBidi" w:hAnsiTheme="majorBidi" w:cstheme="majorBidi"/>
                <w:b/>
                <w:sz w:val="24"/>
                <w:szCs w:val="24"/>
              </w:rPr>
              <w:t>1</w:t>
            </w:r>
            <w:r w:rsidR="002259D2" w:rsidRPr="00013B95">
              <w:rPr>
                <w:rFonts w:asciiTheme="majorBidi" w:hAnsiTheme="majorBidi" w:cstheme="majorBidi"/>
                <w:b/>
                <w:sz w:val="24"/>
                <w:szCs w:val="24"/>
              </w:rPr>
              <w:t>,350</w:t>
            </w:r>
            <w:r w:rsidRPr="00013B95">
              <w:rPr>
                <w:rFonts w:asciiTheme="majorBidi" w:hAnsiTheme="majorBidi" w:cstheme="majorBidi"/>
                <w:b/>
                <w:sz w:val="24"/>
                <w:szCs w:val="24"/>
              </w:rPr>
              <w:t>/-</w:t>
            </w:r>
          </w:p>
        </w:tc>
      </w:tr>
      <w:tr w:rsidR="004A1523" w:rsidRPr="00013B95" w14:paraId="66F48103" w14:textId="77777777" w:rsidTr="00760D55">
        <w:trPr>
          <w:trHeight w:val="228"/>
        </w:trPr>
        <w:tc>
          <w:tcPr>
            <w:tcW w:w="4659" w:type="dxa"/>
          </w:tcPr>
          <w:p w14:paraId="27F0DBB2" w14:textId="77777777" w:rsidR="00B41A7C" w:rsidRPr="00013B95" w:rsidRDefault="004A1523" w:rsidP="00891F6B">
            <w:pPr>
              <w:jc w:val="both"/>
              <w:rPr>
                <w:rFonts w:asciiTheme="majorBidi" w:hAnsiTheme="majorBidi" w:cstheme="majorBidi"/>
                <w:b/>
                <w:sz w:val="24"/>
                <w:szCs w:val="24"/>
              </w:rPr>
            </w:pPr>
            <w:r w:rsidRPr="00013B95">
              <w:rPr>
                <w:rFonts w:asciiTheme="majorBidi" w:hAnsiTheme="majorBidi" w:cstheme="majorBidi"/>
                <w:b/>
                <w:sz w:val="24"/>
                <w:szCs w:val="24"/>
              </w:rPr>
              <w:t>Partner Contribution</w:t>
            </w:r>
          </w:p>
        </w:tc>
        <w:tc>
          <w:tcPr>
            <w:tcW w:w="4557" w:type="dxa"/>
          </w:tcPr>
          <w:p w14:paraId="5E2906BE" w14:textId="77777777" w:rsidR="004A1523" w:rsidRPr="00013B95" w:rsidRDefault="004F76F3" w:rsidP="00891F6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Nil</w:t>
            </w:r>
          </w:p>
        </w:tc>
      </w:tr>
      <w:tr w:rsidR="004A1523" w:rsidRPr="00013B95" w14:paraId="76600852" w14:textId="77777777" w:rsidTr="00760D55">
        <w:trPr>
          <w:trHeight w:val="338"/>
        </w:trPr>
        <w:tc>
          <w:tcPr>
            <w:tcW w:w="4659" w:type="dxa"/>
          </w:tcPr>
          <w:p w14:paraId="4D062FB3" w14:textId="77777777" w:rsidR="00B41A7C" w:rsidRPr="00013B95" w:rsidRDefault="004A1523" w:rsidP="00891F6B">
            <w:pPr>
              <w:jc w:val="both"/>
              <w:rPr>
                <w:rFonts w:asciiTheme="majorBidi" w:hAnsiTheme="majorBidi" w:cstheme="majorBidi"/>
                <w:b/>
                <w:sz w:val="24"/>
                <w:szCs w:val="24"/>
              </w:rPr>
            </w:pPr>
            <w:r w:rsidRPr="00013B95">
              <w:rPr>
                <w:rFonts w:asciiTheme="majorBidi" w:hAnsiTheme="majorBidi" w:cstheme="majorBidi"/>
                <w:b/>
                <w:sz w:val="24"/>
                <w:szCs w:val="24"/>
              </w:rPr>
              <w:t xml:space="preserve">Community or Other Contributions </w:t>
            </w:r>
          </w:p>
        </w:tc>
        <w:tc>
          <w:tcPr>
            <w:tcW w:w="4557" w:type="dxa"/>
          </w:tcPr>
          <w:p w14:paraId="0160B72E" w14:textId="77777777" w:rsidR="004A1523" w:rsidRPr="00013B95" w:rsidRDefault="00B37DEF" w:rsidP="00891F6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102,000</w:t>
            </w:r>
            <w:r w:rsidR="00891F6B" w:rsidRPr="00013B95">
              <w:rPr>
                <w:rFonts w:asciiTheme="majorBidi" w:hAnsiTheme="majorBidi" w:cstheme="majorBidi"/>
                <w:b/>
                <w:sz w:val="24"/>
                <w:szCs w:val="24"/>
              </w:rPr>
              <w:t>/-</w:t>
            </w:r>
          </w:p>
        </w:tc>
      </w:tr>
      <w:tr w:rsidR="007C7DC4" w:rsidRPr="00013B95" w14:paraId="691F3A17" w14:textId="77777777" w:rsidTr="00760D55">
        <w:trPr>
          <w:trHeight w:val="230"/>
        </w:trPr>
        <w:tc>
          <w:tcPr>
            <w:tcW w:w="4659" w:type="dxa"/>
          </w:tcPr>
          <w:p w14:paraId="5D2C1CDC" w14:textId="77777777" w:rsidR="007C7DC4" w:rsidRPr="00013B95" w:rsidRDefault="007C7DC4" w:rsidP="00891F6B">
            <w:pPr>
              <w:jc w:val="both"/>
              <w:rPr>
                <w:rFonts w:asciiTheme="majorBidi" w:hAnsiTheme="majorBidi" w:cstheme="majorBidi"/>
                <w:b/>
                <w:sz w:val="24"/>
                <w:szCs w:val="24"/>
              </w:rPr>
            </w:pPr>
            <w:r w:rsidRPr="00013B95">
              <w:rPr>
                <w:rFonts w:asciiTheme="majorBidi" w:hAnsiTheme="majorBidi" w:cstheme="majorBidi"/>
                <w:b/>
                <w:sz w:val="24"/>
                <w:szCs w:val="24"/>
              </w:rPr>
              <w:t>Total</w:t>
            </w:r>
          </w:p>
        </w:tc>
        <w:tc>
          <w:tcPr>
            <w:tcW w:w="4557" w:type="dxa"/>
          </w:tcPr>
          <w:p w14:paraId="005C1F09" w14:textId="77777777" w:rsidR="007C7DC4" w:rsidRPr="00013B95" w:rsidRDefault="00342113" w:rsidP="00891F6B">
            <w:pPr>
              <w:pStyle w:val="NoSpacing"/>
              <w:jc w:val="center"/>
              <w:rPr>
                <w:rFonts w:asciiTheme="majorBidi" w:hAnsiTheme="majorBidi" w:cstheme="majorBidi"/>
                <w:b/>
                <w:sz w:val="24"/>
                <w:szCs w:val="24"/>
              </w:rPr>
            </w:pPr>
            <w:r w:rsidRPr="00013B95">
              <w:rPr>
                <w:rFonts w:asciiTheme="majorBidi" w:hAnsiTheme="majorBidi" w:cstheme="majorBidi"/>
                <w:b/>
                <w:sz w:val="24"/>
                <w:szCs w:val="24"/>
              </w:rPr>
              <w:t>4</w:t>
            </w:r>
            <w:r w:rsidR="00891F6B" w:rsidRPr="00013B95">
              <w:rPr>
                <w:rFonts w:asciiTheme="majorBidi" w:hAnsiTheme="majorBidi" w:cstheme="majorBidi"/>
                <w:b/>
                <w:sz w:val="24"/>
                <w:szCs w:val="24"/>
              </w:rPr>
              <w:t>,</w:t>
            </w:r>
            <w:r w:rsidR="00B37DEF" w:rsidRPr="00013B95">
              <w:rPr>
                <w:rFonts w:asciiTheme="majorBidi" w:hAnsiTheme="majorBidi" w:cstheme="majorBidi"/>
                <w:b/>
                <w:sz w:val="24"/>
                <w:szCs w:val="24"/>
              </w:rPr>
              <w:t>313,350</w:t>
            </w:r>
            <w:r w:rsidR="00891F6B" w:rsidRPr="00013B95">
              <w:rPr>
                <w:rFonts w:asciiTheme="majorBidi" w:hAnsiTheme="majorBidi" w:cstheme="majorBidi"/>
                <w:b/>
                <w:sz w:val="24"/>
                <w:szCs w:val="24"/>
              </w:rPr>
              <w:t>/-</w:t>
            </w:r>
          </w:p>
        </w:tc>
      </w:tr>
    </w:tbl>
    <w:p w14:paraId="6E04696F" w14:textId="77777777" w:rsidR="006861EB" w:rsidRPr="00013B95" w:rsidRDefault="006861EB" w:rsidP="008229C9">
      <w:pPr>
        <w:pStyle w:val="NoSpacing"/>
        <w:ind w:right="146"/>
        <w:jc w:val="both"/>
        <w:rPr>
          <w:rFonts w:asciiTheme="majorBidi" w:hAnsiTheme="majorBidi" w:cstheme="majorBidi"/>
          <w:b/>
          <w:sz w:val="24"/>
          <w:szCs w:val="24"/>
        </w:rPr>
      </w:pPr>
    </w:p>
    <w:p w14:paraId="3A4DB0D3" w14:textId="77777777" w:rsidR="00473BD6" w:rsidRPr="00013B95" w:rsidRDefault="00473BD6" w:rsidP="008229C9">
      <w:pPr>
        <w:pStyle w:val="NoSpacing"/>
        <w:shd w:val="clear" w:color="auto" w:fill="D9D9D9" w:themeFill="background1" w:themeFillShade="D9"/>
        <w:ind w:right="146"/>
        <w:jc w:val="both"/>
        <w:rPr>
          <w:rFonts w:asciiTheme="majorBidi" w:hAnsiTheme="majorBidi" w:cstheme="majorBidi"/>
          <w:b/>
          <w:sz w:val="24"/>
          <w:szCs w:val="24"/>
        </w:rPr>
      </w:pPr>
      <w:r w:rsidRPr="00013B95">
        <w:rPr>
          <w:rFonts w:asciiTheme="majorBidi" w:hAnsiTheme="majorBidi" w:cstheme="majorBidi"/>
          <w:b/>
          <w:sz w:val="24"/>
          <w:szCs w:val="24"/>
        </w:rPr>
        <w:t>FINANCES AND OTHER RESOURCES</w:t>
      </w:r>
      <w:r w:rsidR="00D3596E" w:rsidRPr="00013B95">
        <w:rPr>
          <w:rFonts w:asciiTheme="majorBidi" w:hAnsiTheme="majorBidi" w:cstheme="majorBidi"/>
          <w:b/>
          <w:sz w:val="24"/>
          <w:szCs w:val="24"/>
        </w:rPr>
        <w:t xml:space="preserve"> – (Budget details is attached in excel </w:t>
      </w:r>
      <w:r w:rsidR="00D930EC" w:rsidRPr="00013B95">
        <w:rPr>
          <w:rFonts w:asciiTheme="majorBidi" w:hAnsiTheme="majorBidi" w:cstheme="majorBidi"/>
          <w:b/>
          <w:sz w:val="24"/>
          <w:szCs w:val="24"/>
        </w:rPr>
        <w:t>sheet)</w:t>
      </w:r>
    </w:p>
    <w:p w14:paraId="51855EE6" w14:textId="77777777" w:rsidR="00063DA4" w:rsidRPr="00013B95" w:rsidRDefault="00063DA4" w:rsidP="008229C9">
      <w:pPr>
        <w:pStyle w:val="NoSpacing"/>
        <w:shd w:val="clear" w:color="auto" w:fill="FFFFFF" w:themeFill="background1"/>
        <w:jc w:val="both"/>
        <w:rPr>
          <w:rFonts w:asciiTheme="majorBidi" w:hAnsiTheme="majorBidi" w:cstheme="majorBidi"/>
          <w:sz w:val="24"/>
          <w:szCs w:val="24"/>
        </w:rPr>
      </w:pPr>
    </w:p>
    <w:tbl>
      <w:tblPr>
        <w:tblStyle w:val="TableGrid"/>
        <w:tblW w:w="9214" w:type="dxa"/>
        <w:tblInd w:w="-5" w:type="dxa"/>
        <w:tblCellMar>
          <w:left w:w="72" w:type="dxa"/>
          <w:right w:w="0" w:type="dxa"/>
        </w:tblCellMar>
        <w:tblLook w:val="04A0" w:firstRow="1" w:lastRow="0" w:firstColumn="1" w:lastColumn="0" w:noHBand="0" w:noVBand="1"/>
      </w:tblPr>
      <w:tblGrid>
        <w:gridCol w:w="3119"/>
        <w:gridCol w:w="3118"/>
        <w:gridCol w:w="2977"/>
      </w:tblGrid>
      <w:tr w:rsidR="00A829C0" w:rsidRPr="00013B95" w14:paraId="299DA056" w14:textId="77777777" w:rsidTr="00F01E68">
        <w:trPr>
          <w:trHeight w:val="279"/>
        </w:trPr>
        <w:tc>
          <w:tcPr>
            <w:tcW w:w="3119" w:type="dxa"/>
            <w:shd w:val="clear" w:color="auto" w:fill="D9D9D9" w:themeFill="background1" w:themeFillShade="D9"/>
          </w:tcPr>
          <w:p w14:paraId="04968C01" w14:textId="77777777" w:rsidR="00DA24D5" w:rsidRPr="00013B95" w:rsidRDefault="00736601"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w:t>
            </w:r>
            <w:r w:rsidR="00DA24D5" w:rsidRPr="00013B95">
              <w:rPr>
                <w:rFonts w:asciiTheme="majorBidi" w:hAnsiTheme="majorBidi" w:cstheme="majorBidi"/>
                <w:b/>
                <w:sz w:val="24"/>
                <w:szCs w:val="24"/>
              </w:rPr>
              <w:t>Year 1</w:t>
            </w:r>
          </w:p>
        </w:tc>
        <w:tc>
          <w:tcPr>
            <w:tcW w:w="3118" w:type="dxa"/>
            <w:shd w:val="clear" w:color="auto" w:fill="D9D9D9" w:themeFill="background1" w:themeFillShade="D9"/>
          </w:tcPr>
          <w:p w14:paraId="1E85ABCD" w14:textId="77777777" w:rsidR="00DA24D5" w:rsidRPr="00013B95" w:rsidRDefault="00736601"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w:t>
            </w:r>
            <w:r w:rsidR="00DA24D5" w:rsidRPr="00013B95">
              <w:rPr>
                <w:rFonts w:asciiTheme="majorBidi" w:hAnsiTheme="majorBidi" w:cstheme="majorBidi"/>
                <w:b/>
                <w:sz w:val="24"/>
                <w:szCs w:val="24"/>
              </w:rPr>
              <w:t>Year 2</w:t>
            </w:r>
          </w:p>
        </w:tc>
        <w:tc>
          <w:tcPr>
            <w:tcW w:w="2977" w:type="dxa"/>
            <w:shd w:val="clear" w:color="auto" w:fill="D9D9D9" w:themeFill="background1" w:themeFillShade="D9"/>
          </w:tcPr>
          <w:p w14:paraId="091C9C1C" w14:textId="77777777" w:rsidR="00DA24D5" w:rsidRPr="00013B95" w:rsidRDefault="00736601" w:rsidP="008229C9">
            <w:pPr>
              <w:pStyle w:val="NoSpacing"/>
              <w:shd w:val="clear" w:color="auto" w:fill="D9D9D9" w:themeFill="background1" w:themeFillShade="D9"/>
              <w:jc w:val="both"/>
              <w:rPr>
                <w:rFonts w:asciiTheme="majorBidi" w:hAnsiTheme="majorBidi" w:cstheme="majorBidi"/>
                <w:b/>
                <w:sz w:val="24"/>
                <w:szCs w:val="24"/>
              </w:rPr>
            </w:pPr>
            <w:r w:rsidRPr="00013B95">
              <w:rPr>
                <w:rFonts w:asciiTheme="majorBidi" w:hAnsiTheme="majorBidi" w:cstheme="majorBidi"/>
                <w:b/>
                <w:sz w:val="24"/>
                <w:szCs w:val="24"/>
              </w:rPr>
              <w:t xml:space="preserve">Project </w:t>
            </w:r>
            <w:r w:rsidR="00DA24D5" w:rsidRPr="00013B95">
              <w:rPr>
                <w:rFonts w:asciiTheme="majorBidi" w:hAnsiTheme="majorBidi" w:cstheme="majorBidi"/>
                <w:b/>
                <w:sz w:val="24"/>
                <w:szCs w:val="24"/>
              </w:rPr>
              <w:t>Year 3</w:t>
            </w:r>
          </w:p>
        </w:tc>
      </w:tr>
      <w:tr w:rsidR="000D087F" w:rsidRPr="00013B95" w14:paraId="2764BF47" w14:textId="77777777" w:rsidTr="00060808">
        <w:trPr>
          <w:trHeight w:val="975"/>
        </w:trPr>
        <w:tc>
          <w:tcPr>
            <w:tcW w:w="3119" w:type="dxa"/>
          </w:tcPr>
          <w:p w14:paraId="1F1CC5A2" w14:textId="77777777" w:rsidR="00891F6B" w:rsidRPr="00013B95" w:rsidRDefault="007C7DC4" w:rsidP="00B66AFA">
            <w:pPr>
              <w:pStyle w:val="NoSpacing"/>
              <w:rPr>
                <w:rFonts w:asciiTheme="majorBidi" w:hAnsiTheme="majorBidi" w:cstheme="majorBidi"/>
                <w:sz w:val="24"/>
                <w:szCs w:val="24"/>
              </w:rPr>
            </w:pPr>
            <w:r w:rsidRPr="00013B95">
              <w:rPr>
                <w:rFonts w:asciiTheme="majorBidi" w:hAnsiTheme="majorBidi" w:cstheme="majorBidi"/>
                <w:sz w:val="24"/>
                <w:szCs w:val="24"/>
              </w:rPr>
              <w:t>Total f</w:t>
            </w:r>
            <w:r w:rsidR="000D087F" w:rsidRPr="00013B95">
              <w:rPr>
                <w:rFonts w:asciiTheme="majorBidi" w:hAnsiTheme="majorBidi" w:cstheme="majorBidi"/>
                <w:sz w:val="24"/>
                <w:szCs w:val="24"/>
              </w:rPr>
              <w:t xml:space="preserve">inancial </w:t>
            </w:r>
            <w:r w:rsidRPr="00013B95">
              <w:rPr>
                <w:rFonts w:asciiTheme="majorBidi" w:hAnsiTheme="majorBidi" w:cstheme="majorBidi"/>
                <w:sz w:val="24"/>
                <w:szCs w:val="24"/>
              </w:rPr>
              <w:t>resources</w:t>
            </w:r>
            <w:r w:rsidR="000D087F" w:rsidRPr="00013B95">
              <w:rPr>
                <w:rFonts w:asciiTheme="majorBidi" w:hAnsiTheme="majorBidi" w:cstheme="majorBidi"/>
                <w:sz w:val="24"/>
                <w:szCs w:val="24"/>
              </w:rPr>
              <w:t xml:space="preserve"> (in the currency used for project expenses):</w:t>
            </w:r>
            <w:r w:rsidR="00297E4B" w:rsidRPr="00013B95">
              <w:rPr>
                <w:rFonts w:asciiTheme="majorBidi" w:hAnsiTheme="majorBidi" w:cstheme="majorBidi"/>
                <w:sz w:val="24"/>
                <w:szCs w:val="24"/>
              </w:rPr>
              <w:t xml:space="preserve"> </w:t>
            </w:r>
            <w:r w:rsidR="00FC1416" w:rsidRPr="00013B95">
              <w:rPr>
                <w:rFonts w:asciiTheme="majorBidi" w:hAnsiTheme="majorBidi" w:cstheme="majorBidi"/>
                <w:sz w:val="24"/>
                <w:szCs w:val="24"/>
              </w:rPr>
              <w:t xml:space="preserve"> </w:t>
            </w:r>
          </w:p>
          <w:p w14:paraId="2DD688C8" w14:textId="77777777" w:rsidR="00891F6B" w:rsidRPr="00013B95" w:rsidRDefault="00891F6B" w:rsidP="008229C9">
            <w:pPr>
              <w:pStyle w:val="NoSpacing"/>
              <w:jc w:val="both"/>
              <w:rPr>
                <w:rFonts w:asciiTheme="majorBidi" w:hAnsiTheme="majorBidi" w:cstheme="majorBidi"/>
                <w:b/>
                <w:bCs/>
                <w:sz w:val="24"/>
                <w:szCs w:val="24"/>
                <w:highlight w:val="lightGray"/>
              </w:rPr>
            </w:pPr>
          </w:p>
          <w:p w14:paraId="1A4A2B96" w14:textId="77777777" w:rsidR="000D087F" w:rsidRPr="00013B95" w:rsidRDefault="00891F6B" w:rsidP="008229C9">
            <w:pPr>
              <w:pStyle w:val="NoSpacing"/>
              <w:jc w:val="both"/>
              <w:rPr>
                <w:rFonts w:asciiTheme="majorBidi" w:hAnsiTheme="majorBidi" w:cstheme="majorBidi"/>
                <w:sz w:val="24"/>
                <w:szCs w:val="24"/>
              </w:rPr>
            </w:pPr>
            <w:r w:rsidRPr="00013B95">
              <w:rPr>
                <w:rFonts w:asciiTheme="majorBidi" w:hAnsiTheme="majorBidi" w:cstheme="majorBidi"/>
                <w:b/>
                <w:bCs/>
                <w:sz w:val="24"/>
                <w:szCs w:val="24"/>
                <w:highlight w:val="lightGray"/>
              </w:rPr>
              <w:t xml:space="preserve">Rs. </w:t>
            </w:r>
            <w:r w:rsidR="00FC1416" w:rsidRPr="00013B95">
              <w:rPr>
                <w:rFonts w:asciiTheme="majorBidi" w:hAnsiTheme="majorBidi" w:cstheme="majorBidi"/>
                <w:b/>
                <w:bCs/>
                <w:sz w:val="24"/>
                <w:szCs w:val="24"/>
                <w:highlight w:val="lightGray"/>
              </w:rPr>
              <w:t>1</w:t>
            </w:r>
            <w:r w:rsidRPr="00013B95">
              <w:rPr>
                <w:rFonts w:asciiTheme="majorBidi" w:hAnsiTheme="majorBidi" w:cstheme="majorBidi"/>
                <w:b/>
                <w:bCs/>
                <w:sz w:val="24"/>
                <w:szCs w:val="24"/>
                <w:highlight w:val="lightGray"/>
              </w:rPr>
              <w:t>,</w:t>
            </w:r>
            <w:r w:rsidR="0085445E" w:rsidRPr="00013B95">
              <w:rPr>
                <w:rFonts w:asciiTheme="majorBidi" w:hAnsiTheme="majorBidi" w:cstheme="majorBidi"/>
                <w:b/>
                <w:bCs/>
                <w:sz w:val="24"/>
                <w:szCs w:val="24"/>
                <w:highlight w:val="lightGray"/>
              </w:rPr>
              <w:t>383,9</w:t>
            </w:r>
            <w:r w:rsidR="004171D6" w:rsidRPr="00013B95">
              <w:rPr>
                <w:rFonts w:asciiTheme="majorBidi" w:hAnsiTheme="majorBidi" w:cstheme="majorBidi"/>
                <w:b/>
                <w:bCs/>
                <w:sz w:val="24"/>
                <w:szCs w:val="24"/>
                <w:highlight w:val="lightGray"/>
              </w:rPr>
              <w:t>50</w:t>
            </w:r>
            <w:r w:rsidRPr="00013B95">
              <w:rPr>
                <w:rFonts w:asciiTheme="majorBidi" w:hAnsiTheme="majorBidi" w:cstheme="majorBidi"/>
                <w:b/>
                <w:bCs/>
                <w:sz w:val="24"/>
                <w:szCs w:val="24"/>
                <w:highlight w:val="lightGray"/>
              </w:rPr>
              <w:t xml:space="preserve">/- (US$ </w:t>
            </w:r>
            <w:r w:rsidR="00B66AFA" w:rsidRPr="00013B95">
              <w:rPr>
                <w:rFonts w:asciiTheme="majorBidi" w:hAnsiTheme="majorBidi" w:cstheme="majorBidi"/>
                <w:b/>
                <w:bCs/>
                <w:sz w:val="24"/>
                <w:szCs w:val="24"/>
                <w:highlight w:val="lightGray"/>
              </w:rPr>
              <w:t>20,</w:t>
            </w:r>
            <w:r w:rsidR="00934281" w:rsidRPr="00013B95">
              <w:rPr>
                <w:rFonts w:asciiTheme="majorBidi" w:hAnsiTheme="majorBidi" w:cstheme="majorBidi"/>
                <w:b/>
                <w:bCs/>
                <w:sz w:val="24"/>
                <w:szCs w:val="24"/>
                <w:highlight w:val="lightGray"/>
              </w:rPr>
              <w:t>057</w:t>
            </w:r>
            <w:r w:rsidR="00B66AFA" w:rsidRPr="00013B95">
              <w:rPr>
                <w:rFonts w:asciiTheme="majorBidi" w:hAnsiTheme="majorBidi" w:cstheme="majorBidi"/>
                <w:b/>
                <w:bCs/>
                <w:sz w:val="24"/>
                <w:szCs w:val="24"/>
                <w:highlight w:val="lightGray"/>
              </w:rPr>
              <w:t>)</w:t>
            </w:r>
          </w:p>
        </w:tc>
        <w:tc>
          <w:tcPr>
            <w:tcW w:w="3118" w:type="dxa"/>
          </w:tcPr>
          <w:p w14:paraId="2A76E58C" w14:textId="77777777" w:rsidR="00B66AFA" w:rsidRPr="00013B95" w:rsidRDefault="007C7DC4" w:rsidP="00B66AFA">
            <w:pPr>
              <w:pStyle w:val="NoSpacing"/>
              <w:rPr>
                <w:rFonts w:asciiTheme="majorBidi" w:hAnsiTheme="majorBidi" w:cstheme="majorBidi"/>
                <w:sz w:val="24"/>
                <w:szCs w:val="24"/>
              </w:rPr>
            </w:pPr>
            <w:r w:rsidRPr="00013B95">
              <w:rPr>
                <w:rFonts w:asciiTheme="majorBidi" w:hAnsiTheme="majorBidi" w:cstheme="majorBidi"/>
                <w:sz w:val="24"/>
                <w:szCs w:val="24"/>
              </w:rPr>
              <w:t xml:space="preserve">Total financial resources </w:t>
            </w:r>
            <w:r w:rsidR="000D087F" w:rsidRPr="00013B95">
              <w:rPr>
                <w:rFonts w:asciiTheme="majorBidi" w:hAnsiTheme="majorBidi" w:cstheme="majorBidi"/>
                <w:sz w:val="24"/>
                <w:szCs w:val="24"/>
              </w:rPr>
              <w:t>(in the currency used for project expenses</w:t>
            </w:r>
            <w:r w:rsidR="00297E4B" w:rsidRPr="00013B95">
              <w:rPr>
                <w:rFonts w:asciiTheme="majorBidi" w:hAnsiTheme="majorBidi" w:cstheme="majorBidi"/>
                <w:sz w:val="24"/>
                <w:szCs w:val="24"/>
              </w:rPr>
              <w:t xml:space="preserve">): </w:t>
            </w:r>
          </w:p>
          <w:p w14:paraId="2E50ED59" w14:textId="77777777" w:rsidR="00B66AFA" w:rsidRPr="00013B95" w:rsidRDefault="00B66AFA" w:rsidP="00B66AFA">
            <w:pPr>
              <w:pStyle w:val="NoSpacing"/>
              <w:jc w:val="both"/>
              <w:rPr>
                <w:rFonts w:asciiTheme="majorBidi" w:hAnsiTheme="majorBidi" w:cstheme="majorBidi"/>
                <w:b/>
                <w:bCs/>
                <w:sz w:val="24"/>
                <w:szCs w:val="24"/>
                <w:highlight w:val="lightGray"/>
              </w:rPr>
            </w:pPr>
          </w:p>
          <w:p w14:paraId="71AE3FBA" w14:textId="77777777" w:rsidR="000D087F" w:rsidRPr="00013B95" w:rsidRDefault="00B66AFA" w:rsidP="00B66AFA">
            <w:pPr>
              <w:pStyle w:val="NoSpacing"/>
              <w:jc w:val="both"/>
              <w:rPr>
                <w:rFonts w:asciiTheme="majorBidi" w:hAnsiTheme="majorBidi" w:cstheme="majorBidi"/>
                <w:sz w:val="24"/>
                <w:szCs w:val="24"/>
              </w:rPr>
            </w:pPr>
            <w:r w:rsidRPr="00013B95">
              <w:rPr>
                <w:rFonts w:asciiTheme="majorBidi" w:hAnsiTheme="majorBidi" w:cstheme="majorBidi"/>
                <w:b/>
                <w:bCs/>
                <w:sz w:val="24"/>
                <w:szCs w:val="24"/>
                <w:highlight w:val="lightGray"/>
              </w:rPr>
              <w:t>Rs. 1,3</w:t>
            </w:r>
            <w:r w:rsidR="00934281" w:rsidRPr="00013B95">
              <w:rPr>
                <w:rFonts w:asciiTheme="majorBidi" w:hAnsiTheme="majorBidi" w:cstheme="majorBidi"/>
                <w:b/>
                <w:bCs/>
                <w:sz w:val="24"/>
                <w:szCs w:val="24"/>
                <w:highlight w:val="lightGray"/>
              </w:rPr>
              <w:t>70</w:t>
            </w:r>
            <w:r w:rsidRPr="00013B95">
              <w:rPr>
                <w:rFonts w:asciiTheme="majorBidi" w:hAnsiTheme="majorBidi" w:cstheme="majorBidi"/>
                <w:b/>
                <w:bCs/>
                <w:sz w:val="24"/>
                <w:szCs w:val="24"/>
                <w:highlight w:val="lightGray"/>
              </w:rPr>
              <w:t>,</w:t>
            </w:r>
            <w:r w:rsidR="00934281" w:rsidRPr="00013B95">
              <w:rPr>
                <w:rFonts w:asciiTheme="majorBidi" w:hAnsiTheme="majorBidi" w:cstheme="majorBidi"/>
                <w:b/>
                <w:bCs/>
                <w:sz w:val="24"/>
                <w:szCs w:val="24"/>
                <w:highlight w:val="lightGray"/>
              </w:rPr>
              <w:t>1</w:t>
            </w:r>
            <w:r w:rsidRPr="00013B95">
              <w:rPr>
                <w:rFonts w:asciiTheme="majorBidi" w:hAnsiTheme="majorBidi" w:cstheme="majorBidi"/>
                <w:b/>
                <w:bCs/>
                <w:sz w:val="24"/>
                <w:szCs w:val="24"/>
                <w:highlight w:val="lightGray"/>
              </w:rPr>
              <w:t xml:space="preserve">50/- (US$ </w:t>
            </w:r>
            <w:r w:rsidR="00934281" w:rsidRPr="00013B95">
              <w:rPr>
                <w:rFonts w:asciiTheme="majorBidi" w:hAnsiTheme="majorBidi" w:cstheme="majorBidi"/>
                <w:b/>
                <w:bCs/>
                <w:sz w:val="24"/>
                <w:szCs w:val="24"/>
                <w:highlight w:val="lightGray"/>
              </w:rPr>
              <w:t>19,857</w:t>
            </w:r>
            <w:r w:rsidRPr="00013B95">
              <w:rPr>
                <w:rFonts w:asciiTheme="majorBidi" w:hAnsiTheme="majorBidi" w:cstheme="majorBidi"/>
                <w:b/>
                <w:bCs/>
                <w:sz w:val="24"/>
                <w:szCs w:val="24"/>
                <w:highlight w:val="lightGray"/>
              </w:rPr>
              <w:t>)</w:t>
            </w:r>
          </w:p>
        </w:tc>
        <w:tc>
          <w:tcPr>
            <w:tcW w:w="2977" w:type="dxa"/>
          </w:tcPr>
          <w:p w14:paraId="44CFBEF4" w14:textId="77777777" w:rsidR="00B66AFA" w:rsidRPr="00013B95" w:rsidRDefault="007C7DC4" w:rsidP="00B66AFA">
            <w:pPr>
              <w:pStyle w:val="NoSpacing"/>
              <w:rPr>
                <w:rFonts w:asciiTheme="majorBidi" w:hAnsiTheme="majorBidi" w:cstheme="majorBidi"/>
                <w:sz w:val="24"/>
                <w:szCs w:val="24"/>
              </w:rPr>
            </w:pPr>
            <w:r w:rsidRPr="00013B95">
              <w:rPr>
                <w:rFonts w:asciiTheme="majorBidi" w:hAnsiTheme="majorBidi" w:cstheme="majorBidi"/>
                <w:sz w:val="24"/>
                <w:szCs w:val="24"/>
              </w:rPr>
              <w:t xml:space="preserve">Total financial resources </w:t>
            </w:r>
            <w:r w:rsidR="000D087F" w:rsidRPr="00013B95">
              <w:rPr>
                <w:rFonts w:asciiTheme="majorBidi" w:hAnsiTheme="majorBidi" w:cstheme="majorBidi"/>
                <w:sz w:val="24"/>
                <w:szCs w:val="24"/>
              </w:rPr>
              <w:t>(in the currency used for project expenses</w:t>
            </w:r>
            <w:r w:rsidR="00297E4B" w:rsidRPr="00013B95">
              <w:rPr>
                <w:rFonts w:asciiTheme="majorBidi" w:hAnsiTheme="majorBidi" w:cstheme="majorBidi"/>
                <w:sz w:val="24"/>
                <w:szCs w:val="24"/>
              </w:rPr>
              <w:t xml:space="preserve">): </w:t>
            </w:r>
          </w:p>
          <w:p w14:paraId="70DD5E32" w14:textId="77777777" w:rsidR="00B66AFA" w:rsidRPr="00013B95" w:rsidRDefault="00B66AFA" w:rsidP="00B66AFA">
            <w:pPr>
              <w:pStyle w:val="NoSpacing"/>
              <w:jc w:val="both"/>
              <w:rPr>
                <w:rFonts w:asciiTheme="majorBidi" w:hAnsiTheme="majorBidi" w:cstheme="majorBidi"/>
                <w:b/>
                <w:bCs/>
                <w:sz w:val="24"/>
                <w:szCs w:val="24"/>
                <w:highlight w:val="lightGray"/>
              </w:rPr>
            </w:pPr>
          </w:p>
          <w:p w14:paraId="77738FE8" w14:textId="77777777" w:rsidR="000D087F" w:rsidRPr="00013B95" w:rsidRDefault="00B66AFA" w:rsidP="00B66AFA">
            <w:pPr>
              <w:pStyle w:val="NoSpacing"/>
              <w:jc w:val="both"/>
              <w:rPr>
                <w:rFonts w:asciiTheme="majorBidi" w:hAnsiTheme="majorBidi" w:cstheme="majorBidi"/>
                <w:sz w:val="24"/>
                <w:szCs w:val="24"/>
              </w:rPr>
            </w:pPr>
            <w:r w:rsidRPr="00013B95">
              <w:rPr>
                <w:rFonts w:asciiTheme="majorBidi" w:hAnsiTheme="majorBidi" w:cstheme="majorBidi"/>
                <w:b/>
                <w:bCs/>
                <w:sz w:val="24"/>
                <w:szCs w:val="24"/>
                <w:highlight w:val="lightGray"/>
              </w:rPr>
              <w:t>Rs. 1,</w:t>
            </w:r>
            <w:r w:rsidR="00934281" w:rsidRPr="00013B95">
              <w:rPr>
                <w:rFonts w:asciiTheme="majorBidi" w:hAnsiTheme="majorBidi" w:cstheme="majorBidi"/>
                <w:b/>
                <w:bCs/>
                <w:sz w:val="24"/>
                <w:szCs w:val="24"/>
                <w:highlight w:val="lightGray"/>
              </w:rPr>
              <w:t>457</w:t>
            </w:r>
            <w:r w:rsidRPr="00013B95">
              <w:rPr>
                <w:rFonts w:asciiTheme="majorBidi" w:hAnsiTheme="majorBidi" w:cstheme="majorBidi"/>
                <w:b/>
                <w:bCs/>
                <w:sz w:val="24"/>
                <w:szCs w:val="24"/>
                <w:highlight w:val="lightGray"/>
              </w:rPr>
              <w:t>,</w:t>
            </w:r>
            <w:r w:rsidR="00934281" w:rsidRPr="00013B95">
              <w:rPr>
                <w:rFonts w:asciiTheme="majorBidi" w:hAnsiTheme="majorBidi" w:cstheme="majorBidi"/>
                <w:b/>
                <w:bCs/>
                <w:sz w:val="24"/>
                <w:szCs w:val="24"/>
                <w:highlight w:val="lightGray"/>
              </w:rPr>
              <w:t>2</w:t>
            </w:r>
            <w:r w:rsidRPr="00013B95">
              <w:rPr>
                <w:rFonts w:asciiTheme="majorBidi" w:hAnsiTheme="majorBidi" w:cstheme="majorBidi"/>
                <w:b/>
                <w:bCs/>
                <w:sz w:val="24"/>
                <w:szCs w:val="24"/>
                <w:highlight w:val="lightGray"/>
              </w:rPr>
              <w:t xml:space="preserve">50/- (US$ </w:t>
            </w:r>
            <w:r w:rsidR="00934281" w:rsidRPr="00013B95">
              <w:rPr>
                <w:rFonts w:asciiTheme="majorBidi" w:hAnsiTheme="majorBidi" w:cstheme="majorBidi"/>
                <w:b/>
                <w:bCs/>
                <w:sz w:val="24"/>
                <w:szCs w:val="24"/>
                <w:highlight w:val="lightGray"/>
              </w:rPr>
              <w:t>21,120</w:t>
            </w:r>
            <w:r w:rsidRPr="00013B95">
              <w:rPr>
                <w:rFonts w:asciiTheme="majorBidi" w:hAnsiTheme="majorBidi" w:cstheme="majorBidi"/>
                <w:b/>
                <w:bCs/>
                <w:sz w:val="24"/>
                <w:szCs w:val="24"/>
                <w:highlight w:val="lightGray"/>
              </w:rPr>
              <w:t>)</w:t>
            </w:r>
          </w:p>
        </w:tc>
      </w:tr>
      <w:tr w:rsidR="00895039" w:rsidRPr="00013B95" w14:paraId="5184CD82" w14:textId="77777777" w:rsidTr="00060808">
        <w:trPr>
          <w:trHeight w:val="557"/>
        </w:trPr>
        <w:tc>
          <w:tcPr>
            <w:tcW w:w="3119" w:type="dxa"/>
          </w:tcPr>
          <w:p w14:paraId="5F0AD458" w14:textId="77777777" w:rsidR="00895039" w:rsidRPr="00013B95" w:rsidRDefault="00895039"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Number and title of seconded personnel:</w:t>
            </w:r>
            <w:r w:rsidR="002149ED" w:rsidRPr="00013B95">
              <w:rPr>
                <w:rFonts w:asciiTheme="majorBidi" w:hAnsiTheme="majorBidi" w:cstheme="majorBidi"/>
                <w:sz w:val="24"/>
                <w:szCs w:val="24"/>
              </w:rPr>
              <w:t xml:space="preserve"> 0</w:t>
            </w:r>
          </w:p>
        </w:tc>
        <w:tc>
          <w:tcPr>
            <w:tcW w:w="3118" w:type="dxa"/>
          </w:tcPr>
          <w:p w14:paraId="3D810DBC" w14:textId="77777777" w:rsidR="00895039" w:rsidRPr="00013B95" w:rsidRDefault="00895039"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Number and title of seconded personnel:</w:t>
            </w:r>
            <w:r w:rsidR="002149ED" w:rsidRPr="00013B95">
              <w:rPr>
                <w:rFonts w:asciiTheme="majorBidi" w:hAnsiTheme="majorBidi" w:cstheme="majorBidi"/>
                <w:sz w:val="24"/>
                <w:szCs w:val="24"/>
              </w:rPr>
              <w:t xml:space="preserve"> 0</w:t>
            </w:r>
          </w:p>
        </w:tc>
        <w:tc>
          <w:tcPr>
            <w:tcW w:w="2977" w:type="dxa"/>
          </w:tcPr>
          <w:p w14:paraId="1AF8B001" w14:textId="77777777" w:rsidR="00895039" w:rsidRPr="00013B95" w:rsidRDefault="00895039"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Number and title of seconded personnel:</w:t>
            </w:r>
            <w:r w:rsidR="00B66AFA" w:rsidRPr="00013B95">
              <w:rPr>
                <w:rFonts w:asciiTheme="majorBidi" w:hAnsiTheme="majorBidi" w:cstheme="majorBidi"/>
                <w:sz w:val="24"/>
                <w:szCs w:val="24"/>
              </w:rPr>
              <w:t xml:space="preserve"> </w:t>
            </w:r>
            <w:r w:rsidR="002149ED" w:rsidRPr="00013B95">
              <w:rPr>
                <w:rFonts w:asciiTheme="majorBidi" w:hAnsiTheme="majorBidi" w:cstheme="majorBidi"/>
                <w:sz w:val="24"/>
                <w:szCs w:val="24"/>
              </w:rPr>
              <w:t>0</w:t>
            </w:r>
          </w:p>
        </w:tc>
      </w:tr>
      <w:tr w:rsidR="00895039" w:rsidRPr="00013B95" w14:paraId="49DFDD03" w14:textId="77777777" w:rsidTr="00060808">
        <w:trPr>
          <w:trHeight w:val="557"/>
        </w:trPr>
        <w:tc>
          <w:tcPr>
            <w:tcW w:w="3119" w:type="dxa"/>
          </w:tcPr>
          <w:p w14:paraId="6ECCE870" w14:textId="77777777" w:rsidR="00895039" w:rsidRPr="00013B95" w:rsidRDefault="00895039" w:rsidP="00B66AFA">
            <w:pPr>
              <w:pStyle w:val="NoSpacing"/>
              <w:rPr>
                <w:rFonts w:asciiTheme="majorBidi" w:hAnsiTheme="majorBidi" w:cstheme="majorBidi"/>
                <w:sz w:val="24"/>
                <w:szCs w:val="24"/>
              </w:rPr>
            </w:pPr>
            <w:r w:rsidRPr="00013B95">
              <w:rPr>
                <w:rFonts w:asciiTheme="majorBidi" w:hAnsiTheme="majorBidi" w:cstheme="majorBidi"/>
                <w:sz w:val="24"/>
                <w:szCs w:val="24"/>
              </w:rPr>
              <w:t>Material/food assistance details:</w:t>
            </w:r>
          </w:p>
          <w:p w14:paraId="45FE0653" w14:textId="77777777" w:rsidR="002149ED" w:rsidRPr="00013B95" w:rsidRDefault="002149ED" w:rsidP="00B66AFA">
            <w:pPr>
              <w:pStyle w:val="NoSpacing"/>
              <w:rPr>
                <w:rFonts w:asciiTheme="majorBidi" w:hAnsiTheme="majorBidi" w:cstheme="majorBidi"/>
                <w:sz w:val="24"/>
                <w:szCs w:val="24"/>
              </w:rPr>
            </w:pPr>
            <w:r w:rsidRPr="00013B95">
              <w:rPr>
                <w:rFonts w:asciiTheme="majorBidi" w:hAnsiTheme="majorBidi" w:cstheme="majorBidi"/>
                <w:sz w:val="24"/>
                <w:szCs w:val="24"/>
              </w:rPr>
              <w:t>N/A</w:t>
            </w:r>
          </w:p>
        </w:tc>
        <w:tc>
          <w:tcPr>
            <w:tcW w:w="3118" w:type="dxa"/>
          </w:tcPr>
          <w:p w14:paraId="3D457EE3" w14:textId="77777777" w:rsidR="00895039" w:rsidRPr="00013B95" w:rsidRDefault="00895039" w:rsidP="00B66AFA">
            <w:pPr>
              <w:pStyle w:val="NoSpacing"/>
              <w:rPr>
                <w:rFonts w:asciiTheme="majorBidi" w:hAnsiTheme="majorBidi" w:cstheme="majorBidi"/>
                <w:sz w:val="24"/>
                <w:szCs w:val="24"/>
              </w:rPr>
            </w:pPr>
            <w:r w:rsidRPr="00013B95">
              <w:rPr>
                <w:rFonts w:asciiTheme="majorBidi" w:hAnsiTheme="majorBidi" w:cstheme="majorBidi"/>
                <w:sz w:val="24"/>
                <w:szCs w:val="24"/>
              </w:rPr>
              <w:t>Material/food assistance details:</w:t>
            </w:r>
          </w:p>
          <w:p w14:paraId="2E21910C" w14:textId="77777777" w:rsidR="002149ED" w:rsidRPr="00013B95" w:rsidRDefault="002149ED" w:rsidP="00B66AFA">
            <w:pPr>
              <w:pStyle w:val="NoSpacing"/>
              <w:rPr>
                <w:rFonts w:asciiTheme="majorBidi" w:hAnsiTheme="majorBidi" w:cstheme="majorBidi"/>
                <w:sz w:val="24"/>
                <w:szCs w:val="24"/>
              </w:rPr>
            </w:pPr>
            <w:r w:rsidRPr="00013B95">
              <w:rPr>
                <w:rFonts w:asciiTheme="majorBidi" w:hAnsiTheme="majorBidi" w:cstheme="majorBidi"/>
                <w:sz w:val="24"/>
                <w:szCs w:val="24"/>
              </w:rPr>
              <w:t>N/A</w:t>
            </w:r>
          </w:p>
        </w:tc>
        <w:tc>
          <w:tcPr>
            <w:tcW w:w="2977" w:type="dxa"/>
          </w:tcPr>
          <w:p w14:paraId="58C6573E" w14:textId="77777777" w:rsidR="00895039" w:rsidRPr="00013B95" w:rsidRDefault="00895039" w:rsidP="00B66AFA">
            <w:pPr>
              <w:pStyle w:val="NoSpacing"/>
              <w:rPr>
                <w:rFonts w:asciiTheme="majorBidi" w:hAnsiTheme="majorBidi" w:cstheme="majorBidi"/>
                <w:sz w:val="24"/>
                <w:szCs w:val="24"/>
              </w:rPr>
            </w:pPr>
            <w:r w:rsidRPr="00013B95">
              <w:rPr>
                <w:rFonts w:asciiTheme="majorBidi" w:hAnsiTheme="majorBidi" w:cstheme="majorBidi"/>
                <w:sz w:val="24"/>
                <w:szCs w:val="24"/>
              </w:rPr>
              <w:t>Material/food assistance details:</w:t>
            </w:r>
          </w:p>
          <w:p w14:paraId="4C0DD637" w14:textId="77777777" w:rsidR="00895039" w:rsidRPr="00013B95" w:rsidRDefault="002149ED" w:rsidP="00B66AFA">
            <w:pPr>
              <w:pStyle w:val="NoSpacing"/>
              <w:rPr>
                <w:rFonts w:asciiTheme="majorBidi" w:hAnsiTheme="majorBidi" w:cstheme="majorBidi"/>
                <w:sz w:val="24"/>
                <w:szCs w:val="24"/>
              </w:rPr>
            </w:pPr>
            <w:r w:rsidRPr="00013B95">
              <w:rPr>
                <w:rFonts w:asciiTheme="majorBidi" w:hAnsiTheme="majorBidi" w:cstheme="majorBidi"/>
                <w:sz w:val="24"/>
                <w:szCs w:val="24"/>
              </w:rPr>
              <w:t>N/A</w:t>
            </w:r>
          </w:p>
        </w:tc>
      </w:tr>
    </w:tbl>
    <w:p w14:paraId="2C2E9E8C" w14:textId="77777777" w:rsidR="00E565C0" w:rsidRPr="00013B95" w:rsidRDefault="00E565C0" w:rsidP="008229C9">
      <w:pPr>
        <w:pStyle w:val="NoSpacing"/>
        <w:jc w:val="both"/>
        <w:rPr>
          <w:rFonts w:asciiTheme="majorBidi" w:hAnsiTheme="majorBidi" w:cstheme="majorBidi"/>
          <w:b/>
          <w:sz w:val="24"/>
          <w:szCs w:val="24"/>
        </w:rPr>
        <w:sectPr w:rsidR="00E565C0" w:rsidRPr="00013B95" w:rsidSect="005640A5">
          <w:headerReference w:type="default" r:id="rId16"/>
          <w:footerReference w:type="even" r:id="rId17"/>
          <w:footerReference w:type="default" r:id="rId18"/>
          <w:pgSz w:w="12240" w:h="15840" w:code="1"/>
          <w:pgMar w:top="1440" w:right="1440" w:bottom="1440" w:left="1440" w:header="720" w:footer="720" w:gutter="0"/>
          <w:cols w:space="720"/>
          <w:docGrid w:linePitch="360"/>
        </w:sectPr>
      </w:pPr>
    </w:p>
    <w:p w14:paraId="13852E43" w14:textId="77777777" w:rsidR="006D5D70" w:rsidRPr="00013B95" w:rsidRDefault="006D5D70" w:rsidP="008229C9">
      <w:pPr>
        <w:pStyle w:val="NoSpacing"/>
        <w:shd w:val="clear" w:color="auto" w:fill="D9D9D9" w:themeFill="background1" w:themeFillShade="D9"/>
        <w:ind w:right="202"/>
        <w:jc w:val="both"/>
        <w:rPr>
          <w:rFonts w:asciiTheme="majorBidi" w:hAnsiTheme="majorBidi" w:cstheme="majorBidi"/>
          <w:b/>
          <w:sz w:val="24"/>
          <w:szCs w:val="24"/>
        </w:rPr>
      </w:pPr>
      <w:r w:rsidRPr="00013B95">
        <w:rPr>
          <w:rFonts w:asciiTheme="majorBidi" w:hAnsiTheme="majorBidi" w:cstheme="majorBidi"/>
          <w:b/>
          <w:sz w:val="24"/>
          <w:szCs w:val="24"/>
        </w:rPr>
        <w:lastRenderedPageBreak/>
        <w:t>APPENDIX: LOGICAL FRAMEWORK (Log</w:t>
      </w:r>
      <w:r w:rsidR="001F2E59" w:rsidRPr="00013B95">
        <w:rPr>
          <w:rFonts w:asciiTheme="majorBidi" w:hAnsiTheme="majorBidi" w:cstheme="majorBidi"/>
          <w:b/>
          <w:sz w:val="24"/>
          <w:szCs w:val="24"/>
        </w:rPr>
        <w:t xml:space="preserve"> </w:t>
      </w:r>
      <w:r w:rsidRPr="00013B95">
        <w:rPr>
          <w:rFonts w:asciiTheme="majorBidi" w:hAnsiTheme="majorBidi" w:cstheme="majorBidi"/>
          <w:b/>
          <w:sz w:val="24"/>
          <w:szCs w:val="24"/>
        </w:rPr>
        <w:t>frame)</w:t>
      </w:r>
    </w:p>
    <w:p w14:paraId="774C8C2A" w14:textId="7080AECB" w:rsidR="00E565C0" w:rsidRPr="00013B95" w:rsidRDefault="00E565C0" w:rsidP="008229C9">
      <w:pPr>
        <w:pStyle w:val="NoSpacing"/>
        <w:jc w:val="both"/>
        <w:rPr>
          <w:rFonts w:asciiTheme="majorBidi" w:hAnsiTheme="majorBidi" w:cstheme="majorBidi"/>
          <w:sz w:val="24"/>
          <w:szCs w:val="24"/>
        </w:rPr>
      </w:pPr>
      <w:r w:rsidRPr="00013B95">
        <w:rPr>
          <w:rFonts w:asciiTheme="majorBidi" w:hAnsiTheme="majorBidi" w:cstheme="majorBidi"/>
          <w:sz w:val="24"/>
          <w:szCs w:val="24"/>
        </w:rPr>
        <w:t xml:space="preserve">Choose </w:t>
      </w:r>
      <w:r w:rsidR="00D036F2" w:rsidRPr="00013B95">
        <w:rPr>
          <w:rFonts w:asciiTheme="majorBidi" w:hAnsiTheme="majorBidi" w:cstheme="majorBidi"/>
          <w:sz w:val="24"/>
          <w:szCs w:val="24"/>
        </w:rPr>
        <w:t>one of the three</w:t>
      </w:r>
      <w:r w:rsidRPr="00013B95">
        <w:rPr>
          <w:rFonts w:asciiTheme="majorBidi" w:hAnsiTheme="majorBidi" w:cstheme="majorBidi"/>
          <w:sz w:val="24"/>
          <w:szCs w:val="24"/>
        </w:rPr>
        <w:t xml:space="preserve"> </w:t>
      </w:r>
      <w:r w:rsidR="00FA2003" w:rsidRPr="00013B95">
        <w:rPr>
          <w:rFonts w:asciiTheme="majorBidi" w:hAnsiTheme="majorBidi" w:cstheme="majorBidi"/>
          <w:sz w:val="24"/>
          <w:szCs w:val="24"/>
        </w:rPr>
        <w:t xml:space="preserve">optional </w:t>
      </w:r>
      <w:r w:rsidRPr="00013B95">
        <w:rPr>
          <w:rFonts w:asciiTheme="majorBidi" w:hAnsiTheme="majorBidi" w:cstheme="majorBidi"/>
          <w:sz w:val="24"/>
          <w:szCs w:val="24"/>
        </w:rPr>
        <w:t>format</w:t>
      </w:r>
      <w:r w:rsidR="00D036F2" w:rsidRPr="00013B95">
        <w:rPr>
          <w:rFonts w:asciiTheme="majorBidi" w:hAnsiTheme="majorBidi" w:cstheme="majorBidi"/>
          <w:sz w:val="24"/>
          <w:szCs w:val="24"/>
        </w:rPr>
        <w:t xml:space="preserve">s </w:t>
      </w:r>
      <w:r w:rsidR="00C77BC2" w:rsidRPr="00013B95">
        <w:rPr>
          <w:rFonts w:asciiTheme="majorBidi" w:hAnsiTheme="majorBidi" w:cstheme="majorBidi"/>
          <w:sz w:val="24"/>
          <w:szCs w:val="24"/>
        </w:rPr>
        <w:t>below to</w:t>
      </w:r>
      <w:r w:rsidR="00063DA4" w:rsidRPr="00013B95">
        <w:rPr>
          <w:rFonts w:asciiTheme="majorBidi" w:hAnsiTheme="majorBidi" w:cstheme="majorBidi"/>
          <w:sz w:val="24"/>
          <w:szCs w:val="24"/>
        </w:rPr>
        <w:t xml:space="preserve"> summarize your project proposal</w:t>
      </w:r>
      <w:r w:rsidRPr="00013B95">
        <w:rPr>
          <w:rFonts w:asciiTheme="majorBidi" w:hAnsiTheme="majorBidi" w:cstheme="majorBidi"/>
          <w:sz w:val="24"/>
          <w:szCs w:val="24"/>
        </w:rPr>
        <w:t>.</w:t>
      </w:r>
      <w:r w:rsidR="00063DA4" w:rsidRPr="00013B95">
        <w:rPr>
          <w:rFonts w:asciiTheme="majorBidi" w:hAnsiTheme="majorBidi" w:cstheme="majorBidi"/>
          <w:sz w:val="24"/>
          <w:szCs w:val="24"/>
        </w:rPr>
        <w:t xml:space="preserve"> </w:t>
      </w:r>
      <w:r w:rsidR="00C02966" w:rsidRPr="00013B95">
        <w:rPr>
          <w:rFonts w:asciiTheme="majorBidi" w:hAnsiTheme="majorBidi" w:cstheme="majorBidi"/>
          <w:sz w:val="24"/>
          <w:szCs w:val="24"/>
        </w:rPr>
        <w:t xml:space="preserve">You may </w:t>
      </w:r>
      <w:r w:rsidR="00A829C0" w:rsidRPr="00013B95">
        <w:rPr>
          <w:rFonts w:asciiTheme="majorBidi" w:hAnsiTheme="majorBidi" w:cstheme="majorBidi"/>
          <w:sz w:val="24"/>
          <w:szCs w:val="24"/>
        </w:rPr>
        <w:t xml:space="preserve">use </w:t>
      </w:r>
      <w:r w:rsidR="00C02966" w:rsidRPr="00013B95">
        <w:rPr>
          <w:rFonts w:asciiTheme="majorBidi" w:hAnsiTheme="majorBidi" w:cstheme="majorBidi"/>
          <w:sz w:val="24"/>
          <w:szCs w:val="24"/>
        </w:rPr>
        <w:t>your own format</w:t>
      </w:r>
      <w:r w:rsidR="00A829C0" w:rsidRPr="00013B95">
        <w:rPr>
          <w:rFonts w:asciiTheme="majorBidi" w:hAnsiTheme="majorBidi" w:cstheme="majorBidi"/>
          <w:sz w:val="24"/>
          <w:szCs w:val="24"/>
        </w:rPr>
        <w:t>,</w:t>
      </w:r>
      <w:r w:rsidR="00C02966" w:rsidRPr="00013B95">
        <w:rPr>
          <w:rFonts w:asciiTheme="majorBidi" w:hAnsiTheme="majorBidi" w:cstheme="majorBidi"/>
          <w:sz w:val="24"/>
          <w:szCs w:val="24"/>
        </w:rPr>
        <w:t xml:space="preserve"> </w:t>
      </w:r>
      <w:r w:rsidR="00374B20" w:rsidRPr="00013B95">
        <w:rPr>
          <w:rFonts w:asciiTheme="majorBidi" w:hAnsiTheme="majorBidi" w:cstheme="majorBidi"/>
          <w:sz w:val="24"/>
          <w:szCs w:val="24"/>
        </w:rPr>
        <w:t>if</w:t>
      </w:r>
      <w:r w:rsidR="00C02966" w:rsidRPr="00013B95">
        <w:rPr>
          <w:rFonts w:asciiTheme="majorBidi" w:hAnsiTheme="majorBidi" w:cstheme="majorBidi"/>
          <w:sz w:val="24"/>
          <w:szCs w:val="24"/>
        </w:rPr>
        <w:t xml:space="preserve"> all the </w:t>
      </w:r>
      <w:r w:rsidR="00FA2003" w:rsidRPr="00013B95">
        <w:rPr>
          <w:rFonts w:asciiTheme="majorBidi" w:hAnsiTheme="majorBidi" w:cstheme="majorBidi"/>
          <w:sz w:val="24"/>
          <w:szCs w:val="24"/>
        </w:rPr>
        <w:t xml:space="preserve">key </w:t>
      </w:r>
      <w:r w:rsidR="00C02966" w:rsidRPr="00013B95">
        <w:rPr>
          <w:rFonts w:asciiTheme="majorBidi" w:hAnsiTheme="majorBidi" w:cstheme="majorBidi"/>
          <w:sz w:val="24"/>
          <w:szCs w:val="24"/>
        </w:rPr>
        <w:t xml:space="preserve">information </w:t>
      </w:r>
      <w:r w:rsidR="00374B20" w:rsidRPr="00013B95">
        <w:rPr>
          <w:rFonts w:asciiTheme="majorBidi" w:hAnsiTheme="majorBidi" w:cstheme="majorBidi"/>
          <w:sz w:val="24"/>
          <w:szCs w:val="24"/>
        </w:rPr>
        <w:t xml:space="preserve">requested in the table below </w:t>
      </w:r>
      <w:r w:rsidR="00C02966" w:rsidRPr="00013B95">
        <w:rPr>
          <w:rFonts w:asciiTheme="majorBidi" w:hAnsiTheme="majorBidi" w:cstheme="majorBidi"/>
          <w:sz w:val="24"/>
          <w:szCs w:val="24"/>
        </w:rPr>
        <w:t xml:space="preserve">is </w:t>
      </w:r>
      <w:r w:rsidR="00FA2003" w:rsidRPr="00013B95">
        <w:rPr>
          <w:rFonts w:asciiTheme="majorBidi" w:hAnsiTheme="majorBidi" w:cstheme="majorBidi"/>
          <w:sz w:val="24"/>
          <w:szCs w:val="24"/>
        </w:rPr>
        <w:t>included</w:t>
      </w:r>
      <w:r w:rsidR="005127F3" w:rsidRPr="00013B95">
        <w:rPr>
          <w:rFonts w:asciiTheme="majorBidi" w:hAnsiTheme="majorBidi" w:cstheme="majorBidi"/>
          <w:sz w:val="24"/>
          <w:szCs w:val="24"/>
        </w:rPr>
        <w:t xml:space="preserve">. </w:t>
      </w:r>
      <w:r w:rsidR="00A829C0" w:rsidRPr="00013B95">
        <w:rPr>
          <w:rFonts w:asciiTheme="majorBidi" w:hAnsiTheme="majorBidi" w:cstheme="majorBidi"/>
          <w:sz w:val="24"/>
          <w:szCs w:val="24"/>
        </w:rPr>
        <w:t>You may wish to</w:t>
      </w:r>
      <w:r w:rsidR="005127F3" w:rsidRPr="00013B95">
        <w:rPr>
          <w:rFonts w:asciiTheme="majorBidi" w:hAnsiTheme="majorBidi" w:cstheme="majorBidi"/>
          <w:sz w:val="24"/>
          <w:szCs w:val="24"/>
        </w:rPr>
        <w:t xml:space="preserve"> </w:t>
      </w:r>
      <w:r w:rsidR="00A829C0" w:rsidRPr="00013B95">
        <w:rPr>
          <w:rFonts w:asciiTheme="majorBidi" w:hAnsiTheme="majorBidi" w:cstheme="majorBidi"/>
          <w:sz w:val="24"/>
          <w:szCs w:val="24"/>
        </w:rPr>
        <w:t xml:space="preserve">substitute </w:t>
      </w:r>
      <w:r w:rsidR="005127F3" w:rsidRPr="00013B95">
        <w:rPr>
          <w:rFonts w:asciiTheme="majorBidi" w:hAnsiTheme="majorBidi" w:cstheme="majorBidi"/>
          <w:sz w:val="24"/>
          <w:szCs w:val="24"/>
        </w:rPr>
        <w:t>this table for</w:t>
      </w:r>
      <w:r w:rsidR="00020DE8" w:rsidRPr="00013B95">
        <w:rPr>
          <w:rFonts w:asciiTheme="majorBidi" w:hAnsiTheme="majorBidi" w:cstheme="majorBidi"/>
          <w:sz w:val="24"/>
          <w:szCs w:val="24"/>
        </w:rPr>
        <w:t xml:space="preserve"> a separate Excel document</w:t>
      </w:r>
      <w:r w:rsidR="00C02966" w:rsidRPr="00013B95">
        <w:rPr>
          <w:rFonts w:asciiTheme="majorBidi" w:hAnsiTheme="majorBidi" w:cstheme="majorBidi"/>
          <w:sz w:val="24"/>
          <w:szCs w:val="24"/>
        </w:rPr>
        <w:t>.</w:t>
      </w:r>
      <w:r w:rsidRPr="00013B95">
        <w:rPr>
          <w:rFonts w:asciiTheme="majorBidi" w:hAnsiTheme="majorBidi" w:cstheme="majorBidi"/>
          <w:sz w:val="24"/>
          <w:szCs w:val="24"/>
        </w:rPr>
        <w:t xml:space="preserve"> </w:t>
      </w:r>
      <w:r w:rsidR="00FA2003" w:rsidRPr="00013B95">
        <w:rPr>
          <w:rFonts w:asciiTheme="majorBidi" w:hAnsiTheme="majorBidi" w:cstheme="majorBidi"/>
          <w:sz w:val="24"/>
          <w:szCs w:val="24"/>
        </w:rPr>
        <w:t>A</w:t>
      </w:r>
      <w:r w:rsidRPr="00013B95">
        <w:rPr>
          <w:rFonts w:asciiTheme="majorBidi" w:hAnsiTheme="majorBidi" w:cstheme="majorBidi"/>
          <w:sz w:val="24"/>
          <w:szCs w:val="24"/>
        </w:rPr>
        <w:t>dd</w:t>
      </w:r>
      <w:r w:rsidR="00063DA4" w:rsidRPr="00013B95">
        <w:rPr>
          <w:rFonts w:asciiTheme="majorBidi" w:hAnsiTheme="majorBidi" w:cstheme="majorBidi"/>
          <w:sz w:val="24"/>
          <w:szCs w:val="24"/>
        </w:rPr>
        <w:t>, delete or merge</w:t>
      </w:r>
      <w:r w:rsidRPr="00013B95">
        <w:rPr>
          <w:rFonts w:asciiTheme="majorBidi" w:hAnsiTheme="majorBidi" w:cstheme="majorBidi"/>
          <w:sz w:val="24"/>
          <w:szCs w:val="24"/>
        </w:rPr>
        <w:t xml:space="preserve"> columns and rows as necessary.</w:t>
      </w:r>
      <w:r w:rsidR="00063DA4" w:rsidRPr="00013B95">
        <w:rPr>
          <w:rFonts w:asciiTheme="majorBidi" w:hAnsiTheme="majorBidi" w:cstheme="majorBidi"/>
          <w:sz w:val="24"/>
          <w:szCs w:val="24"/>
        </w:rPr>
        <w:t xml:space="preserve"> If baseline information is not available now, note when it will be collected.</w:t>
      </w:r>
    </w:p>
    <w:p w14:paraId="13BE8900" w14:textId="0F9A842B" w:rsidR="00316D27" w:rsidRPr="00013B95" w:rsidRDefault="00316D27" w:rsidP="008229C9">
      <w:pPr>
        <w:pStyle w:val="NoSpacing"/>
        <w:jc w:val="both"/>
        <w:rPr>
          <w:rFonts w:asciiTheme="majorBidi" w:hAnsiTheme="majorBidi" w:cstheme="majorBidi"/>
          <w:sz w:val="24"/>
          <w:szCs w:val="24"/>
        </w:rPr>
      </w:pPr>
    </w:p>
    <w:p w14:paraId="4B65AA94" w14:textId="74801B20" w:rsidR="005B7D99" w:rsidRPr="00013B95" w:rsidRDefault="005B7D99" w:rsidP="00F27401">
      <w:pPr>
        <w:rPr>
          <w:rFonts w:asciiTheme="majorBidi" w:hAnsiTheme="majorBidi" w:cstheme="majorBidi"/>
          <w:sz w:val="24"/>
          <w:szCs w:val="24"/>
        </w:rPr>
      </w:pPr>
    </w:p>
    <w:tbl>
      <w:tblPr>
        <w:tblStyle w:val="TableGrid"/>
        <w:tblpPr w:leftFromText="180" w:rightFromText="180" w:vertAnchor="text" w:horzAnchor="page" w:tblpX="766" w:tblpY="56"/>
        <w:tblW w:w="14313" w:type="dxa"/>
        <w:tblLayout w:type="fixed"/>
        <w:tblLook w:val="04A0" w:firstRow="1" w:lastRow="0" w:firstColumn="1" w:lastColumn="0" w:noHBand="0" w:noVBand="1"/>
      </w:tblPr>
      <w:tblGrid>
        <w:gridCol w:w="1417"/>
        <w:gridCol w:w="1268"/>
        <w:gridCol w:w="571"/>
        <w:gridCol w:w="795"/>
        <w:gridCol w:w="622"/>
        <w:gridCol w:w="639"/>
        <w:gridCol w:w="983"/>
        <w:gridCol w:w="1143"/>
        <w:gridCol w:w="779"/>
        <w:gridCol w:w="3303"/>
        <w:gridCol w:w="524"/>
        <w:gridCol w:w="2171"/>
        <w:gridCol w:w="26"/>
        <w:gridCol w:w="72"/>
      </w:tblGrid>
      <w:tr w:rsidR="00013B95" w:rsidRPr="00013B95" w14:paraId="4665C72F" w14:textId="77777777" w:rsidTr="00F12A4C">
        <w:trPr>
          <w:gridAfter w:val="2"/>
          <w:wAfter w:w="98" w:type="dxa"/>
        </w:trPr>
        <w:tc>
          <w:tcPr>
            <w:tcW w:w="14215" w:type="dxa"/>
            <w:gridSpan w:val="12"/>
            <w:shd w:val="clear" w:color="auto" w:fill="BFBFBF" w:themeFill="background1" w:themeFillShade="BF"/>
          </w:tcPr>
          <w:p w14:paraId="653E8700"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Long-term Impact</w:t>
            </w:r>
          </w:p>
          <w:p w14:paraId="2ACE0822" w14:textId="77777777" w:rsidR="00F12A4C" w:rsidRPr="00013B95" w:rsidRDefault="00F12A4C" w:rsidP="00891B55">
            <w:pPr>
              <w:pStyle w:val="NoSpacing"/>
              <w:shd w:val="clear" w:color="auto" w:fill="FFFFFF" w:themeFill="background1"/>
              <w:tabs>
                <w:tab w:val="left" w:pos="284"/>
              </w:tabs>
              <w:rPr>
                <w:rFonts w:asciiTheme="majorBidi" w:hAnsiTheme="majorBidi" w:cstheme="majorBidi"/>
                <w:sz w:val="24"/>
                <w:szCs w:val="24"/>
              </w:rPr>
            </w:pPr>
            <w:r w:rsidRPr="00013B95">
              <w:rPr>
                <w:rFonts w:asciiTheme="majorBidi" w:hAnsiTheme="majorBidi" w:cstheme="majorBidi"/>
                <w:sz w:val="24"/>
                <w:szCs w:val="24"/>
              </w:rPr>
              <w:t xml:space="preserve">Enhance the agriculture </w:t>
            </w:r>
            <w:r w:rsidRPr="00013B95">
              <w:rPr>
                <w:rFonts w:asciiTheme="majorBidi" w:hAnsiTheme="majorBidi" w:cstheme="majorBidi"/>
                <w:iCs/>
                <w:sz w:val="24"/>
                <w:szCs w:val="24"/>
              </w:rPr>
              <w:t>practices</w:t>
            </w:r>
            <w:r w:rsidRPr="00013B95">
              <w:rPr>
                <w:rFonts w:asciiTheme="majorBidi" w:hAnsiTheme="majorBidi" w:cstheme="majorBidi"/>
                <w:sz w:val="24"/>
                <w:szCs w:val="24"/>
              </w:rPr>
              <w:t xml:space="preserve"> through new technique, land development and construction of water reservoirs to increase the production of </w:t>
            </w:r>
            <w:proofErr w:type="gramStart"/>
            <w:r w:rsidRPr="00013B95">
              <w:rPr>
                <w:rFonts w:asciiTheme="majorBidi" w:hAnsiTheme="majorBidi" w:cstheme="majorBidi"/>
                <w:sz w:val="24"/>
                <w:szCs w:val="24"/>
              </w:rPr>
              <w:t>sufficient</w:t>
            </w:r>
            <w:proofErr w:type="gramEnd"/>
            <w:r w:rsidRPr="00013B95">
              <w:rPr>
                <w:rFonts w:asciiTheme="majorBidi" w:hAnsiTheme="majorBidi" w:cstheme="majorBidi"/>
                <w:sz w:val="24"/>
                <w:szCs w:val="24"/>
              </w:rPr>
              <w:t xml:space="preserve"> healthy food. Promote sustainable livelihoods and create a strong organized community by involving more women participation. </w:t>
            </w:r>
          </w:p>
          <w:p w14:paraId="3D1AC0DE" w14:textId="77777777" w:rsidR="00F12A4C" w:rsidRPr="00013B95" w:rsidRDefault="00F12A4C" w:rsidP="00891B55">
            <w:pPr>
              <w:pStyle w:val="NoSpacing"/>
              <w:rPr>
                <w:rFonts w:asciiTheme="majorBidi" w:hAnsiTheme="majorBidi" w:cstheme="majorBidi"/>
                <w:sz w:val="24"/>
                <w:szCs w:val="24"/>
              </w:rPr>
            </w:pPr>
          </w:p>
        </w:tc>
      </w:tr>
      <w:tr w:rsidR="00013B95" w:rsidRPr="00013B95" w14:paraId="49CAE206" w14:textId="77777777" w:rsidTr="00F12A4C">
        <w:trPr>
          <w:gridAfter w:val="1"/>
          <w:wAfter w:w="72" w:type="dxa"/>
          <w:trHeight w:val="340"/>
        </w:trPr>
        <w:tc>
          <w:tcPr>
            <w:tcW w:w="14241" w:type="dxa"/>
            <w:gridSpan w:val="13"/>
            <w:shd w:val="clear" w:color="auto" w:fill="F2F2F2" w:themeFill="background1" w:themeFillShade="F2"/>
          </w:tcPr>
          <w:p w14:paraId="49973B4D" w14:textId="77777777" w:rsidR="00F12A4C" w:rsidRPr="00013B95" w:rsidRDefault="00F12A4C" w:rsidP="00891B55">
            <w:pPr>
              <w:pStyle w:val="NoSpacing"/>
              <w:rPr>
                <w:rFonts w:asciiTheme="majorBidi" w:hAnsiTheme="majorBidi" w:cstheme="majorBidi"/>
                <w:b/>
                <w:sz w:val="24"/>
                <w:szCs w:val="24"/>
              </w:rPr>
            </w:pPr>
          </w:p>
        </w:tc>
      </w:tr>
      <w:tr w:rsidR="00013B95" w:rsidRPr="00013B95" w14:paraId="6AFC39B9" w14:textId="77777777" w:rsidTr="00F12A4C">
        <w:trPr>
          <w:gridAfter w:val="1"/>
          <w:wAfter w:w="72" w:type="dxa"/>
          <w:trHeight w:val="1757"/>
        </w:trPr>
        <w:tc>
          <w:tcPr>
            <w:tcW w:w="1417" w:type="dxa"/>
            <w:shd w:val="clear" w:color="auto" w:fill="F2F2F2" w:themeFill="background1" w:themeFillShade="F2"/>
          </w:tcPr>
          <w:p w14:paraId="074DCCFC" w14:textId="77777777" w:rsidR="00F12A4C" w:rsidRPr="00013B95" w:rsidRDefault="00F12A4C" w:rsidP="00891B55">
            <w:pPr>
              <w:rPr>
                <w:rFonts w:asciiTheme="majorBidi" w:hAnsiTheme="majorBidi" w:cstheme="majorBidi"/>
                <w:b/>
                <w:bCs/>
                <w:sz w:val="24"/>
                <w:szCs w:val="24"/>
              </w:rPr>
            </w:pPr>
            <w:r w:rsidRPr="00013B95">
              <w:rPr>
                <w:rFonts w:asciiTheme="majorBidi" w:hAnsiTheme="majorBidi" w:cstheme="majorBidi"/>
                <w:b/>
                <w:bCs/>
                <w:sz w:val="24"/>
                <w:szCs w:val="24"/>
              </w:rPr>
              <w:t>Outcomes</w:t>
            </w:r>
          </w:p>
        </w:tc>
        <w:tc>
          <w:tcPr>
            <w:tcW w:w="1839" w:type="dxa"/>
            <w:gridSpan w:val="2"/>
          </w:tcPr>
          <w:p w14:paraId="4EBD99FE" w14:textId="77777777" w:rsidR="00F12A4C" w:rsidRPr="00013B95" w:rsidRDefault="00F12A4C" w:rsidP="00891B55">
            <w:pPr>
              <w:rPr>
                <w:rFonts w:asciiTheme="majorBidi" w:hAnsiTheme="majorBidi" w:cstheme="majorBidi"/>
                <w:i/>
                <w:sz w:val="24"/>
                <w:szCs w:val="24"/>
              </w:rPr>
            </w:pPr>
            <w:r w:rsidRPr="00013B95">
              <w:rPr>
                <w:rFonts w:asciiTheme="majorBidi" w:hAnsiTheme="majorBidi" w:cstheme="majorBidi"/>
                <w:b/>
                <w:sz w:val="24"/>
                <w:szCs w:val="24"/>
              </w:rPr>
              <w:t xml:space="preserve">Outcome Indicator </w:t>
            </w:r>
            <w:r w:rsidRPr="00013B95">
              <w:rPr>
                <w:rFonts w:asciiTheme="majorBidi" w:hAnsiTheme="majorBidi" w:cstheme="majorBidi"/>
                <w:sz w:val="24"/>
                <w:szCs w:val="24"/>
              </w:rPr>
              <w:t xml:space="preserve">  Information that indicates change is happening.</w:t>
            </w:r>
          </w:p>
        </w:tc>
        <w:tc>
          <w:tcPr>
            <w:tcW w:w="1417" w:type="dxa"/>
            <w:gridSpan w:val="2"/>
          </w:tcPr>
          <w:p w14:paraId="5AC972D3"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Baseline Information</w:t>
            </w:r>
          </w:p>
          <w:p w14:paraId="7D46E26A"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The starting place for an indicator.</w:t>
            </w:r>
          </w:p>
        </w:tc>
        <w:tc>
          <w:tcPr>
            <w:tcW w:w="1622" w:type="dxa"/>
            <w:gridSpan w:val="2"/>
          </w:tcPr>
          <w:p w14:paraId="2368ED94"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Data Collection</w:t>
            </w:r>
            <w:r w:rsidRPr="00013B95">
              <w:rPr>
                <w:rFonts w:asciiTheme="majorBidi" w:hAnsiTheme="majorBidi" w:cstheme="majorBidi"/>
                <w:sz w:val="24"/>
                <w:szCs w:val="24"/>
              </w:rPr>
              <w:t xml:space="preserve"> Frequency and method.</w:t>
            </w:r>
          </w:p>
        </w:tc>
        <w:tc>
          <w:tcPr>
            <w:tcW w:w="1922" w:type="dxa"/>
            <w:gridSpan w:val="2"/>
          </w:tcPr>
          <w:p w14:paraId="0B6EFDFE"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Planned Outputs</w:t>
            </w:r>
          </w:p>
          <w:p w14:paraId="3C12A7BB"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Brief description and anticipated number.</w:t>
            </w:r>
          </w:p>
        </w:tc>
        <w:tc>
          <w:tcPr>
            <w:tcW w:w="3827" w:type="dxa"/>
            <w:gridSpan w:val="2"/>
          </w:tcPr>
          <w:p w14:paraId="32B97C16"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Activities summary list</w:t>
            </w:r>
          </w:p>
          <w:p w14:paraId="10DA38F4"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Include project year for each activity and required inputs.</w:t>
            </w:r>
          </w:p>
        </w:tc>
        <w:tc>
          <w:tcPr>
            <w:tcW w:w="2197" w:type="dxa"/>
            <w:gridSpan w:val="2"/>
          </w:tcPr>
          <w:p w14:paraId="1EC79DC4"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Inputs for these Activities</w:t>
            </w:r>
          </w:p>
        </w:tc>
      </w:tr>
      <w:tr w:rsidR="00013B95" w:rsidRPr="00013B95" w14:paraId="78B3B07F" w14:textId="77777777" w:rsidTr="00F12A4C">
        <w:trPr>
          <w:gridAfter w:val="1"/>
          <w:wAfter w:w="72" w:type="dxa"/>
          <w:trHeight w:val="1500"/>
        </w:trPr>
        <w:tc>
          <w:tcPr>
            <w:tcW w:w="1417" w:type="dxa"/>
            <w:shd w:val="clear" w:color="auto" w:fill="F2F2F2" w:themeFill="background1" w:themeFillShade="F2"/>
          </w:tcPr>
          <w:p w14:paraId="693F6005" w14:textId="77777777" w:rsidR="00F12A4C" w:rsidRPr="00013B95" w:rsidRDefault="00F12A4C" w:rsidP="00891B55">
            <w:pPr>
              <w:pStyle w:val="NoSpacing"/>
              <w:rPr>
                <w:rFonts w:asciiTheme="majorBidi" w:hAnsiTheme="majorBidi" w:cstheme="majorBidi"/>
                <w:b/>
                <w:sz w:val="24"/>
                <w:szCs w:val="24"/>
                <w:u w:val="single"/>
              </w:rPr>
            </w:pPr>
            <w:r w:rsidRPr="00013B95">
              <w:rPr>
                <w:rFonts w:asciiTheme="majorBidi" w:hAnsiTheme="majorBidi" w:cstheme="majorBidi"/>
                <w:b/>
                <w:sz w:val="24"/>
                <w:szCs w:val="24"/>
                <w:u w:val="single"/>
              </w:rPr>
              <w:t>Outcome 1</w:t>
            </w:r>
          </w:p>
          <w:p w14:paraId="3F539CB9" w14:textId="77777777" w:rsidR="00F12A4C" w:rsidRPr="00013B95" w:rsidRDefault="00F12A4C" w:rsidP="00891B55">
            <w:pPr>
              <w:pStyle w:val="NoSpacing"/>
              <w:rPr>
                <w:rFonts w:asciiTheme="majorBidi" w:hAnsiTheme="majorBidi" w:cstheme="majorBidi"/>
                <w:b/>
                <w:sz w:val="24"/>
                <w:szCs w:val="24"/>
              </w:rPr>
            </w:pPr>
          </w:p>
          <w:p w14:paraId="05B0372F" w14:textId="77777777" w:rsidR="00F12A4C" w:rsidRPr="00013B95" w:rsidRDefault="00F12A4C" w:rsidP="00891B55">
            <w:pPr>
              <w:contextualSpacing/>
              <w:rPr>
                <w:rFonts w:asciiTheme="majorBidi" w:hAnsiTheme="majorBidi" w:cstheme="majorBidi"/>
                <w:iCs/>
                <w:sz w:val="24"/>
                <w:szCs w:val="24"/>
              </w:rPr>
            </w:pPr>
            <w:r w:rsidRPr="00013B95">
              <w:rPr>
                <w:rFonts w:asciiTheme="majorBidi" w:hAnsiTheme="majorBidi" w:cstheme="majorBidi"/>
                <w:iCs/>
                <w:sz w:val="24"/>
                <w:szCs w:val="24"/>
              </w:rPr>
              <w:t>Increased adoption of new agriculture technique (e.g. soil and water conservation strategies improved agricultural practices:</w:t>
            </w:r>
          </w:p>
          <w:p w14:paraId="5441AE9C" w14:textId="77777777" w:rsidR="00F12A4C" w:rsidRPr="00013B95" w:rsidRDefault="00F12A4C" w:rsidP="00891B55">
            <w:pPr>
              <w:pStyle w:val="NoSpacing"/>
              <w:rPr>
                <w:rFonts w:asciiTheme="majorBidi" w:hAnsiTheme="majorBidi" w:cstheme="majorBidi"/>
                <w:b/>
                <w:sz w:val="24"/>
                <w:szCs w:val="24"/>
              </w:rPr>
            </w:pPr>
          </w:p>
        </w:tc>
        <w:tc>
          <w:tcPr>
            <w:tcW w:w="1839" w:type="dxa"/>
            <w:gridSpan w:val="2"/>
          </w:tcPr>
          <w:p w14:paraId="76D47AC6" w14:textId="77777777" w:rsidR="00F12A4C" w:rsidRPr="00013B95" w:rsidRDefault="00F12A4C" w:rsidP="00891B55">
            <w:pPr>
              <w:pStyle w:val="NoSpacing"/>
              <w:rPr>
                <w:rFonts w:asciiTheme="majorBidi" w:hAnsiTheme="majorBidi" w:cstheme="majorBidi"/>
                <w:sz w:val="24"/>
                <w:szCs w:val="24"/>
              </w:rPr>
            </w:pPr>
          </w:p>
          <w:p w14:paraId="5076F18B" w14:textId="77777777" w:rsidR="00F12A4C" w:rsidRPr="00013B95" w:rsidRDefault="00F12A4C" w:rsidP="00891B55">
            <w:pPr>
              <w:pStyle w:val="NoSpacing"/>
              <w:rPr>
                <w:rFonts w:asciiTheme="majorBidi" w:hAnsiTheme="majorBidi" w:cstheme="majorBidi"/>
                <w:sz w:val="24"/>
                <w:szCs w:val="24"/>
              </w:rPr>
            </w:pPr>
          </w:p>
          <w:p w14:paraId="7E1D45D2" w14:textId="77777777" w:rsidR="00F12A4C" w:rsidRPr="00013B95" w:rsidRDefault="00F12A4C" w:rsidP="00F12A4C">
            <w:pPr>
              <w:pStyle w:val="NoSpacing"/>
              <w:numPr>
                <w:ilvl w:val="1"/>
                <w:numId w:val="76"/>
              </w:numPr>
              <w:rPr>
                <w:rFonts w:asciiTheme="majorBidi" w:hAnsiTheme="majorBidi" w:cstheme="majorBidi"/>
                <w:sz w:val="24"/>
                <w:szCs w:val="24"/>
              </w:rPr>
            </w:pPr>
            <w:r w:rsidRPr="00013B95">
              <w:rPr>
                <w:rFonts w:asciiTheme="majorBidi" w:hAnsiTheme="majorBidi" w:cstheme="majorBidi"/>
                <w:sz w:val="24"/>
                <w:szCs w:val="24"/>
              </w:rPr>
              <w:t xml:space="preserve">Increase in production of paddy per acre  </w:t>
            </w:r>
          </w:p>
          <w:p w14:paraId="440C91CF" w14:textId="77777777" w:rsidR="00F12A4C" w:rsidRPr="00013B95" w:rsidRDefault="00F12A4C" w:rsidP="00891B55">
            <w:pPr>
              <w:pStyle w:val="NoSpacing"/>
              <w:ind w:left="360"/>
              <w:rPr>
                <w:rFonts w:asciiTheme="majorBidi" w:hAnsiTheme="majorBidi" w:cstheme="majorBidi"/>
                <w:sz w:val="24"/>
                <w:szCs w:val="24"/>
              </w:rPr>
            </w:pPr>
          </w:p>
          <w:p w14:paraId="31428A3E" w14:textId="77777777" w:rsidR="00F12A4C" w:rsidRPr="00013B95" w:rsidRDefault="00F12A4C" w:rsidP="00891B55">
            <w:pPr>
              <w:pStyle w:val="NoSpacing"/>
              <w:ind w:left="360" w:hanging="360"/>
              <w:rPr>
                <w:rFonts w:asciiTheme="majorBidi" w:hAnsiTheme="majorBidi" w:cstheme="majorBidi"/>
                <w:sz w:val="24"/>
                <w:szCs w:val="24"/>
              </w:rPr>
            </w:pPr>
            <w:r w:rsidRPr="00013B95">
              <w:rPr>
                <w:rFonts w:asciiTheme="majorBidi" w:hAnsiTheme="majorBidi" w:cstheme="majorBidi"/>
                <w:sz w:val="24"/>
                <w:szCs w:val="24"/>
              </w:rPr>
              <w:t xml:space="preserve">1.2 Number of farmers who adopt </w:t>
            </w:r>
            <w:r w:rsidRPr="00013B95">
              <w:rPr>
                <w:rFonts w:asciiTheme="majorBidi" w:hAnsiTheme="majorBidi" w:cstheme="majorBidi"/>
                <w:b/>
                <w:bCs/>
                <w:sz w:val="24"/>
                <w:szCs w:val="24"/>
              </w:rPr>
              <w:t xml:space="preserve">at least 2 </w:t>
            </w:r>
            <w:r w:rsidRPr="00013B95">
              <w:rPr>
                <w:rFonts w:asciiTheme="majorBidi" w:hAnsiTheme="majorBidi" w:cstheme="majorBidi"/>
                <w:sz w:val="24"/>
                <w:szCs w:val="24"/>
              </w:rPr>
              <w:t xml:space="preserve">new agriculture techniques for good soil health &amp; more </w:t>
            </w:r>
            <w:r w:rsidRPr="00013B95">
              <w:rPr>
                <w:rFonts w:asciiTheme="majorBidi" w:hAnsiTheme="majorBidi" w:cstheme="majorBidi"/>
                <w:sz w:val="24"/>
                <w:szCs w:val="24"/>
              </w:rPr>
              <w:lastRenderedPageBreak/>
              <w:t xml:space="preserve">production out of: a)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w:t>
            </w:r>
            <w:proofErr w:type="gramStart"/>
            <w:r w:rsidRPr="00013B95">
              <w:rPr>
                <w:rFonts w:asciiTheme="majorBidi" w:hAnsiTheme="majorBidi" w:cstheme="majorBidi"/>
                <w:sz w:val="24"/>
                <w:szCs w:val="24"/>
              </w:rPr>
              <w:t>compost;  b</w:t>
            </w:r>
            <w:proofErr w:type="gramEnd"/>
            <w:r w:rsidRPr="00013B95">
              <w:rPr>
                <w:rFonts w:asciiTheme="majorBidi" w:hAnsiTheme="majorBidi" w:cstheme="majorBidi"/>
                <w:sz w:val="24"/>
                <w:szCs w:val="24"/>
              </w:rPr>
              <w:t>) SRI; c) appropriate quantity of fertilizer/manures after soil testing;  d) Organic farming; e) Technique for efficient water use; f) Others-to specify</w:t>
            </w:r>
          </w:p>
        </w:tc>
        <w:tc>
          <w:tcPr>
            <w:tcW w:w="1417" w:type="dxa"/>
            <w:gridSpan w:val="2"/>
          </w:tcPr>
          <w:p w14:paraId="60BE3068" w14:textId="77777777" w:rsidR="00F12A4C" w:rsidRPr="00013B95" w:rsidRDefault="00F12A4C" w:rsidP="00891B55">
            <w:pPr>
              <w:pStyle w:val="NoSpacing"/>
              <w:rPr>
                <w:rFonts w:asciiTheme="majorBidi" w:hAnsiTheme="majorBidi" w:cstheme="majorBidi"/>
                <w:sz w:val="24"/>
                <w:szCs w:val="24"/>
              </w:rPr>
            </w:pPr>
          </w:p>
          <w:p w14:paraId="7B53F559" w14:textId="77777777" w:rsidR="00F12A4C" w:rsidRPr="00013B95" w:rsidRDefault="00F12A4C" w:rsidP="00891B55">
            <w:pPr>
              <w:pStyle w:val="NoSpacing"/>
              <w:rPr>
                <w:rFonts w:asciiTheme="majorBidi" w:hAnsiTheme="majorBidi" w:cstheme="majorBidi"/>
                <w:sz w:val="24"/>
                <w:szCs w:val="24"/>
              </w:rPr>
            </w:pPr>
          </w:p>
          <w:p w14:paraId="5EF842ED"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Baseline will be collected before end of June 2019 reporting period.</w:t>
            </w:r>
          </w:p>
        </w:tc>
        <w:tc>
          <w:tcPr>
            <w:tcW w:w="1622" w:type="dxa"/>
            <w:gridSpan w:val="2"/>
          </w:tcPr>
          <w:p w14:paraId="752C7801" w14:textId="77777777" w:rsidR="00F12A4C" w:rsidRPr="00013B95" w:rsidRDefault="00F12A4C" w:rsidP="00891B55">
            <w:pPr>
              <w:pStyle w:val="NoSpacing"/>
              <w:ind w:left="360" w:hanging="360"/>
              <w:rPr>
                <w:rFonts w:asciiTheme="majorBidi" w:hAnsiTheme="majorBidi" w:cstheme="majorBidi"/>
                <w:sz w:val="24"/>
                <w:szCs w:val="24"/>
              </w:rPr>
            </w:pPr>
          </w:p>
          <w:p w14:paraId="4604AC82" w14:textId="77777777" w:rsidR="00F12A4C" w:rsidRPr="00013B95" w:rsidRDefault="00F12A4C" w:rsidP="00891B55">
            <w:pPr>
              <w:pStyle w:val="NoSpacing"/>
              <w:ind w:left="360" w:hanging="360"/>
              <w:rPr>
                <w:rFonts w:asciiTheme="majorBidi" w:hAnsiTheme="majorBidi" w:cstheme="majorBidi"/>
                <w:sz w:val="24"/>
                <w:szCs w:val="24"/>
              </w:rPr>
            </w:pPr>
          </w:p>
          <w:p w14:paraId="3C5AD1AA" w14:textId="77777777" w:rsidR="00F12A4C" w:rsidRPr="00013B95" w:rsidRDefault="00F12A4C" w:rsidP="00891B55">
            <w:pPr>
              <w:pStyle w:val="NoSpacing"/>
              <w:ind w:left="360" w:hanging="360"/>
              <w:rPr>
                <w:rFonts w:asciiTheme="majorBidi" w:hAnsiTheme="majorBidi" w:cstheme="majorBidi"/>
                <w:sz w:val="24"/>
                <w:szCs w:val="24"/>
              </w:rPr>
            </w:pPr>
            <w:r w:rsidRPr="00013B95">
              <w:rPr>
                <w:rFonts w:asciiTheme="majorBidi" w:hAnsiTheme="majorBidi" w:cstheme="majorBidi"/>
                <w:sz w:val="24"/>
                <w:szCs w:val="24"/>
              </w:rPr>
              <w:t>1.1 Crop cutting method at the harvest of paddy crop</w:t>
            </w:r>
          </w:p>
          <w:p w14:paraId="032A49D1" w14:textId="77777777" w:rsidR="00F12A4C" w:rsidRPr="00013B95" w:rsidRDefault="00F12A4C" w:rsidP="00891B55">
            <w:pPr>
              <w:pStyle w:val="NoSpacing"/>
              <w:ind w:left="360" w:hanging="360"/>
              <w:rPr>
                <w:rFonts w:asciiTheme="majorBidi" w:hAnsiTheme="majorBidi" w:cstheme="majorBidi"/>
                <w:sz w:val="24"/>
                <w:szCs w:val="24"/>
              </w:rPr>
            </w:pPr>
          </w:p>
          <w:p w14:paraId="085E8F5A" w14:textId="77777777" w:rsidR="00F12A4C" w:rsidRPr="00013B95" w:rsidRDefault="00F12A4C" w:rsidP="00891B55">
            <w:pPr>
              <w:pStyle w:val="NoSpacing"/>
              <w:ind w:left="360" w:hanging="360"/>
              <w:rPr>
                <w:rFonts w:asciiTheme="majorBidi" w:hAnsiTheme="majorBidi" w:cstheme="majorBidi"/>
                <w:sz w:val="24"/>
                <w:szCs w:val="24"/>
              </w:rPr>
            </w:pPr>
          </w:p>
          <w:p w14:paraId="2EAE1A8F" w14:textId="77777777" w:rsidR="00F12A4C" w:rsidRPr="00013B95" w:rsidRDefault="00F12A4C" w:rsidP="00891B55">
            <w:pPr>
              <w:pStyle w:val="NoSpacing"/>
              <w:ind w:left="360" w:hanging="360"/>
              <w:rPr>
                <w:rFonts w:asciiTheme="majorBidi" w:hAnsiTheme="majorBidi" w:cstheme="majorBidi"/>
                <w:sz w:val="24"/>
                <w:szCs w:val="24"/>
              </w:rPr>
            </w:pPr>
            <w:r w:rsidRPr="00013B95">
              <w:rPr>
                <w:rFonts w:asciiTheme="majorBidi" w:hAnsiTheme="majorBidi" w:cstheme="majorBidi"/>
                <w:sz w:val="24"/>
                <w:szCs w:val="24"/>
              </w:rPr>
              <w:t xml:space="preserve">1.2 Quarterly/ Households survey and field </w:t>
            </w:r>
            <w:r w:rsidRPr="00013B95">
              <w:rPr>
                <w:rFonts w:asciiTheme="majorBidi" w:hAnsiTheme="majorBidi" w:cstheme="majorBidi"/>
                <w:sz w:val="24"/>
                <w:szCs w:val="24"/>
              </w:rPr>
              <w:lastRenderedPageBreak/>
              <w:t xml:space="preserve">verification </w:t>
            </w:r>
          </w:p>
        </w:tc>
        <w:tc>
          <w:tcPr>
            <w:tcW w:w="1922" w:type="dxa"/>
            <w:gridSpan w:val="2"/>
          </w:tcPr>
          <w:p w14:paraId="683DA685" w14:textId="77777777" w:rsidR="00F12A4C" w:rsidRPr="00013B95" w:rsidRDefault="00F12A4C" w:rsidP="00891B55">
            <w:pPr>
              <w:pStyle w:val="NoSpacing"/>
              <w:tabs>
                <w:tab w:val="left" w:pos="216"/>
              </w:tabs>
              <w:ind w:left="216"/>
              <w:rPr>
                <w:rFonts w:asciiTheme="majorBidi" w:eastAsia="Arial" w:hAnsiTheme="majorBidi" w:cstheme="majorBidi"/>
                <w:sz w:val="24"/>
                <w:szCs w:val="24"/>
              </w:rPr>
            </w:pPr>
          </w:p>
          <w:p w14:paraId="202A3152" w14:textId="77777777" w:rsidR="00F12A4C" w:rsidRPr="00013B95" w:rsidRDefault="00F12A4C" w:rsidP="00891B55">
            <w:pPr>
              <w:pStyle w:val="NoSpacing"/>
              <w:tabs>
                <w:tab w:val="left" w:pos="216"/>
              </w:tabs>
              <w:ind w:left="216"/>
              <w:rPr>
                <w:rFonts w:asciiTheme="majorBidi" w:eastAsia="Arial" w:hAnsiTheme="majorBidi" w:cstheme="majorBidi"/>
                <w:sz w:val="24"/>
                <w:szCs w:val="24"/>
              </w:rPr>
            </w:pPr>
          </w:p>
          <w:p w14:paraId="0DB2CF4A"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t>20 women and 40 men trained in improved method of cultivation.</w:t>
            </w:r>
          </w:p>
          <w:p w14:paraId="1FC6FBB6"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t>The same 20 women and 40 men farmers trained in organic farming and improved agricultural practice.</w:t>
            </w:r>
          </w:p>
          <w:p w14:paraId="2FB346F1"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lastRenderedPageBreak/>
              <w:t xml:space="preserve">20 farmers Farmer Group are using </w:t>
            </w:r>
            <w:proofErr w:type="spellStart"/>
            <w:r w:rsidRPr="00013B95">
              <w:rPr>
                <w:rFonts w:asciiTheme="majorBidi" w:eastAsia="Arial" w:hAnsiTheme="majorBidi" w:cstheme="majorBidi"/>
                <w:sz w:val="24"/>
                <w:szCs w:val="24"/>
              </w:rPr>
              <w:t>vermi</w:t>
            </w:r>
            <w:proofErr w:type="spellEnd"/>
            <w:r w:rsidRPr="00013B95">
              <w:rPr>
                <w:rFonts w:asciiTheme="majorBidi" w:eastAsia="Arial" w:hAnsiTheme="majorBidi" w:cstheme="majorBidi"/>
                <w:sz w:val="24"/>
                <w:szCs w:val="24"/>
              </w:rPr>
              <w:t>-compost pits.</w:t>
            </w:r>
          </w:p>
          <w:p w14:paraId="0BB54C84"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t xml:space="preserve">3 farmers’ groups and 3 SHGs trained on agriculture and soil conservation methods. </w:t>
            </w:r>
          </w:p>
          <w:p w14:paraId="454529F0"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t>30 farmers will have improved land and irrigation facilities (like, farm bunding and field leveling in steep slopes, etc.)</w:t>
            </w:r>
          </w:p>
          <w:p w14:paraId="0966A8B1" w14:textId="77777777" w:rsidR="00F12A4C" w:rsidRPr="00013B95" w:rsidRDefault="00F12A4C" w:rsidP="00F12A4C">
            <w:pPr>
              <w:pStyle w:val="NoSpacing"/>
              <w:numPr>
                <w:ilvl w:val="0"/>
                <w:numId w:val="12"/>
              </w:numPr>
              <w:ind w:left="208" w:hanging="208"/>
              <w:rPr>
                <w:rFonts w:asciiTheme="majorBidi" w:eastAsia="Arial" w:hAnsiTheme="majorBidi" w:cstheme="majorBidi"/>
                <w:sz w:val="24"/>
                <w:szCs w:val="24"/>
              </w:rPr>
            </w:pPr>
            <w:bookmarkStart w:id="44" w:name="_Hlk534979468"/>
            <w:r w:rsidRPr="00013B95">
              <w:rPr>
                <w:rFonts w:asciiTheme="majorBidi" w:hAnsiTheme="majorBidi" w:cstheme="majorBidi"/>
                <w:sz w:val="24"/>
                <w:szCs w:val="24"/>
              </w:rPr>
              <w:t>70 families trained on government schemes, rights, and entitlements</w:t>
            </w:r>
            <w:r w:rsidRPr="00013B95">
              <w:rPr>
                <w:rFonts w:asciiTheme="majorBidi" w:eastAsia="Arial" w:hAnsiTheme="majorBidi" w:cstheme="majorBidi"/>
                <w:sz w:val="24"/>
                <w:szCs w:val="24"/>
              </w:rPr>
              <w:t xml:space="preserve"> </w:t>
            </w:r>
            <w:bookmarkEnd w:id="44"/>
            <w:r w:rsidRPr="00013B95">
              <w:rPr>
                <w:rFonts w:asciiTheme="majorBidi" w:eastAsia="Arial" w:hAnsiTheme="majorBidi" w:cstheme="majorBidi"/>
                <w:sz w:val="24"/>
                <w:szCs w:val="24"/>
              </w:rPr>
              <w:t>r</w:t>
            </w:r>
            <w:r w:rsidRPr="00013B95">
              <w:rPr>
                <w:rFonts w:asciiTheme="majorBidi" w:hAnsiTheme="majorBidi" w:cstheme="majorBidi"/>
                <w:sz w:val="24"/>
                <w:szCs w:val="24"/>
              </w:rPr>
              <w:t>elated to agriculture department.</w:t>
            </w:r>
          </w:p>
        </w:tc>
        <w:tc>
          <w:tcPr>
            <w:tcW w:w="3827" w:type="dxa"/>
            <w:gridSpan w:val="2"/>
          </w:tcPr>
          <w:p w14:paraId="4262533C" w14:textId="77777777" w:rsidR="00F12A4C" w:rsidRPr="00013B95" w:rsidRDefault="00F12A4C" w:rsidP="00891B55">
            <w:pPr>
              <w:pStyle w:val="ListParagraph"/>
              <w:rPr>
                <w:rFonts w:asciiTheme="majorBidi" w:hAnsiTheme="majorBidi" w:cstheme="majorBidi"/>
                <w:b/>
                <w:sz w:val="24"/>
                <w:szCs w:val="24"/>
                <w:u w:val="single"/>
              </w:rPr>
            </w:pPr>
          </w:p>
          <w:p w14:paraId="512002D5"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54197DA5"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70F5FBBB"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improved agriculture practices.</w:t>
            </w:r>
          </w:p>
          <w:p w14:paraId="27C71824"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p>
          <w:p w14:paraId="1BF5E370"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 xml:space="preserve">Training and demonstration on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-compost, bio-compost, organic farming and improved agriculture practices.</w:t>
            </w:r>
          </w:p>
          <w:p w14:paraId="432308AB"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 xml:space="preserve">Capacity building of farmers groups and SHGs on agriculture </w:t>
            </w:r>
            <w:r w:rsidRPr="00013B95">
              <w:rPr>
                <w:rFonts w:asciiTheme="majorBidi" w:hAnsiTheme="majorBidi" w:cstheme="majorBidi"/>
                <w:sz w:val="24"/>
                <w:szCs w:val="24"/>
              </w:rPr>
              <w:lastRenderedPageBreak/>
              <w:t>practices and soil conservation methods.</w:t>
            </w:r>
          </w:p>
          <w:p w14:paraId="32105ED0" w14:textId="77777777" w:rsidR="00F12A4C" w:rsidRPr="00013B95" w:rsidRDefault="00F12A4C" w:rsidP="00891B55">
            <w:pPr>
              <w:rPr>
                <w:rFonts w:asciiTheme="majorBidi" w:hAnsiTheme="majorBidi" w:cstheme="majorBidi"/>
                <w:sz w:val="24"/>
                <w:szCs w:val="24"/>
              </w:rPr>
            </w:pPr>
          </w:p>
          <w:p w14:paraId="39123179"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2020-21</w:t>
            </w:r>
          </w:p>
          <w:p w14:paraId="0A00B59E"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58442CE3"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improved agriculture practices.</w:t>
            </w:r>
          </w:p>
          <w:p w14:paraId="4A7AED09"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p>
          <w:p w14:paraId="68E453AD"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 xml:space="preserve">Training and demonstration on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-compost, bio-compost, organic farming and improved agriculture practices.</w:t>
            </w:r>
          </w:p>
          <w:p w14:paraId="1A6AF2C9"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Capacity building of farmers groups and SHGs on agriculture practices and soil conservation methods.</w:t>
            </w:r>
          </w:p>
          <w:p w14:paraId="13F0C1D1" w14:textId="77777777" w:rsidR="00F12A4C" w:rsidRPr="00013B95" w:rsidRDefault="00F12A4C" w:rsidP="00891B55">
            <w:pPr>
              <w:rPr>
                <w:rFonts w:asciiTheme="majorBidi" w:hAnsiTheme="majorBidi" w:cstheme="majorBidi"/>
                <w:sz w:val="24"/>
                <w:szCs w:val="24"/>
              </w:rPr>
            </w:pPr>
          </w:p>
          <w:p w14:paraId="16483CA1"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2021-22</w:t>
            </w:r>
          </w:p>
          <w:p w14:paraId="6C4AADD3"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Village meetings, survey/ PRA, consultation and awareness building.</w:t>
            </w:r>
          </w:p>
          <w:p w14:paraId="07FB607B"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improved agriculture practices.</w:t>
            </w:r>
          </w:p>
          <w:p w14:paraId="51B106A7"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Land treatment: field leveling, farm bunding and small check.</w:t>
            </w:r>
          </w:p>
          <w:p w14:paraId="0F5928CF"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t xml:space="preserve">Training and demonstration on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-compost, bio-compost, organic farming and improved agriculture practices.</w:t>
            </w:r>
          </w:p>
          <w:p w14:paraId="6A7F5581" w14:textId="77777777" w:rsidR="00F12A4C" w:rsidRPr="00013B95" w:rsidRDefault="00F12A4C" w:rsidP="00F12A4C">
            <w:pPr>
              <w:pStyle w:val="ListParagraph"/>
              <w:numPr>
                <w:ilvl w:val="0"/>
                <w:numId w:val="14"/>
              </w:numPr>
              <w:ind w:left="360"/>
              <w:rPr>
                <w:rFonts w:asciiTheme="majorBidi" w:hAnsiTheme="majorBidi" w:cstheme="majorBidi"/>
                <w:sz w:val="24"/>
                <w:szCs w:val="24"/>
              </w:rPr>
            </w:pPr>
            <w:r w:rsidRPr="00013B95">
              <w:rPr>
                <w:rFonts w:asciiTheme="majorBidi" w:hAnsiTheme="majorBidi" w:cstheme="majorBidi"/>
                <w:sz w:val="24"/>
                <w:szCs w:val="24"/>
              </w:rPr>
              <w:lastRenderedPageBreak/>
              <w:t>Capacity building of farmers groups and SHGs on agriculture practices and soil conservation methods.</w:t>
            </w:r>
          </w:p>
        </w:tc>
        <w:tc>
          <w:tcPr>
            <w:tcW w:w="2197" w:type="dxa"/>
            <w:gridSpan w:val="2"/>
          </w:tcPr>
          <w:p w14:paraId="32001A91" w14:textId="77777777" w:rsidR="00F12A4C" w:rsidRPr="00013B95" w:rsidRDefault="00F12A4C" w:rsidP="00891B55">
            <w:pPr>
              <w:pStyle w:val="NoSpacing"/>
              <w:ind w:left="288"/>
              <w:rPr>
                <w:rFonts w:asciiTheme="majorBidi" w:hAnsiTheme="majorBidi" w:cstheme="majorBidi"/>
                <w:sz w:val="24"/>
                <w:szCs w:val="24"/>
              </w:rPr>
            </w:pPr>
          </w:p>
          <w:p w14:paraId="49080B4F" w14:textId="77777777" w:rsidR="00F12A4C" w:rsidRPr="00013B95" w:rsidRDefault="00F12A4C" w:rsidP="00891B55">
            <w:pPr>
              <w:pStyle w:val="NoSpacing"/>
              <w:ind w:left="288"/>
              <w:rPr>
                <w:rFonts w:asciiTheme="majorBidi" w:hAnsiTheme="majorBidi" w:cstheme="majorBidi"/>
                <w:sz w:val="24"/>
                <w:szCs w:val="24"/>
              </w:rPr>
            </w:pPr>
          </w:p>
          <w:p w14:paraId="54A6BF59" w14:textId="77777777" w:rsidR="00F12A4C" w:rsidRPr="00013B95" w:rsidRDefault="00F12A4C" w:rsidP="00F12A4C">
            <w:pPr>
              <w:pStyle w:val="NoSpacing"/>
              <w:numPr>
                <w:ilvl w:val="0"/>
                <w:numId w:val="13"/>
              </w:numPr>
              <w:ind w:left="288" w:hanging="288"/>
              <w:rPr>
                <w:rFonts w:asciiTheme="majorBidi" w:hAnsiTheme="majorBidi" w:cstheme="majorBidi"/>
                <w:sz w:val="24"/>
                <w:szCs w:val="24"/>
              </w:rPr>
            </w:pPr>
            <w:r w:rsidRPr="00013B95">
              <w:rPr>
                <w:rFonts w:asciiTheme="majorBidi" w:hAnsiTheme="majorBidi" w:cstheme="majorBidi"/>
                <w:sz w:val="24"/>
                <w:szCs w:val="24"/>
              </w:rPr>
              <w:t>Financial Support</w:t>
            </w:r>
          </w:p>
          <w:p w14:paraId="1C079785" w14:textId="77777777" w:rsidR="00F12A4C" w:rsidRPr="00013B95" w:rsidRDefault="00F12A4C" w:rsidP="00F12A4C">
            <w:pPr>
              <w:pStyle w:val="NoSpacing"/>
              <w:numPr>
                <w:ilvl w:val="0"/>
                <w:numId w:val="13"/>
              </w:numPr>
              <w:ind w:left="288" w:hanging="288"/>
              <w:rPr>
                <w:rFonts w:asciiTheme="majorBidi" w:hAnsiTheme="majorBidi" w:cstheme="majorBidi"/>
                <w:sz w:val="24"/>
                <w:szCs w:val="24"/>
              </w:rPr>
            </w:pPr>
            <w:r w:rsidRPr="00013B95">
              <w:rPr>
                <w:rFonts w:asciiTheme="majorBidi" w:hAnsiTheme="majorBidi" w:cstheme="majorBidi"/>
                <w:sz w:val="24"/>
                <w:szCs w:val="24"/>
              </w:rPr>
              <w:t>Resource persons for trainings and demonstrations</w:t>
            </w:r>
          </w:p>
          <w:p w14:paraId="6A4C8927" w14:textId="77777777" w:rsidR="00F12A4C" w:rsidRPr="00013B95" w:rsidRDefault="00F12A4C" w:rsidP="00F12A4C">
            <w:pPr>
              <w:pStyle w:val="NoSpacing"/>
              <w:numPr>
                <w:ilvl w:val="0"/>
                <w:numId w:val="13"/>
              </w:numPr>
              <w:ind w:left="288" w:hanging="288"/>
              <w:rPr>
                <w:rFonts w:asciiTheme="majorBidi" w:hAnsiTheme="majorBidi" w:cstheme="majorBidi"/>
                <w:sz w:val="24"/>
                <w:szCs w:val="24"/>
              </w:rPr>
            </w:pPr>
            <w:r w:rsidRPr="00013B95">
              <w:rPr>
                <w:rFonts w:asciiTheme="majorBidi" w:hAnsiTheme="majorBidi" w:cstheme="majorBidi"/>
                <w:sz w:val="24"/>
                <w:szCs w:val="24"/>
              </w:rPr>
              <w:t>Training on organic farming and improved agriculture practices</w:t>
            </w:r>
          </w:p>
          <w:p w14:paraId="15369415" w14:textId="77777777" w:rsidR="00F12A4C" w:rsidRPr="00013B95" w:rsidRDefault="00F12A4C" w:rsidP="00F12A4C">
            <w:pPr>
              <w:pStyle w:val="NoSpacing"/>
              <w:numPr>
                <w:ilvl w:val="0"/>
                <w:numId w:val="13"/>
              </w:numPr>
              <w:ind w:left="288" w:hanging="288"/>
              <w:rPr>
                <w:rFonts w:asciiTheme="majorBidi" w:hAnsiTheme="majorBidi" w:cstheme="majorBidi"/>
                <w:sz w:val="24"/>
                <w:szCs w:val="24"/>
              </w:rPr>
            </w:pPr>
            <w:r w:rsidRPr="00013B95">
              <w:rPr>
                <w:rFonts w:asciiTheme="majorBidi" w:hAnsiTheme="majorBidi" w:cstheme="majorBidi"/>
                <w:sz w:val="24"/>
                <w:szCs w:val="24"/>
              </w:rPr>
              <w:t xml:space="preserve">Construction of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 xml:space="preserve"> compost pits</w:t>
            </w:r>
          </w:p>
          <w:p w14:paraId="69DBA738" w14:textId="77777777" w:rsidR="00F12A4C" w:rsidRPr="00013B95" w:rsidRDefault="00F12A4C" w:rsidP="00F12A4C">
            <w:pPr>
              <w:pStyle w:val="NoSpacing"/>
              <w:numPr>
                <w:ilvl w:val="0"/>
                <w:numId w:val="13"/>
              </w:numPr>
              <w:ind w:left="288" w:hanging="288"/>
              <w:rPr>
                <w:rFonts w:asciiTheme="majorBidi" w:hAnsiTheme="majorBidi" w:cstheme="majorBidi"/>
                <w:sz w:val="24"/>
                <w:szCs w:val="24"/>
              </w:rPr>
            </w:pPr>
            <w:r w:rsidRPr="00013B95">
              <w:rPr>
                <w:rFonts w:asciiTheme="majorBidi" w:hAnsiTheme="majorBidi" w:cstheme="majorBidi"/>
                <w:sz w:val="24"/>
                <w:szCs w:val="24"/>
              </w:rPr>
              <w:lastRenderedPageBreak/>
              <w:t xml:space="preserve">Distribution of worms to produce </w:t>
            </w:r>
            <w:proofErr w:type="spellStart"/>
            <w:r w:rsidRPr="00013B95">
              <w:rPr>
                <w:rFonts w:asciiTheme="majorBidi" w:hAnsiTheme="majorBidi" w:cstheme="majorBidi"/>
                <w:sz w:val="24"/>
                <w:szCs w:val="24"/>
              </w:rPr>
              <w:t>vermi</w:t>
            </w:r>
            <w:proofErr w:type="spellEnd"/>
            <w:r w:rsidRPr="00013B95">
              <w:rPr>
                <w:rFonts w:asciiTheme="majorBidi" w:hAnsiTheme="majorBidi" w:cstheme="majorBidi"/>
                <w:sz w:val="24"/>
                <w:szCs w:val="24"/>
              </w:rPr>
              <w:t xml:space="preserve"> compost</w:t>
            </w:r>
          </w:p>
          <w:p w14:paraId="2AAAF506" w14:textId="77777777" w:rsidR="00F12A4C" w:rsidRPr="00013B95" w:rsidRDefault="00F12A4C" w:rsidP="00891B55">
            <w:pPr>
              <w:pStyle w:val="NoSpacing"/>
              <w:ind w:left="288" w:hanging="288"/>
              <w:rPr>
                <w:rFonts w:asciiTheme="majorBidi" w:hAnsiTheme="majorBidi" w:cstheme="majorBidi"/>
                <w:sz w:val="24"/>
                <w:szCs w:val="24"/>
              </w:rPr>
            </w:pPr>
          </w:p>
          <w:p w14:paraId="7B86AD4F" w14:textId="77777777" w:rsidR="00F12A4C" w:rsidRPr="00013B95" w:rsidRDefault="00F12A4C" w:rsidP="00891B55">
            <w:pPr>
              <w:pStyle w:val="ListParagraph"/>
              <w:rPr>
                <w:rFonts w:asciiTheme="majorBidi" w:hAnsiTheme="majorBidi" w:cstheme="majorBidi"/>
                <w:b/>
                <w:sz w:val="24"/>
                <w:szCs w:val="24"/>
                <w:u w:val="single"/>
              </w:rPr>
            </w:pPr>
          </w:p>
        </w:tc>
      </w:tr>
      <w:tr w:rsidR="00013B95" w:rsidRPr="00013B95" w14:paraId="7821894E" w14:textId="77777777" w:rsidTr="00F12A4C">
        <w:trPr>
          <w:gridAfter w:val="1"/>
          <w:wAfter w:w="72" w:type="dxa"/>
          <w:trHeight w:val="1500"/>
        </w:trPr>
        <w:tc>
          <w:tcPr>
            <w:tcW w:w="1417" w:type="dxa"/>
            <w:shd w:val="clear" w:color="auto" w:fill="F2F2F2" w:themeFill="background1" w:themeFillShade="F2"/>
          </w:tcPr>
          <w:p w14:paraId="3744908B" w14:textId="77777777" w:rsidR="00F12A4C" w:rsidRPr="00013B95" w:rsidRDefault="00F12A4C" w:rsidP="00891B55">
            <w:pPr>
              <w:pStyle w:val="NoSpacing"/>
              <w:rPr>
                <w:rFonts w:asciiTheme="majorBidi" w:hAnsiTheme="majorBidi" w:cstheme="majorBidi"/>
                <w:b/>
                <w:sz w:val="24"/>
                <w:szCs w:val="24"/>
                <w:u w:val="single"/>
              </w:rPr>
            </w:pPr>
            <w:r w:rsidRPr="00013B95">
              <w:rPr>
                <w:rFonts w:asciiTheme="majorBidi" w:hAnsiTheme="majorBidi" w:cstheme="majorBidi"/>
                <w:b/>
                <w:bCs/>
                <w:sz w:val="24"/>
                <w:szCs w:val="24"/>
              </w:rPr>
              <w:lastRenderedPageBreak/>
              <w:t>Outcomes</w:t>
            </w:r>
          </w:p>
        </w:tc>
        <w:tc>
          <w:tcPr>
            <w:tcW w:w="1268" w:type="dxa"/>
          </w:tcPr>
          <w:p w14:paraId="5C6A00F5"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 xml:space="preserve">Outcome Indicator </w:t>
            </w:r>
            <w:r w:rsidRPr="00013B95">
              <w:rPr>
                <w:rFonts w:asciiTheme="majorBidi" w:hAnsiTheme="majorBidi" w:cstheme="majorBidi"/>
                <w:sz w:val="24"/>
                <w:szCs w:val="24"/>
              </w:rPr>
              <w:t xml:space="preserve">  Information that indicates change is happening.</w:t>
            </w:r>
          </w:p>
        </w:tc>
        <w:tc>
          <w:tcPr>
            <w:tcW w:w="1366" w:type="dxa"/>
            <w:gridSpan w:val="2"/>
          </w:tcPr>
          <w:p w14:paraId="69B39663"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Baseline Information</w:t>
            </w:r>
          </w:p>
          <w:p w14:paraId="299D3692"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The starting place for an indicator.</w:t>
            </w:r>
          </w:p>
        </w:tc>
        <w:tc>
          <w:tcPr>
            <w:tcW w:w="1261" w:type="dxa"/>
            <w:gridSpan w:val="2"/>
          </w:tcPr>
          <w:p w14:paraId="0F435A61"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Data Collection</w:t>
            </w:r>
            <w:r w:rsidRPr="00013B95">
              <w:rPr>
                <w:rFonts w:asciiTheme="majorBidi" w:hAnsiTheme="majorBidi" w:cstheme="majorBidi"/>
                <w:sz w:val="24"/>
                <w:szCs w:val="24"/>
              </w:rPr>
              <w:t xml:space="preserve"> Frequency and method.</w:t>
            </w:r>
          </w:p>
        </w:tc>
        <w:tc>
          <w:tcPr>
            <w:tcW w:w="2126" w:type="dxa"/>
            <w:gridSpan w:val="2"/>
          </w:tcPr>
          <w:p w14:paraId="25EEFED3"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Planned Outputs</w:t>
            </w:r>
          </w:p>
          <w:p w14:paraId="5CB2B859" w14:textId="77777777" w:rsidR="00F12A4C" w:rsidRPr="00013B95" w:rsidRDefault="00F12A4C" w:rsidP="00891B55">
            <w:pPr>
              <w:pStyle w:val="NoSpacing"/>
              <w:tabs>
                <w:tab w:val="left" w:pos="216"/>
              </w:tabs>
              <w:ind w:left="216"/>
              <w:rPr>
                <w:rFonts w:asciiTheme="majorBidi" w:eastAsia="Arial" w:hAnsiTheme="majorBidi" w:cstheme="majorBidi"/>
                <w:sz w:val="24"/>
                <w:szCs w:val="24"/>
              </w:rPr>
            </w:pPr>
            <w:r w:rsidRPr="00013B95">
              <w:rPr>
                <w:rFonts w:asciiTheme="majorBidi" w:hAnsiTheme="majorBidi" w:cstheme="majorBidi"/>
                <w:sz w:val="24"/>
                <w:szCs w:val="24"/>
              </w:rPr>
              <w:t>Brief description and anticipated number.</w:t>
            </w:r>
          </w:p>
        </w:tc>
        <w:tc>
          <w:tcPr>
            <w:tcW w:w="4082" w:type="dxa"/>
            <w:gridSpan w:val="2"/>
          </w:tcPr>
          <w:p w14:paraId="4F57040D"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Activities summary list</w:t>
            </w:r>
          </w:p>
          <w:p w14:paraId="584338C5"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sz w:val="24"/>
                <w:szCs w:val="24"/>
              </w:rPr>
              <w:t>Include project year for each activity and required inputs.</w:t>
            </w:r>
          </w:p>
        </w:tc>
        <w:tc>
          <w:tcPr>
            <w:tcW w:w="2721" w:type="dxa"/>
            <w:gridSpan w:val="3"/>
          </w:tcPr>
          <w:p w14:paraId="25E5B370"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Inputs for these Activities</w:t>
            </w:r>
          </w:p>
        </w:tc>
      </w:tr>
      <w:tr w:rsidR="00013B95" w:rsidRPr="00013B95" w14:paraId="5F872257" w14:textId="77777777" w:rsidTr="00F12A4C">
        <w:trPr>
          <w:gridAfter w:val="1"/>
          <w:wAfter w:w="72" w:type="dxa"/>
          <w:trHeight w:val="1920"/>
        </w:trPr>
        <w:tc>
          <w:tcPr>
            <w:tcW w:w="1417" w:type="dxa"/>
            <w:shd w:val="clear" w:color="auto" w:fill="F2F2F2" w:themeFill="background1" w:themeFillShade="F2"/>
          </w:tcPr>
          <w:p w14:paraId="399D6953" w14:textId="77777777" w:rsidR="00F12A4C" w:rsidRPr="00013B95" w:rsidRDefault="00F12A4C" w:rsidP="00891B55">
            <w:pPr>
              <w:pStyle w:val="NoSpacing"/>
              <w:rPr>
                <w:rFonts w:asciiTheme="majorBidi" w:hAnsiTheme="majorBidi" w:cstheme="majorBidi"/>
                <w:b/>
                <w:sz w:val="24"/>
                <w:szCs w:val="24"/>
                <w:u w:val="single"/>
              </w:rPr>
            </w:pPr>
            <w:r w:rsidRPr="00013B95">
              <w:rPr>
                <w:rFonts w:asciiTheme="majorBidi" w:hAnsiTheme="majorBidi" w:cstheme="majorBidi"/>
                <w:b/>
                <w:sz w:val="24"/>
                <w:szCs w:val="24"/>
                <w:u w:val="single"/>
              </w:rPr>
              <w:t>Outcome 2</w:t>
            </w:r>
          </w:p>
          <w:p w14:paraId="66DE75E2" w14:textId="77777777" w:rsidR="00F12A4C" w:rsidRPr="00013B95" w:rsidRDefault="00F12A4C" w:rsidP="00891B55">
            <w:pPr>
              <w:pStyle w:val="NoSpacing"/>
              <w:rPr>
                <w:rFonts w:asciiTheme="majorBidi" w:hAnsiTheme="majorBidi" w:cstheme="majorBidi"/>
                <w:b/>
                <w:sz w:val="24"/>
                <w:szCs w:val="24"/>
              </w:rPr>
            </w:pPr>
          </w:p>
          <w:p w14:paraId="7F5D4C0B" w14:textId="77777777" w:rsidR="00F12A4C" w:rsidRPr="00013B95" w:rsidRDefault="00F12A4C" w:rsidP="00891B55">
            <w:pPr>
              <w:contextualSpacing/>
              <w:rPr>
                <w:rFonts w:asciiTheme="majorBidi" w:hAnsiTheme="majorBidi" w:cstheme="majorBidi"/>
                <w:iCs/>
                <w:sz w:val="24"/>
                <w:szCs w:val="24"/>
              </w:rPr>
            </w:pPr>
            <w:r w:rsidRPr="00013B95">
              <w:rPr>
                <w:rFonts w:asciiTheme="majorBidi" w:hAnsiTheme="majorBidi" w:cstheme="majorBidi"/>
                <w:iCs/>
                <w:sz w:val="24"/>
                <w:szCs w:val="24"/>
              </w:rPr>
              <w:t>Increased water availability for agriculture</w:t>
            </w:r>
          </w:p>
          <w:p w14:paraId="393B463F" w14:textId="77777777" w:rsidR="00F12A4C" w:rsidRPr="00013B95" w:rsidRDefault="00F12A4C" w:rsidP="00891B55">
            <w:pPr>
              <w:contextualSpacing/>
              <w:rPr>
                <w:rFonts w:asciiTheme="majorBidi" w:hAnsiTheme="majorBidi" w:cstheme="majorBidi"/>
                <w:b/>
                <w:iCs/>
                <w:sz w:val="24"/>
                <w:szCs w:val="24"/>
              </w:rPr>
            </w:pPr>
          </w:p>
          <w:p w14:paraId="3202A94B" w14:textId="77777777" w:rsidR="00F12A4C" w:rsidRPr="00013B95" w:rsidRDefault="00F12A4C" w:rsidP="00891B55">
            <w:pPr>
              <w:pStyle w:val="NoSpacing"/>
              <w:rPr>
                <w:rFonts w:asciiTheme="majorBidi" w:hAnsiTheme="majorBidi" w:cstheme="majorBidi"/>
                <w:b/>
                <w:sz w:val="24"/>
                <w:szCs w:val="24"/>
              </w:rPr>
            </w:pPr>
          </w:p>
        </w:tc>
        <w:tc>
          <w:tcPr>
            <w:tcW w:w="1268" w:type="dxa"/>
          </w:tcPr>
          <w:p w14:paraId="2B2563E3" w14:textId="77777777" w:rsidR="00F12A4C" w:rsidRPr="00013B95" w:rsidRDefault="00F12A4C" w:rsidP="00891B55">
            <w:pPr>
              <w:pStyle w:val="NoSpacing"/>
              <w:rPr>
                <w:rFonts w:asciiTheme="majorBidi" w:eastAsia="Arial" w:hAnsiTheme="majorBidi" w:cstheme="majorBidi"/>
                <w:sz w:val="24"/>
                <w:szCs w:val="24"/>
              </w:rPr>
            </w:pPr>
          </w:p>
          <w:p w14:paraId="5475B36F" w14:textId="77777777" w:rsidR="00F12A4C" w:rsidRPr="00013B95" w:rsidRDefault="00F12A4C" w:rsidP="00891B55">
            <w:pPr>
              <w:pStyle w:val="NoSpacing"/>
              <w:rPr>
                <w:rFonts w:asciiTheme="majorBidi" w:eastAsia="Arial" w:hAnsiTheme="majorBidi" w:cstheme="majorBidi"/>
                <w:sz w:val="24"/>
                <w:szCs w:val="24"/>
              </w:rPr>
            </w:pPr>
          </w:p>
          <w:p w14:paraId="42719D77" w14:textId="77777777" w:rsidR="00F12A4C" w:rsidRPr="00013B95" w:rsidRDefault="00F12A4C" w:rsidP="00891B55">
            <w:pPr>
              <w:pStyle w:val="NoSpacing"/>
              <w:ind w:left="288" w:hanging="288"/>
              <w:rPr>
                <w:rFonts w:asciiTheme="majorBidi" w:hAnsiTheme="majorBidi" w:cstheme="majorBidi"/>
                <w:sz w:val="24"/>
                <w:szCs w:val="24"/>
              </w:rPr>
            </w:pPr>
            <w:r w:rsidRPr="00013B95">
              <w:rPr>
                <w:rFonts w:asciiTheme="majorBidi" w:eastAsia="Arial" w:hAnsiTheme="majorBidi" w:cstheme="majorBidi"/>
                <w:sz w:val="24"/>
                <w:szCs w:val="24"/>
              </w:rPr>
              <w:t xml:space="preserve">2.1 Acres of land brought under irrigation. (During a </w:t>
            </w:r>
            <w:proofErr w:type="gramStart"/>
            <w:r w:rsidRPr="00013B95">
              <w:rPr>
                <w:rFonts w:asciiTheme="majorBidi" w:eastAsia="Arial" w:hAnsiTheme="majorBidi" w:cstheme="majorBidi"/>
                <w:sz w:val="24"/>
                <w:szCs w:val="24"/>
              </w:rPr>
              <w:t>particular season</w:t>
            </w:r>
            <w:proofErr w:type="gramEnd"/>
            <w:r w:rsidRPr="00013B95">
              <w:rPr>
                <w:rFonts w:asciiTheme="majorBidi" w:eastAsia="Arial" w:hAnsiTheme="majorBidi" w:cstheme="majorBidi"/>
                <w:sz w:val="24"/>
                <w:szCs w:val="24"/>
              </w:rPr>
              <w:t>, how many acres of cultivable land received)</w:t>
            </w:r>
          </w:p>
        </w:tc>
        <w:tc>
          <w:tcPr>
            <w:tcW w:w="1366" w:type="dxa"/>
            <w:gridSpan w:val="2"/>
          </w:tcPr>
          <w:p w14:paraId="1BB2A68A" w14:textId="77777777" w:rsidR="00F12A4C" w:rsidRPr="00013B95" w:rsidRDefault="00F12A4C" w:rsidP="00891B55">
            <w:pPr>
              <w:pStyle w:val="NoSpacing"/>
              <w:rPr>
                <w:rFonts w:asciiTheme="majorBidi" w:hAnsiTheme="majorBidi" w:cstheme="majorBidi"/>
                <w:sz w:val="24"/>
                <w:szCs w:val="24"/>
              </w:rPr>
            </w:pPr>
          </w:p>
          <w:p w14:paraId="2FABBA79" w14:textId="77777777" w:rsidR="00F12A4C" w:rsidRPr="00013B95" w:rsidRDefault="00F12A4C" w:rsidP="00891B55">
            <w:pPr>
              <w:pStyle w:val="NoSpacing"/>
              <w:rPr>
                <w:rFonts w:asciiTheme="majorBidi" w:hAnsiTheme="majorBidi" w:cstheme="majorBidi"/>
                <w:sz w:val="24"/>
                <w:szCs w:val="24"/>
              </w:rPr>
            </w:pPr>
          </w:p>
          <w:p w14:paraId="6A1D9297"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Baseline will be collected before end of the reporting period (i.e. from April-June 2019).</w:t>
            </w:r>
          </w:p>
          <w:p w14:paraId="0B8D9482" w14:textId="77777777" w:rsidR="00F12A4C" w:rsidRPr="00013B95" w:rsidRDefault="00F12A4C" w:rsidP="00891B55">
            <w:pPr>
              <w:pStyle w:val="NoSpacing"/>
              <w:rPr>
                <w:rFonts w:asciiTheme="majorBidi" w:hAnsiTheme="majorBidi" w:cstheme="majorBidi"/>
                <w:sz w:val="24"/>
                <w:szCs w:val="24"/>
              </w:rPr>
            </w:pPr>
          </w:p>
          <w:p w14:paraId="5186F70C" w14:textId="77777777" w:rsidR="00F12A4C" w:rsidRPr="00013B95" w:rsidRDefault="00F12A4C" w:rsidP="00891B55">
            <w:pPr>
              <w:rPr>
                <w:rFonts w:asciiTheme="majorBidi" w:hAnsiTheme="majorBidi" w:cstheme="majorBidi"/>
                <w:sz w:val="24"/>
                <w:szCs w:val="24"/>
              </w:rPr>
            </w:pPr>
          </w:p>
          <w:p w14:paraId="41C06D90" w14:textId="77777777" w:rsidR="00F12A4C" w:rsidRPr="00013B95" w:rsidRDefault="00F12A4C" w:rsidP="00891B55">
            <w:pPr>
              <w:rPr>
                <w:rFonts w:asciiTheme="majorBidi" w:hAnsiTheme="majorBidi" w:cstheme="majorBidi"/>
                <w:sz w:val="24"/>
                <w:szCs w:val="24"/>
              </w:rPr>
            </w:pPr>
          </w:p>
          <w:p w14:paraId="0E37FDDD" w14:textId="77777777" w:rsidR="00F12A4C" w:rsidRPr="00013B95" w:rsidRDefault="00F12A4C" w:rsidP="00891B55">
            <w:pPr>
              <w:rPr>
                <w:rFonts w:asciiTheme="majorBidi" w:hAnsiTheme="majorBidi" w:cstheme="majorBidi"/>
                <w:sz w:val="24"/>
                <w:szCs w:val="24"/>
              </w:rPr>
            </w:pPr>
          </w:p>
        </w:tc>
        <w:tc>
          <w:tcPr>
            <w:tcW w:w="1261" w:type="dxa"/>
            <w:gridSpan w:val="2"/>
          </w:tcPr>
          <w:p w14:paraId="1512C4E1" w14:textId="77777777" w:rsidR="00F12A4C" w:rsidRPr="00013B95" w:rsidRDefault="00F12A4C" w:rsidP="00891B55">
            <w:pPr>
              <w:pStyle w:val="NoSpacing"/>
              <w:rPr>
                <w:rFonts w:asciiTheme="majorBidi" w:hAnsiTheme="majorBidi" w:cstheme="majorBidi"/>
                <w:sz w:val="24"/>
                <w:szCs w:val="24"/>
              </w:rPr>
            </w:pPr>
          </w:p>
          <w:p w14:paraId="0C17AB0E" w14:textId="77777777" w:rsidR="00F12A4C" w:rsidRPr="00013B95" w:rsidRDefault="00F12A4C" w:rsidP="00891B55">
            <w:pPr>
              <w:pStyle w:val="NoSpacing"/>
              <w:rPr>
                <w:rFonts w:asciiTheme="majorBidi" w:hAnsiTheme="majorBidi" w:cstheme="majorBidi"/>
                <w:sz w:val="24"/>
                <w:szCs w:val="24"/>
              </w:rPr>
            </w:pPr>
          </w:p>
          <w:p w14:paraId="0309FE39"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End of each season/ survey of households.</w:t>
            </w:r>
          </w:p>
        </w:tc>
        <w:tc>
          <w:tcPr>
            <w:tcW w:w="2126" w:type="dxa"/>
            <w:gridSpan w:val="2"/>
          </w:tcPr>
          <w:p w14:paraId="316A84C9" w14:textId="77777777" w:rsidR="00F12A4C" w:rsidRPr="00013B95" w:rsidRDefault="00F12A4C" w:rsidP="00891B55">
            <w:pPr>
              <w:pStyle w:val="NoSpacing"/>
              <w:tabs>
                <w:tab w:val="left" w:pos="216"/>
              </w:tabs>
              <w:ind w:left="216"/>
              <w:rPr>
                <w:rFonts w:asciiTheme="majorBidi" w:eastAsia="Arial" w:hAnsiTheme="majorBidi" w:cstheme="majorBidi"/>
                <w:sz w:val="24"/>
                <w:szCs w:val="24"/>
              </w:rPr>
            </w:pPr>
          </w:p>
          <w:p w14:paraId="5E74CFB6" w14:textId="77777777" w:rsidR="00F12A4C" w:rsidRPr="00013B95" w:rsidRDefault="00F12A4C" w:rsidP="00891B55">
            <w:pPr>
              <w:pStyle w:val="NoSpacing"/>
              <w:tabs>
                <w:tab w:val="left" w:pos="216"/>
              </w:tabs>
              <w:ind w:left="216"/>
              <w:rPr>
                <w:rFonts w:asciiTheme="majorBidi" w:eastAsia="Arial" w:hAnsiTheme="majorBidi" w:cstheme="majorBidi"/>
                <w:sz w:val="24"/>
                <w:szCs w:val="24"/>
              </w:rPr>
            </w:pPr>
          </w:p>
          <w:p w14:paraId="42516EE8" w14:textId="77777777" w:rsidR="00F12A4C" w:rsidRPr="00013B95" w:rsidRDefault="00F12A4C" w:rsidP="00F12A4C">
            <w:pPr>
              <w:pStyle w:val="NoSpacing"/>
              <w:numPr>
                <w:ilvl w:val="0"/>
                <w:numId w:val="11"/>
              </w:numPr>
              <w:tabs>
                <w:tab w:val="left" w:pos="216"/>
              </w:tabs>
              <w:ind w:left="216" w:hanging="216"/>
              <w:rPr>
                <w:rFonts w:asciiTheme="majorBidi" w:eastAsia="Arial" w:hAnsiTheme="majorBidi" w:cstheme="majorBidi"/>
                <w:sz w:val="24"/>
                <w:szCs w:val="24"/>
              </w:rPr>
            </w:pPr>
            <w:r w:rsidRPr="00013B95">
              <w:rPr>
                <w:rFonts w:asciiTheme="majorBidi" w:eastAsia="Arial" w:hAnsiTheme="majorBidi" w:cstheme="majorBidi"/>
                <w:sz w:val="24"/>
                <w:szCs w:val="24"/>
              </w:rPr>
              <w:t>11 farmers (near to new well) will have access to water facilities near to their land for irrigation</w:t>
            </w:r>
          </w:p>
          <w:p w14:paraId="49188270" w14:textId="77777777" w:rsidR="00F12A4C" w:rsidRPr="00013B95" w:rsidRDefault="00F12A4C" w:rsidP="00F12A4C">
            <w:pPr>
              <w:pStyle w:val="NoSpacing"/>
              <w:numPr>
                <w:ilvl w:val="0"/>
                <w:numId w:val="12"/>
              </w:numPr>
              <w:ind w:left="208" w:hanging="208"/>
              <w:rPr>
                <w:rFonts w:asciiTheme="majorBidi" w:eastAsia="Arial" w:hAnsiTheme="majorBidi" w:cstheme="majorBidi"/>
                <w:sz w:val="24"/>
                <w:szCs w:val="24"/>
              </w:rPr>
            </w:pPr>
            <w:r w:rsidRPr="00013B95">
              <w:rPr>
                <w:rFonts w:asciiTheme="majorBidi" w:eastAsia="Arial" w:hAnsiTheme="majorBidi" w:cstheme="majorBidi"/>
                <w:sz w:val="24"/>
                <w:szCs w:val="24"/>
              </w:rPr>
              <w:t>1 Natural Resources Management Committee trained in improved resource management.</w:t>
            </w:r>
          </w:p>
          <w:p w14:paraId="4C50D974" w14:textId="77777777" w:rsidR="00F12A4C" w:rsidRPr="00013B95" w:rsidRDefault="00F12A4C" w:rsidP="00891B55">
            <w:pPr>
              <w:pStyle w:val="NoSpacing"/>
              <w:rPr>
                <w:rFonts w:asciiTheme="majorBidi" w:hAnsiTheme="majorBidi" w:cstheme="majorBidi"/>
                <w:sz w:val="24"/>
                <w:szCs w:val="24"/>
              </w:rPr>
            </w:pPr>
          </w:p>
        </w:tc>
        <w:tc>
          <w:tcPr>
            <w:tcW w:w="4082" w:type="dxa"/>
            <w:gridSpan w:val="2"/>
          </w:tcPr>
          <w:p w14:paraId="54B31E04" w14:textId="77777777" w:rsidR="00F12A4C" w:rsidRPr="00013B95" w:rsidRDefault="00F12A4C" w:rsidP="00891B55">
            <w:pPr>
              <w:pStyle w:val="ListParagraph"/>
              <w:rPr>
                <w:rFonts w:asciiTheme="majorBidi" w:hAnsiTheme="majorBidi" w:cstheme="majorBidi"/>
                <w:b/>
                <w:sz w:val="24"/>
                <w:szCs w:val="24"/>
                <w:u w:val="single"/>
              </w:rPr>
            </w:pPr>
          </w:p>
          <w:p w14:paraId="7693685A"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101729ED"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Village meetings/ Natural Resource Management Committee Meetings.</w:t>
            </w:r>
          </w:p>
          <w:p w14:paraId="63B02BDB"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Awareness building on water and land development plan and various issues.</w:t>
            </w:r>
          </w:p>
          <w:p w14:paraId="788F6AB0"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water facilities.</w:t>
            </w:r>
          </w:p>
          <w:p w14:paraId="30FCE4FD"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p>
          <w:p w14:paraId="70E98BE8"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 xml:space="preserve">Construction of irrigation structures such as dug wells. </w:t>
            </w:r>
          </w:p>
          <w:p w14:paraId="4AA946DB" w14:textId="77777777" w:rsidR="00F12A4C" w:rsidRPr="00013B95" w:rsidRDefault="00F12A4C" w:rsidP="00891B55">
            <w:pPr>
              <w:pStyle w:val="ListParagraph"/>
              <w:ind w:left="1070"/>
              <w:rPr>
                <w:rFonts w:asciiTheme="majorBidi" w:hAnsiTheme="majorBidi" w:cstheme="majorBidi"/>
                <w:sz w:val="24"/>
                <w:szCs w:val="24"/>
              </w:rPr>
            </w:pPr>
          </w:p>
          <w:p w14:paraId="5B1017E6"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2020-21</w:t>
            </w:r>
          </w:p>
          <w:p w14:paraId="1371B251"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Village meetings/ Natural Resource Management Committee Meetings.</w:t>
            </w:r>
          </w:p>
          <w:p w14:paraId="0BD28626"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lastRenderedPageBreak/>
              <w:t>Awareness building on water and land development plan and various issues.</w:t>
            </w:r>
          </w:p>
          <w:p w14:paraId="2671268A"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development plans and water facilities.</w:t>
            </w:r>
          </w:p>
          <w:p w14:paraId="5DE04197"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p>
          <w:p w14:paraId="7F41264D" w14:textId="77777777" w:rsidR="00F12A4C" w:rsidRPr="00013B95" w:rsidRDefault="00F12A4C" w:rsidP="00F12A4C">
            <w:pPr>
              <w:pStyle w:val="ListParagraph"/>
              <w:numPr>
                <w:ilvl w:val="0"/>
                <w:numId w:val="16"/>
              </w:numPr>
              <w:ind w:left="360"/>
              <w:rPr>
                <w:rFonts w:asciiTheme="majorBidi" w:hAnsiTheme="majorBidi" w:cstheme="majorBidi"/>
                <w:sz w:val="24"/>
                <w:szCs w:val="24"/>
              </w:rPr>
            </w:pPr>
            <w:r w:rsidRPr="00013B95">
              <w:rPr>
                <w:rFonts w:asciiTheme="majorBidi" w:hAnsiTheme="majorBidi" w:cstheme="majorBidi"/>
                <w:sz w:val="24"/>
                <w:szCs w:val="24"/>
              </w:rPr>
              <w:t xml:space="preserve">Construction of irrigation structures such as dug wells. </w:t>
            </w:r>
          </w:p>
          <w:p w14:paraId="0167601F" w14:textId="77777777" w:rsidR="00F12A4C" w:rsidRPr="00013B95" w:rsidRDefault="00F12A4C" w:rsidP="00891B55">
            <w:pPr>
              <w:pStyle w:val="ListParagraph"/>
              <w:ind w:left="785"/>
              <w:rPr>
                <w:rFonts w:asciiTheme="majorBidi" w:hAnsiTheme="majorBidi" w:cstheme="majorBidi"/>
                <w:sz w:val="24"/>
                <w:szCs w:val="24"/>
              </w:rPr>
            </w:pPr>
          </w:p>
          <w:p w14:paraId="75DF3A62"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2021-22</w:t>
            </w:r>
          </w:p>
          <w:p w14:paraId="0FCFB97E" w14:textId="77777777" w:rsidR="00F12A4C" w:rsidRPr="00013B95" w:rsidRDefault="00F12A4C" w:rsidP="00F12A4C">
            <w:pPr>
              <w:pStyle w:val="ListParagraph"/>
              <w:numPr>
                <w:ilvl w:val="0"/>
                <w:numId w:val="24"/>
              </w:numPr>
              <w:ind w:left="360"/>
              <w:rPr>
                <w:rFonts w:asciiTheme="majorBidi" w:hAnsiTheme="majorBidi" w:cstheme="majorBidi"/>
                <w:sz w:val="24"/>
                <w:szCs w:val="24"/>
              </w:rPr>
            </w:pPr>
            <w:r w:rsidRPr="00013B95">
              <w:rPr>
                <w:rFonts w:asciiTheme="majorBidi" w:hAnsiTheme="majorBidi" w:cstheme="majorBidi"/>
                <w:sz w:val="24"/>
                <w:szCs w:val="24"/>
              </w:rPr>
              <w:t>Village meetings/ Natural Resource Management Committee Meetings.</w:t>
            </w:r>
          </w:p>
          <w:p w14:paraId="2F0BC767" w14:textId="77777777" w:rsidR="00F12A4C" w:rsidRPr="00013B95" w:rsidRDefault="00F12A4C" w:rsidP="00F12A4C">
            <w:pPr>
              <w:pStyle w:val="ListParagraph"/>
              <w:numPr>
                <w:ilvl w:val="0"/>
                <w:numId w:val="24"/>
              </w:numPr>
              <w:ind w:left="360"/>
              <w:rPr>
                <w:rFonts w:asciiTheme="majorBidi" w:hAnsiTheme="majorBidi" w:cstheme="majorBidi"/>
                <w:sz w:val="24"/>
                <w:szCs w:val="24"/>
              </w:rPr>
            </w:pPr>
            <w:r w:rsidRPr="00013B95">
              <w:rPr>
                <w:rFonts w:asciiTheme="majorBidi" w:hAnsiTheme="majorBidi" w:cstheme="majorBidi"/>
                <w:sz w:val="24"/>
                <w:szCs w:val="24"/>
              </w:rPr>
              <w:t>Awareness building on water and land development plan and various issues.</w:t>
            </w:r>
          </w:p>
          <w:p w14:paraId="71ED8FD5" w14:textId="77777777" w:rsidR="00F12A4C" w:rsidRPr="00013B95" w:rsidRDefault="00F12A4C" w:rsidP="00F12A4C">
            <w:pPr>
              <w:pStyle w:val="ListParagraph"/>
              <w:numPr>
                <w:ilvl w:val="0"/>
                <w:numId w:val="24"/>
              </w:numPr>
              <w:ind w:left="360"/>
              <w:rPr>
                <w:rFonts w:asciiTheme="majorBidi" w:hAnsiTheme="majorBidi" w:cstheme="majorBidi"/>
                <w:sz w:val="24"/>
                <w:szCs w:val="24"/>
              </w:rPr>
            </w:pPr>
            <w:r w:rsidRPr="00013B95">
              <w:rPr>
                <w:rFonts w:asciiTheme="majorBidi" w:hAnsiTheme="majorBidi" w:cstheme="majorBidi"/>
                <w:sz w:val="24"/>
                <w:szCs w:val="24"/>
              </w:rPr>
              <w:t>Engagement of consultants for land developing plans and water facilities.</w:t>
            </w:r>
          </w:p>
          <w:p w14:paraId="41B3E147" w14:textId="77777777" w:rsidR="00F12A4C" w:rsidRPr="00013B95" w:rsidRDefault="00F12A4C" w:rsidP="00F12A4C">
            <w:pPr>
              <w:pStyle w:val="ListParagraph"/>
              <w:numPr>
                <w:ilvl w:val="0"/>
                <w:numId w:val="24"/>
              </w:numPr>
              <w:ind w:left="360"/>
              <w:rPr>
                <w:rFonts w:asciiTheme="majorBidi" w:hAnsiTheme="majorBidi" w:cstheme="majorBidi"/>
                <w:sz w:val="24"/>
                <w:szCs w:val="24"/>
              </w:rPr>
            </w:pPr>
            <w:r w:rsidRPr="00013B95">
              <w:rPr>
                <w:rFonts w:asciiTheme="majorBidi" w:hAnsiTheme="majorBidi" w:cstheme="majorBidi"/>
                <w:sz w:val="24"/>
                <w:szCs w:val="24"/>
              </w:rPr>
              <w:t>Construction of open well at river bank and installation of pumping and water distribution facility for irrigation.</w:t>
            </w:r>
          </w:p>
          <w:p w14:paraId="2CD64739" w14:textId="77777777" w:rsidR="00F12A4C" w:rsidRPr="00013B95" w:rsidRDefault="00F12A4C" w:rsidP="00F12A4C">
            <w:pPr>
              <w:pStyle w:val="ListParagraph"/>
              <w:numPr>
                <w:ilvl w:val="0"/>
                <w:numId w:val="24"/>
              </w:numPr>
              <w:ind w:left="360"/>
              <w:rPr>
                <w:rFonts w:asciiTheme="majorBidi" w:hAnsiTheme="majorBidi" w:cstheme="majorBidi"/>
                <w:sz w:val="24"/>
                <w:szCs w:val="24"/>
              </w:rPr>
            </w:pPr>
            <w:r w:rsidRPr="00013B95">
              <w:rPr>
                <w:rFonts w:asciiTheme="majorBidi" w:hAnsiTheme="majorBidi" w:cstheme="majorBidi"/>
                <w:sz w:val="24"/>
                <w:szCs w:val="24"/>
              </w:rPr>
              <w:t xml:space="preserve">Construction of irrigation structures such as dug wells. </w:t>
            </w:r>
          </w:p>
        </w:tc>
        <w:tc>
          <w:tcPr>
            <w:tcW w:w="2721" w:type="dxa"/>
            <w:gridSpan w:val="3"/>
          </w:tcPr>
          <w:p w14:paraId="337714CC" w14:textId="77777777" w:rsidR="00F12A4C" w:rsidRPr="00013B95" w:rsidRDefault="00F12A4C" w:rsidP="00891B55">
            <w:pPr>
              <w:pStyle w:val="NoSpacing"/>
              <w:ind w:left="360"/>
              <w:rPr>
                <w:rFonts w:asciiTheme="majorBidi" w:hAnsiTheme="majorBidi" w:cstheme="majorBidi"/>
                <w:sz w:val="24"/>
                <w:szCs w:val="24"/>
              </w:rPr>
            </w:pPr>
          </w:p>
          <w:p w14:paraId="7A65ADB3" w14:textId="77777777" w:rsidR="00F12A4C" w:rsidRPr="00013B95" w:rsidRDefault="00F12A4C" w:rsidP="00891B55">
            <w:pPr>
              <w:pStyle w:val="NoSpacing"/>
              <w:ind w:left="360"/>
              <w:rPr>
                <w:rFonts w:asciiTheme="majorBidi" w:hAnsiTheme="majorBidi" w:cstheme="majorBidi"/>
                <w:sz w:val="24"/>
                <w:szCs w:val="24"/>
              </w:rPr>
            </w:pPr>
          </w:p>
          <w:p w14:paraId="29C592D5" w14:textId="77777777" w:rsidR="00F12A4C" w:rsidRPr="00013B95" w:rsidRDefault="00F12A4C" w:rsidP="00F12A4C">
            <w:pPr>
              <w:pStyle w:val="NoSpacing"/>
              <w:numPr>
                <w:ilvl w:val="0"/>
                <w:numId w:val="13"/>
              </w:numPr>
              <w:ind w:left="360"/>
              <w:rPr>
                <w:rFonts w:asciiTheme="majorBidi" w:hAnsiTheme="majorBidi" w:cstheme="majorBidi"/>
                <w:sz w:val="24"/>
                <w:szCs w:val="24"/>
              </w:rPr>
            </w:pPr>
            <w:r w:rsidRPr="00013B95">
              <w:rPr>
                <w:rFonts w:asciiTheme="majorBidi" w:hAnsiTheme="majorBidi" w:cstheme="majorBidi"/>
                <w:sz w:val="24"/>
                <w:szCs w:val="24"/>
              </w:rPr>
              <w:t>Financial Support</w:t>
            </w:r>
          </w:p>
          <w:p w14:paraId="1B9EB0F3" w14:textId="77777777" w:rsidR="00F12A4C" w:rsidRPr="00013B95" w:rsidRDefault="00F12A4C" w:rsidP="00F12A4C">
            <w:pPr>
              <w:pStyle w:val="NoSpacing"/>
              <w:numPr>
                <w:ilvl w:val="0"/>
                <w:numId w:val="13"/>
              </w:numPr>
              <w:ind w:left="360"/>
              <w:rPr>
                <w:rFonts w:asciiTheme="majorBidi" w:hAnsiTheme="majorBidi" w:cstheme="majorBidi"/>
                <w:sz w:val="24"/>
                <w:szCs w:val="24"/>
              </w:rPr>
            </w:pPr>
            <w:r w:rsidRPr="00013B95">
              <w:rPr>
                <w:rFonts w:asciiTheme="majorBidi" w:hAnsiTheme="majorBidi" w:cstheme="majorBidi"/>
                <w:sz w:val="24"/>
                <w:szCs w:val="24"/>
              </w:rPr>
              <w:t>Resource persons for trainings/demonstrations</w:t>
            </w:r>
          </w:p>
          <w:p w14:paraId="31F71D44" w14:textId="77777777" w:rsidR="00F12A4C" w:rsidRPr="00013B95" w:rsidRDefault="00F12A4C" w:rsidP="00F12A4C">
            <w:pPr>
              <w:pStyle w:val="NoSpacing"/>
              <w:numPr>
                <w:ilvl w:val="0"/>
                <w:numId w:val="13"/>
              </w:numPr>
              <w:ind w:left="360"/>
              <w:rPr>
                <w:rFonts w:asciiTheme="majorBidi" w:hAnsiTheme="majorBidi" w:cstheme="majorBidi"/>
                <w:sz w:val="24"/>
                <w:szCs w:val="24"/>
              </w:rPr>
            </w:pPr>
            <w:r w:rsidRPr="00013B95">
              <w:rPr>
                <w:rFonts w:asciiTheme="majorBidi" w:hAnsiTheme="majorBidi" w:cstheme="majorBidi"/>
                <w:sz w:val="24"/>
                <w:szCs w:val="24"/>
              </w:rPr>
              <w:t>Material (provisions)</w:t>
            </w:r>
          </w:p>
          <w:p w14:paraId="702A7C03" w14:textId="77777777" w:rsidR="00F12A4C" w:rsidRPr="00013B95" w:rsidRDefault="00F12A4C" w:rsidP="00F12A4C">
            <w:pPr>
              <w:pStyle w:val="NoSpacing"/>
              <w:numPr>
                <w:ilvl w:val="0"/>
                <w:numId w:val="26"/>
              </w:numPr>
              <w:rPr>
                <w:rFonts w:asciiTheme="majorBidi" w:hAnsiTheme="majorBidi" w:cstheme="majorBidi"/>
                <w:sz w:val="24"/>
                <w:szCs w:val="24"/>
              </w:rPr>
            </w:pPr>
            <w:r w:rsidRPr="00013B95">
              <w:rPr>
                <w:rFonts w:asciiTheme="majorBidi" w:hAnsiTheme="majorBidi" w:cstheme="majorBidi"/>
                <w:sz w:val="24"/>
                <w:szCs w:val="24"/>
              </w:rPr>
              <w:t>Construction materials of irrigation structures.</w:t>
            </w:r>
          </w:p>
          <w:p w14:paraId="28E475C7" w14:textId="77777777" w:rsidR="00F12A4C" w:rsidRPr="00013B95" w:rsidRDefault="00F12A4C" w:rsidP="00891B55">
            <w:pPr>
              <w:pStyle w:val="ListParagraph"/>
              <w:rPr>
                <w:rFonts w:asciiTheme="majorBidi" w:hAnsiTheme="majorBidi" w:cstheme="majorBidi"/>
                <w:b/>
                <w:sz w:val="24"/>
                <w:szCs w:val="24"/>
                <w:u w:val="single"/>
              </w:rPr>
            </w:pPr>
          </w:p>
        </w:tc>
      </w:tr>
      <w:tr w:rsidR="00013B95" w:rsidRPr="00013B95" w14:paraId="720B8650" w14:textId="77777777" w:rsidTr="00F12A4C">
        <w:trPr>
          <w:trHeight w:val="285"/>
        </w:trPr>
        <w:tc>
          <w:tcPr>
            <w:tcW w:w="14313" w:type="dxa"/>
            <w:gridSpan w:val="14"/>
            <w:shd w:val="clear" w:color="auto" w:fill="BFBFBF" w:themeFill="background1" w:themeFillShade="BF"/>
          </w:tcPr>
          <w:p w14:paraId="5E3D55A5" w14:textId="77777777" w:rsidR="00F12A4C" w:rsidRPr="00013B95" w:rsidRDefault="00F12A4C" w:rsidP="00891B55">
            <w:pPr>
              <w:pStyle w:val="NoSpacing"/>
              <w:ind w:left="360"/>
              <w:rPr>
                <w:rFonts w:asciiTheme="majorBidi" w:hAnsiTheme="majorBidi" w:cstheme="majorBidi"/>
                <w:b/>
                <w:sz w:val="24"/>
                <w:szCs w:val="24"/>
              </w:rPr>
            </w:pPr>
          </w:p>
        </w:tc>
      </w:tr>
      <w:tr w:rsidR="00013B95" w:rsidRPr="00013B95" w14:paraId="6317E07F" w14:textId="77777777" w:rsidTr="00F12A4C">
        <w:trPr>
          <w:gridAfter w:val="1"/>
          <w:wAfter w:w="72" w:type="dxa"/>
          <w:trHeight w:val="552"/>
        </w:trPr>
        <w:tc>
          <w:tcPr>
            <w:tcW w:w="1417" w:type="dxa"/>
            <w:shd w:val="clear" w:color="auto" w:fill="F2F2F2" w:themeFill="background1" w:themeFillShade="F2"/>
          </w:tcPr>
          <w:p w14:paraId="3F2C9011" w14:textId="77777777" w:rsidR="00F12A4C" w:rsidRPr="00013B95" w:rsidRDefault="00F12A4C" w:rsidP="00891B55">
            <w:pPr>
              <w:pStyle w:val="NoSpacing"/>
              <w:rPr>
                <w:rFonts w:asciiTheme="majorBidi" w:hAnsiTheme="majorBidi" w:cstheme="majorBidi"/>
                <w:b/>
                <w:sz w:val="24"/>
                <w:szCs w:val="24"/>
                <w:u w:val="single"/>
              </w:rPr>
            </w:pPr>
            <w:r w:rsidRPr="00013B95">
              <w:rPr>
                <w:rFonts w:asciiTheme="majorBidi" w:hAnsiTheme="majorBidi" w:cstheme="majorBidi"/>
                <w:b/>
                <w:bCs/>
                <w:sz w:val="24"/>
                <w:szCs w:val="24"/>
              </w:rPr>
              <w:t>Outcomes</w:t>
            </w:r>
          </w:p>
        </w:tc>
        <w:tc>
          <w:tcPr>
            <w:tcW w:w="1268" w:type="dxa"/>
          </w:tcPr>
          <w:p w14:paraId="2B9FB052" w14:textId="77777777" w:rsidR="00F12A4C" w:rsidRPr="00013B95" w:rsidRDefault="00F12A4C" w:rsidP="00891B55">
            <w:pPr>
              <w:pStyle w:val="NoSpacing"/>
              <w:rPr>
                <w:rFonts w:asciiTheme="majorBidi" w:eastAsia="Arial" w:hAnsiTheme="majorBidi" w:cstheme="majorBidi"/>
                <w:sz w:val="24"/>
                <w:szCs w:val="24"/>
              </w:rPr>
            </w:pPr>
            <w:r w:rsidRPr="00013B95">
              <w:rPr>
                <w:rFonts w:asciiTheme="majorBidi" w:hAnsiTheme="majorBidi" w:cstheme="majorBidi"/>
                <w:b/>
                <w:sz w:val="24"/>
                <w:szCs w:val="24"/>
              </w:rPr>
              <w:t xml:space="preserve">Outcome Indicator </w:t>
            </w:r>
            <w:r w:rsidRPr="00013B95">
              <w:rPr>
                <w:rFonts w:asciiTheme="majorBidi" w:hAnsiTheme="majorBidi" w:cstheme="majorBidi"/>
                <w:sz w:val="24"/>
                <w:szCs w:val="24"/>
              </w:rPr>
              <w:t xml:space="preserve">  Information that indicates </w:t>
            </w:r>
            <w:r w:rsidRPr="00013B95">
              <w:rPr>
                <w:rFonts w:asciiTheme="majorBidi" w:hAnsiTheme="majorBidi" w:cstheme="majorBidi"/>
                <w:sz w:val="24"/>
                <w:szCs w:val="24"/>
              </w:rPr>
              <w:lastRenderedPageBreak/>
              <w:t>change is happening.</w:t>
            </w:r>
          </w:p>
        </w:tc>
        <w:tc>
          <w:tcPr>
            <w:tcW w:w="1366" w:type="dxa"/>
            <w:gridSpan w:val="2"/>
          </w:tcPr>
          <w:p w14:paraId="283C12F5"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lastRenderedPageBreak/>
              <w:t>Baseline Information</w:t>
            </w:r>
          </w:p>
          <w:p w14:paraId="23AFFA53"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 xml:space="preserve">The starting </w:t>
            </w:r>
            <w:r w:rsidRPr="00013B95">
              <w:rPr>
                <w:rFonts w:asciiTheme="majorBidi" w:hAnsiTheme="majorBidi" w:cstheme="majorBidi"/>
                <w:sz w:val="24"/>
                <w:szCs w:val="24"/>
              </w:rPr>
              <w:lastRenderedPageBreak/>
              <w:t>place for an indicator.</w:t>
            </w:r>
          </w:p>
        </w:tc>
        <w:tc>
          <w:tcPr>
            <w:tcW w:w="1261" w:type="dxa"/>
            <w:gridSpan w:val="2"/>
          </w:tcPr>
          <w:p w14:paraId="31231A45"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lastRenderedPageBreak/>
              <w:t>Data Collection</w:t>
            </w:r>
            <w:r w:rsidRPr="00013B95">
              <w:rPr>
                <w:rFonts w:asciiTheme="majorBidi" w:hAnsiTheme="majorBidi" w:cstheme="majorBidi"/>
                <w:sz w:val="24"/>
                <w:szCs w:val="24"/>
              </w:rPr>
              <w:t xml:space="preserve"> Frequency and method.</w:t>
            </w:r>
          </w:p>
        </w:tc>
        <w:tc>
          <w:tcPr>
            <w:tcW w:w="2126" w:type="dxa"/>
            <w:gridSpan w:val="2"/>
          </w:tcPr>
          <w:p w14:paraId="2AB393EC"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Planned Outputs</w:t>
            </w:r>
          </w:p>
          <w:p w14:paraId="463E89D1" w14:textId="77777777" w:rsidR="00F12A4C" w:rsidRPr="00013B95" w:rsidRDefault="00F12A4C" w:rsidP="00891B55">
            <w:pPr>
              <w:pStyle w:val="NoSpacing"/>
              <w:tabs>
                <w:tab w:val="left" w:pos="0"/>
              </w:tabs>
              <w:rPr>
                <w:rFonts w:asciiTheme="majorBidi" w:hAnsiTheme="majorBidi" w:cstheme="majorBidi"/>
                <w:sz w:val="24"/>
                <w:szCs w:val="24"/>
              </w:rPr>
            </w:pPr>
            <w:r w:rsidRPr="00013B95">
              <w:rPr>
                <w:rFonts w:asciiTheme="majorBidi" w:hAnsiTheme="majorBidi" w:cstheme="majorBidi"/>
                <w:sz w:val="24"/>
                <w:szCs w:val="24"/>
              </w:rPr>
              <w:t>Brief description and anticipated number.</w:t>
            </w:r>
          </w:p>
        </w:tc>
        <w:tc>
          <w:tcPr>
            <w:tcW w:w="4082" w:type="dxa"/>
            <w:gridSpan w:val="2"/>
          </w:tcPr>
          <w:p w14:paraId="683A02E5" w14:textId="77777777" w:rsidR="00F12A4C" w:rsidRPr="00013B95" w:rsidRDefault="00F12A4C" w:rsidP="00891B55">
            <w:pPr>
              <w:pStyle w:val="NoSpacing"/>
              <w:rPr>
                <w:rFonts w:asciiTheme="majorBidi" w:hAnsiTheme="majorBidi" w:cstheme="majorBidi"/>
                <w:b/>
                <w:sz w:val="24"/>
                <w:szCs w:val="24"/>
              </w:rPr>
            </w:pPr>
            <w:r w:rsidRPr="00013B95">
              <w:rPr>
                <w:rFonts w:asciiTheme="majorBidi" w:hAnsiTheme="majorBidi" w:cstheme="majorBidi"/>
                <w:b/>
                <w:sz w:val="24"/>
                <w:szCs w:val="24"/>
              </w:rPr>
              <w:t>Activities summary list</w:t>
            </w:r>
          </w:p>
          <w:p w14:paraId="148E0195" w14:textId="77777777" w:rsidR="00F12A4C" w:rsidRPr="00013B95" w:rsidRDefault="00F12A4C" w:rsidP="00891B55">
            <w:pPr>
              <w:pStyle w:val="ListParagraph"/>
              <w:ind w:left="0"/>
              <w:rPr>
                <w:rFonts w:asciiTheme="majorBidi" w:hAnsiTheme="majorBidi" w:cstheme="majorBidi"/>
                <w:b/>
                <w:sz w:val="24"/>
                <w:szCs w:val="24"/>
                <w:u w:val="single"/>
              </w:rPr>
            </w:pPr>
            <w:r w:rsidRPr="00013B95">
              <w:rPr>
                <w:rFonts w:asciiTheme="majorBidi" w:hAnsiTheme="majorBidi" w:cstheme="majorBidi"/>
                <w:sz w:val="24"/>
                <w:szCs w:val="24"/>
              </w:rPr>
              <w:t>Include project year for each activity and required inputs.</w:t>
            </w:r>
          </w:p>
        </w:tc>
        <w:tc>
          <w:tcPr>
            <w:tcW w:w="2721" w:type="dxa"/>
            <w:gridSpan w:val="3"/>
          </w:tcPr>
          <w:p w14:paraId="26DF644F"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b/>
                <w:sz w:val="24"/>
                <w:szCs w:val="24"/>
              </w:rPr>
              <w:t>Inputs for these Activities</w:t>
            </w:r>
          </w:p>
        </w:tc>
      </w:tr>
      <w:tr w:rsidR="00013B95" w:rsidRPr="00013B95" w14:paraId="2AFFD900" w14:textId="77777777" w:rsidTr="00F12A4C">
        <w:trPr>
          <w:gridAfter w:val="1"/>
          <w:wAfter w:w="72" w:type="dxa"/>
          <w:trHeight w:val="552"/>
        </w:trPr>
        <w:tc>
          <w:tcPr>
            <w:tcW w:w="1417" w:type="dxa"/>
            <w:shd w:val="clear" w:color="auto" w:fill="F2F2F2" w:themeFill="background1" w:themeFillShade="F2"/>
          </w:tcPr>
          <w:p w14:paraId="260C5203" w14:textId="77777777" w:rsidR="00F12A4C" w:rsidRPr="00013B95" w:rsidRDefault="00F12A4C" w:rsidP="00891B55">
            <w:pPr>
              <w:pStyle w:val="NoSpacing"/>
              <w:rPr>
                <w:rFonts w:asciiTheme="majorBidi" w:hAnsiTheme="majorBidi" w:cstheme="majorBidi"/>
                <w:b/>
                <w:sz w:val="24"/>
                <w:szCs w:val="24"/>
                <w:u w:val="single"/>
              </w:rPr>
            </w:pPr>
            <w:r w:rsidRPr="00013B95">
              <w:rPr>
                <w:rFonts w:asciiTheme="majorBidi" w:hAnsiTheme="majorBidi" w:cstheme="majorBidi"/>
                <w:b/>
                <w:sz w:val="24"/>
                <w:szCs w:val="24"/>
                <w:u w:val="single"/>
              </w:rPr>
              <w:t>Outcome 3</w:t>
            </w:r>
          </w:p>
          <w:p w14:paraId="41B309D1" w14:textId="77777777" w:rsidR="00F12A4C" w:rsidRPr="00013B95" w:rsidRDefault="00F12A4C" w:rsidP="00891B55">
            <w:pPr>
              <w:contextualSpacing/>
              <w:rPr>
                <w:rFonts w:asciiTheme="majorBidi" w:eastAsiaTheme="minorEastAsia" w:hAnsiTheme="majorBidi" w:cstheme="majorBidi"/>
                <w:bCs/>
                <w:iCs/>
                <w:sz w:val="24"/>
                <w:szCs w:val="24"/>
                <w:lang w:val="en-IN" w:eastAsia="zh-CN"/>
              </w:rPr>
            </w:pPr>
            <w:r w:rsidRPr="00013B95">
              <w:rPr>
                <w:rFonts w:asciiTheme="majorBidi" w:eastAsiaTheme="minorEastAsia" w:hAnsiTheme="majorBidi" w:cstheme="majorBidi"/>
                <w:bCs/>
                <w:iCs/>
                <w:sz w:val="24"/>
                <w:szCs w:val="24"/>
                <w:lang w:val="en-IN" w:eastAsia="zh-CN"/>
              </w:rPr>
              <w:t>Women to have increased knowledge and skills to engage in alternative livelihood activities.</w:t>
            </w:r>
          </w:p>
          <w:p w14:paraId="0C8C70C5" w14:textId="77777777" w:rsidR="00F12A4C" w:rsidRPr="00013B95" w:rsidRDefault="00F12A4C" w:rsidP="00891B55">
            <w:pPr>
              <w:pStyle w:val="NoSpacing"/>
              <w:rPr>
                <w:rFonts w:asciiTheme="majorBidi" w:hAnsiTheme="majorBidi" w:cstheme="majorBidi"/>
                <w:b/>
                <w:sz w:val="24"/>
                <w:szCs w:val="24"/>
              </w:rPr>
            </w:pPr>
          </w:p>
        </w:tc>
        <w:tc>
          <w:tcPr>
            <w:tcW w:w="1268" w:type="dxa"/>
          </w:tcPr>
          <w:p w14:paraId="02CEE0E1" w14:textId="77777777" w:rsidR="00F12A4C" w:rsidRPr="00013B95" w:rsidRDefault="00F12A4C" w:rsidP="00891B55">
            <w:pPr>
              <w:pStyle w:val="NoSpacing"/>
              <w:rPr>
                <w:rFonts w:asciiTheme="majorBidi" w:eastAsia="Arial" w:hAnsiTheme="majorBidi" w:cstheme="majorBidi"/>
                <w:sz w:val="24"/>
                <w:szCs w:val="24"/>
              </w:rPr>
            </w:pPr>
          </w:p>
          <w:p w14:paraId="5595CAC3" w14:textId="77777777" w:rsidR="00F12A4C" w:rsidRPr="00013B95" w:rsidRDefault="00F12A4C" w:rsidP="00891B55">
            <w:pPr>
              <w:pStyle w:val="NoSpacing"/>
              <w:rPr>
                <w:rFonts w:asciiTheme="majorBidi" w:eastAsia="Arial" w:hAnsiTheme="majorBidi" w:cstheme="majorBidi"/>
                <w:sz w:val="24"/>
                <w:szCs w:val="24"/>
              </w:rPr>
            </w:pPr>
          </w:p>
          <w:p w14:paraId="6E908F6E" w14:textId="77777777" w:rsidR="00F12A4C" w:rsidRPr="00013B95" w:rsidRDefault="00F12A4C" w:rsidP="00891B55">
            <w:pPr>
              <w:pStyle w:val="NoSpacing"/>
              <w:ind w:left="288" w:hanging="288"/>
              <w:rPr>
                <w:rFonts w:asciiTheme="majorBidi" w:eastAsia="Arial" w:hAnsiTheme="majorBidi" w:cstheme="majorBidi"/>
                <w:sz w:val="24"/>
                <w:szCs w:val="24"/>
              </w:rPr>
            </w:pPr>
            <w:r w:rsidRPr="00013B95">
              <w:rPr>
                <w:rFonts w:asciiTheme="majorBidi" w:eastAsia="Arial" w:hAnsiTheme="majorBidi" w:cstheme="majorBidi"/>
                <w:sz w:val="24"/>
                <w:szCs w:val="24"/>
              </w:rPr>
              <w:t>3.1 Average annual income from sale of livestock or lac production</w:t>
            </w:r>
          </w:p>
          <w:p w14:paraId="3ADB51B8" w14:textId="77777777" w:rsidR="00F12A4C" w:rsidRPr="00013B95" w:rsidRDefault="00F12A4C" w:rsidP="00891B55">
            <w:pPr>
              <w:pStyle w:val="NoSpacing"/>
              <w:rPr>
                <w:rFonts w:asciiTheme="majorBidi" w:hAnsiTheme="majorBidi" w:cstheme="majorBidi"/>
                <w:sz w:val="24"/>
                <w:szCs w:val="24"/>
              </w:rPr>
            </w:pPr>
          </w:p>
        </w:tc>
        <w:tc>
          <w:tcPr>
            <w:tcW w:w="1366" w:type="dxa"/>
            <w:gridSpan w:val="2"/>
          </w:tcPr>
          <w:p w14:paraId="0ADAC2E8" w14:textId="77777777" w:rsidR="00F12A4C" w:rsidRPr="00013B95" w:rsidRDefault="00F12A4C" w:rsidP="00891B55">
            <w:pPr>
              <w:pStyle w:val="NoSpacing"/>
              <w:rPr>
                <w:rFonts w:asciiTheme="majorBidi" w:hAnsiTheme="majorBidi" w:cstheme="majorBidi"/>
                <w:sz w:val="24"/>
                <w:szCs w:val="24"/>
              </w:rPr>
            </w:pPr>
          </w:p>
          <w:p w14:paraId="05740791" w14:textId="77777777" w:rsidR="00F12A4C" w:rsidRPr="00013B95" w:rsidRDefault="00F12A4C" w:rsidP="00891B55">
            <w:pPr>
              <w:pStyle w:val="NoSpacing"/>
              <w:rPr>
                <w:rFonts w:asciiTheme="majorBidi" w:hAnsiTheme="majorBidi" w:cstheme="majorBidi"/>
                <w:sz w:val="24"/>
                <w:szCs w:val="24"/>
              </w:rPr>
            </w:pPr>
          </w:p>
          <w:p w14:paraId="4F52EB84" w14:textId="77777777" w:rsidR="00F12A4C" w:rsidRPr="00013B95" w:rsidRDefault="00F12A4C" w:rsidP="00891B55">
            <w:pPr>
              <w:pStyle w:val="NoSpacing"/>
              <w:rPr>
                <w:rFonts w:asciiTheme="majorBidi" w:hAnsiTheme="majorBidi" w:cstheme="majorBidi"/>
                <w:sz w:val="24"/>
                <w:szCs w:val="24"/>
              </w:rPr>
            </w:pPr>
          </w:p>
          <w:p w14:paraId="3B21F661"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Baseline will be collected before end of the reporting period (i.e. from April-June 2019).</w:t>
            </w:r>
          </w:p>
          <w:p w14:paraId="20F5AF65" w14:textId="77777777" w:rsidR="00F12A4C" w:rsidRPr="00013B95" w:rsidRDefault="00F12A4C" w:rsidP="00891B55">
            <w:pPr>
              <w:pStyle w:val="NoSpacing"/>
              <w:rPr>
                <w:rFonts w:asciiTheme="majorBidi" w:hAnsiTheme="majorBidi" w:cstheme="majorBidi"/>
                <w:sz w:val="24"/>
                <w:szCs w:val="24"/>
              </w:rPr>
            </w:pPr>
          </w:p>
        </w:tc>
        <w:tc>
          <w:tcPr>
            <w:tcW w:w="1261" w:type="dxa"/>
            <w:gridSpan w:val="2"/>
          </w:tcPr>
          <w:p w14:paraId="0C568C76" w14:textId="77777777" w:rsidR="00F12A4C" w:rsidRPr="00013B95" w:rsidRDefault="00F12A4C" w:rsidP="00891B55">
            <w:pPr>
              <w:pStyle w:val="NoSpacing"/>
              <w:rPr>
                <w:rFonts w:asciiTheme="majorBidi" w:hAnsiTheme="majorBidi" w:cstheme="majorBidi"/>
                <w:sz w:val="24"/>
                <w:szCs w:val="24"/>
              </w:rPr>
            </w:pPr>
          </w:p>
          <w:p w14:paraId="6F574B61" w14:textId="77777777" w:rsidR="00F12A4C" w:rsidRPr="00013B95" w:rsidRDefault="00F12A4C" w:rsidP="00891B55">
            <w:pPr>
              <w:pStyle w:val="NoSpacing"/>
              <w:rPr>
                <w:rFonts w:asciiTheme="majorBidi" w:hAnsiTheme="majorBidi" w:cstheme="majorBidi"/>
                <w:sz w:val="24"/>
                <w:szCs w:val="24"/>
              </w:rPr>
            </w:pPr>
          </w:p>
          <w:p w14:paraId="02F3B124" w14:textId="77777777" w:rsidR="00F12A4C" w:rsidRPr="00013B95" w:rsidRDefault="00F12A4C" w:rsidP="00891B55">
            <w:pPr>
              <w:pStyle w:val="NoSpacing"/>
              <w:rPr>
                <w:rFonts w:asciiTheme="majorBidi" w:hAnsiTheme="majorBidi" w:cstheme="majorBidi"/>
                <w:sz w:val="24"/>
                <w:szCs w:val="24"/>
              </w:rPr>
            </w:pPr>
          </w:p>
          <w:p w14:paraId="59DF70F1" w14:textId="77777777" w:rsidR="00F12A4C" w:rsidRPr="00013B95" w:rsidRDefault="00F12A4C" w:rsidP="00891B55">
            <w:pPr>
              <w:pStyle w:val="NoSpacing"/>
              <w:rPr>
                <w:rFonts w:asciiTheme="majorBidi" w:hAnsiTheme="majorBidi" w:cstheme="majorBidi"/>
                <w:sz w:val="24"/>
                <w:szCs w:val="24"/>
              </w:rPr>
            </w:pPr>
            <w:r w:rsidRPr="00013B95">
              <w:rPr>
                <w:rFonts w:asciiTheme="majorBidi" w:hAnsiTheme="majorBidi" w:cstheme="majorBidi"/>
                <w:sz w:val="24"/>
                <w:szCs w:val="24"/>
              </w:rPr>
              <w:t>Half-yearly/ individual participant interviews</w:t>
            </w:r>
          </w:p>
        </w:tc>
        <w:tc>
          <w:tcPr>
            <w:tcW w:w="2126" w:type="dxa"/>
            <w:gridSpan w:val="2"/>
          </w:tcPr>
          <w:p w14:paraId="6BFCB69A" w14:textId="77777777" w:rsidR="00F12A4C" w:rsidRPr="00013B95" w:rsidRDefault="00F12A4C" w:rsidP="00891B55">
            <w:pPr>
              <w:pStyle w:val="NoSpacing"/>
              <w:tabs>
                <w:tab w:val="left" w:pos="0"/>
              </w:tabs>
              <w:ind w:left="360"/>
              <w:rPr>
                <w:rFonts w:asciiTheme="majorBidi" w:hAnsiTheme="majorBidi" w:cstheme="majorBidi"/>
                <w:sz w:val="24"/>
                <w:szCs w:val="24"/>
              </w:rPr>
            </w:pPr>
          </w:p>
          <w:p w14:paraId="58F615C0" w14:textId="77777777" w:rsidR="00F12A4C" w:rsidRPr="00013B95" w:rsidRDefault="00F12A4C" w:rsidP="00891B55">
            <w:pPr>
              <w:pStyle w:val="NoSpacing"/>
              <w:tabs>
                <w:tab w:val="left" w:pos="0"/>
              </w:tabs>
              <w:ind w:left="360"/>
              <w:rPr>
                <w:rFonts w:asciiTheme="majorBidi" w:hAnsiTheme="majorBidi" w:cstheme="majorBidi"/>
                <w:sz w:val="24"/>
                <w:szCs w:val="24"/>
              </w:rPr>
            </w:pPr>
          </w:p>
          <w:p w14:paraId="73AD3E7D" w14:textId="77777777" w:rsidR="00F12A4C" w:rsidRPr="00013B95" w:rsidRDefault="00F12A4C" w:rsidP="00F12A4C">
            <w:pPr>
              <w:pStyle w:val="NoSpacing"/>
              <w:numPr>
                <w:ilvl w:val="0"/>
                <w:numId w:val="15"/>
              </w:numPr>
              <w:rPr>
                <w:rFonts w:asciiTheme="majorBidi" w:hAnsiTheme="majorBidi" w:cstheme="majorBidi"/>
                <w:sz w:val="24"/>
                <w:szCs w:val="24"/>
              </w:rPr>
            </w:pPr>
            <w:r w:rsidRPr="00013B95">
              <w:rPr>
                <w:rFonts w:asciiTheme="majorBidi" w:eastAsia="Arial" w:hAnsiTheme="majorBidi" w:cstheme="majorBidi"/>
                <w:sz w:val="24"/>
                <w:szCs w:val="24"/>
              </w:rPr>
              <w:t>1 farmers group and 3 SHGs trained on goat rearing, piggery and lac cultivation.</w:t>
            </w:r>
          </w:p>
          <w:p w14:paraId="58433626" w14:textId="77777777" w:rsidR="00F12A4C" w:rsidRPr="00013B95" w:rsidRDefault="00F12A4C" w:rsidP="00891B55">
            <w:pPr>
              <w:pStyle w:val="NoSpacing"/>
              <w:tabs>
                <w:tab w:val="left" w:pos="0"/>
              </w:tabs>
              <w:ind w:left="360"/>
              <w:rPr>
                <w:rFonts w:asciiTheme="majorBidi" w:hAnsiTheme="majorBidi" w:cstheme="majorBidi"/>
                <w:sz w:val="24"/>
                <w:szCs w:val="24"/>
              </w:rPr>
            </w:pPr>
          </w:p>
        </w:tc>
        <w:tc>
          <w:tcPr>
            <w:tcW w:w="4082" w:type="dxa"/>
            <w:gridSpan w:val="2"/>
          </w:tcPr>
          <w:p w14:paraId="258129A5" w14:textId="77777777" w:rsidR="00F12A4C" w:rsidRPr="00013B95" w:rsidRDefault="00F12A4C" w:rsidP="00891B55">
            <w:pPr>
              <w:pStyle w:val="ListParagraph"/>
              <w:rPr>
                <w:rFonts w:asciiTheme="majorBidi" w:hAnsiTheme="majorBidi" w:cstheme="majorBidi"/>
                <w:b/>
                <w:sz w:val="24"/>
                <w:szCs w:val="24"/>
                <w:u w:val="single"/>
              </w:rPr>
            </w:pPr>
          </w:p>
          <w:p w14:paraId="6727709C" w14:textId="77777777" w:rsidR="00F12A4C" w:rsidRPr="00013B95" w:rsidRDefault="00F12A4C" w:rsidP="00891B55">
            <w:pPr>
              <w:pStyle w:val="ListParagraph"/>
              <w:rPr>
                <w:rFonts w:asciiTheme="majorBidi" w:hAnsiTheme="majorBidi" w:cstheme="majorBidi"/>
                <w:b/>
                <w:sz w:val="24"/>
                <w:szCs w:val="24"/>
                <w:u w:val="single"/>
              </w:rPr>
            </w:pPr>
            <w:r w:rsidRPr="00013B95">
              <w:rPr>
                <w:rFonts w:asciiTheme="majorBidi" w:hAnsiTheme="majorBidi" w:cstheme="majorBidi"/>
                <w:b/>
                <w:sz w:val="24"/>
                <w:szCs w:val="24"/>
                <w:u w:val="single"/>
              </w:rPr>
              <w:t>Year 2019-20</w:t>
            </w:r>
          </w:p>
          <w:p w14:paraId="6F18106C"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Training on goat rearing, piggery and Lac cultivation under the income generation program.</w:t>
            </w:r>
          </w:p>
          <w:p w14:paraId="093AF3D4"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Exposure visit for farmers and women's groups.</w:t>
            </w:r>
          </w:p>
          <w:p w14:paraId="35A8B168"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23AAAEC3"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Formation of Village Committee, NRMC SHGs and farmers groups.</w:t>
            </w:r>
          </w:p>
          <w:p w14:paraId="65FF295B" w14:textId="77777777" w:rsidR="00F12A4C" w:rsidRPr="00013B95" w:rsidRDefault="00F12A4C" w:rsidP="00891B55">
            <w:pPr>
              <w:pStyle w:val="ListParagraph"/>
              <w:ind w:left="1080"/>
              <w:rPr>
                <w:rFonts w:asciiTheme="majorBidi" w:hAnsiTheme="majorBidi" w:cstheme="majorBidi"/>
                <w:sz w:val="24"/>
                <w:szCs w:val="24"/>
              </w:rPr>
            </w:pPr>
          </w:p>
          <w:p w14:paraId="08E282F2" w14:textId="77777777" w:rsidR="00F12A4C" w:rsidRPr="00013B95" w:rsidRDefault="00F12A4C" w:rsidP="00891B55">
            <w:pPr>
              <w:rPr>
                <w:rFonts w:asciiTheme="majorBidi" w:hAnsiTheme="majorBidi" w:cstheme="majorBidi"/>
                <w:b/>
                <w:bCs/>
                <w:sz w:val="24"/>
                <w:szCs w:val="24"/>
                <w:u w:val="single"/>
              </w:rPr>
            </w:pPr>
            <w:r w:rsidRPr="00013B95">
              <w:rPr>
                <w:rFonts w:asciiTheme="majorBidi" w:hAnsiTheme="majorBidi" w:cstheme="majorBidi"/>
                <w:b/>
                <w:bCs/>
                <w:sz w:val="24"/>
                <w:szCs w:val="24"/>
              </w:rPr>
              <w:t xml:space="preserve">          </w:t>
            </w:r>
            <w:r w:rsidRPr="00013B95">
              <w:rPr>
                <w:rFonts w:asciiTheme="majorBidi" w:hAnsiTheme="majorBidi" w:cstheme="majorBidi"/>
                <w:b/>
                <w:bCs/>
                <w:sz w:val="24"/>
                <w:szCs w:val="24"/>
                <w:u w:val="single"/>
              </w:rPr>
              <w:t>Year 2020-21</w:t>
            </w:r>
          </w:p>
          <w:p w14:paraId="74C62D31"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Training on goat rearing, piggery and Lac cultivation under the income generation program.</w:t>
            </w:r>
          </w:p>
          <w:p w14:paraId="71C0A23D"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Exposure visit for farmers and women's groups.</w:t>
            </w:r>
          </w:p>
          <w:p w14:paraId="061CFEAB"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21628704" w14:textId="77777777" w:rsidR="00F12A4C" w:rsidRPr="00013B95" w:rsidRDefault="00F12A4C" w:rsidP="00891B55">
            <w:pPr>
              <w:pStyle w:val="ListParagraph"/>
              <w:ind w:left="1080"/>
              <w:rPr>
                <w:rFonts w:asciiTheme="majorBidi" w:hAnsiTheme="majorBidi" w:cstheme="majorBidi"/>
                <w:sz w:val="24"/>
                <w:szCs w:val="24"/>
              </w:rPr>
            </w:pPr>
          </w:p>
          <w:p w14:paraId="5BE27453" w14:textId="77777777" w:rsidR="00F12A4C" w:rsidRPr="00013B95" w:rsidRDefault="00F12A4C" w:rsidP="00891B55">
            <w:pPr>
              <w:pStyle w:val="ListParagraph"/>
              <w:ind w:left="502"/>
              <w:rPr>
                <w:rFonts w:asciiTheme="majorBidi" w:hAnsiTheme="majorBidi" w:cstheme="majorBidi"/>
                <w:b/>
                <w:bCs/>
                <w:sz w:val="24"/>
                <w:szCs w:val="24"/>
                <w:u w:val="single"/>
              </w:rPr>
            </w:pPr>
            <w:r w:rsidRPr="00013B95">
              <w:rPr>
                <w:rFonts w:asciiTheme="majorBidi" w:hAnsiTheme="majorBidi" w:cstheme="majorBidi"/>
                <w:b/>
                <w:bCs/>
                <w:sz w:val="24"/>
                <w:szCs w:val="24"/>
                <w:u w:val="single"/>
              </w:rPr>
              <w:t>Year 2021-22</w:t>
            </w:r>
          </w:p>
          <w:p w14:paraId="1995861F"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Training on goat rearing, piggery and Lac cultivation under the income generation program.</w:t>
            </w:r>
          </w:p>
          <w:p w14:paraId="1847114E"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Exposure visit for farmers and women's groups.</w:t>
            </w:r>
          </w:p>
          <w:p w14:paraId="796FA018" w14:textId="77777777" w:rsidR="00F12A4C" w:rsidRPr="00013B95" w:rsidRDefault="00F12A4C" w:rsidP="00F12A4C">
            <w:pPr>
              <w:pStyle w:val="ListParagraph"/>
              <w:numPr>
                <w:ilvl w:val="0"/>
                <w:numId w:val="19"/>
              </w:numPr>
              <w:rPr>
                <w:rFonts w:asciiTheme="majorBidi" w:hAnsiTheme="majorBidi" w:cstheme="majorBidi"/>
                <w:sz w:val="24"/>
                <w:szCs w:val="24"/>
              </w:rPr>
            </w:pPr>
            <w:r w:rsidRPr="00013B95">
              <w:rPr>
                <w:rFonts w:asciiTheme="majorBidi" w:hAnsiTheme="majorBidi" w:cstheme="majorBidi"/>
                <w:sz w:val="24"/>
                <w:szCs w:val="24"/>
              </w:rPr>
              <w:t>Village meetings, consultation and awareness building.</w:t>
            </w:r>
          </w:p>
          <w:p w14:paraId="4A5DB2DA" w14:textId="77777777" w:rsidR="00F12A4C" w:rsidRPr="00013B95" w:rsidRDefault="00F12A4C" w:rsidP="00891B55">
            <w:pPr>
              <w:pStyle w:val="ListParagraph"/>
              <w:ind w:left="360"/>
              <w:rPr>
                <w:rFonts w:asciiTheme="majorBidi" w:hAnsiTheme="majorBidi" w:cstheme="majorBidi"/>
                <w:sz w:val="24"/>
                <w:szCs w:val="24"/>
              </w:rPr>
            </w:pPr>
          </w:p>
        </w:tc>
        <w:tc>
          <w:tcPr>
            <w:tcW w:w="2721" w:type="dxa"/>
            <w:gridSpan w:val="3"/>
          </w:tcPr>
          <w:p w14:paraId="07A33209" w14:textId="77777777" w:rsidR="00F12A4C" w:rsidRPr="00013B95" w:rsidRDefault="00F12A4C" w:rsidP="00F12A4C">
            <w:pPr>
              <w:pStyle w:val="NoSpacing"/>
              <w:numPr>
                <w:ilvl w:val="0"/>
                <w:numId w:val="28"/>
              </w:numPr>
              <w:rPr>
                <w:rFonts w:asciiTheme="majorBidi" w:hAnsiTheme="majorBidi" w:cstheme="majorBidi"/>
                <w:sz w:val="24"/>
                <w:szCs w:val="24"/>
              </w:rPr>
            </w:pPr>
            <w:r w:rsidRPr="00013B95">
              <w:rPr>
                <w:rFonts w:asciiTheme="majorBidi" w:hAnsiTheme="majorBidi" w:cstheme="majorBidi"/>
                <w:sz w:val="24"/>
                <w:szCs w:val="24"/>
              </w:rPr>
              <w:t>Financial Support</w:t>
            </w:r>
          </w:p>
          <w:p w14:paraId="1AC338C5" w14:textId="77777777" w:rsidR="00F12A4C" w:rsidRPr="00013B95" w:rsidRDefault="00F12A4C" w:rsidP="00F12A4C">
            <w:pPr>
              <w:pStyle w:val="NoSpacing"/>
              <w:numPr>
                <w:ilvl w:val="0"/>
                <w:numId w:val="28"/>
              </w:numPr>
              <w:rPr>
                <w:rFonts w:asciiTheme="majorBidi" w:hAnsiTheme="majorBidi" w:cstheme="majorBidi"/>
                <w:sz w:val="24"/>
                <w:szCs w:val="24"/>
              </w:rPr>
            </w:pPr>
            <w:r w:rsidRPr="00013B95">
              <w:rPr>
                <w:rFonts w:asciiTheme="majorBidi" w:hAnsiTheme="majorBidi" w:cstheme="majorBidi"/>
                <w:sz w:val="24"/>
                <w:szCs w:val="24"/>
              </w:rPr>
              <w:t>Resource persons for trainings/demonstrations/ exposure visit.</w:t>
            </w:r>
          </w:p>
          <w:p w14:paraId="4E65AB91" w14:textId="77777777" w:rsidR="00F12A4C" w:rsidRPr="00013B95" w:rsidRDefault="00F12A4C" w:rsidP="00F12A4C">
            <w:pPr>
              <w:pStyle w:val="NoSpacing"/>
              <w:numPr>
                <w:ilvl w:val="0"/>
                <w:numId w:val="28"/>
              </w:numPr>
              <w:rPr>
                <w:rFonts w:asciiTheme="majorBidi" w:hAnsiTheme="majorBidi" w:cstheme="majorBidi"/>
                <w:sz w:val="24"/>
                <w:szCs w:val="24"/>
              </w:rPr>
            </w:pPr>
            <w:r w:rsidRPr="00013B95">
              <w:rPr>
                <w:rFonts w:asciiTheme="majorBidi" w:hAnsiTheme="majorBidi" w:cstheme="majorBidi"/>
                <w:sz w:val="24"/>
                <w:szCs w:val="24"/>
              </w:rPr>
              <w:t>Material (provisions)</w:t>
            </w:r>
          </w:p>
          <w:p w14:paraId="2D73B6E3" w14:textId="77777777" w:rsidR="00F12A4C" w:rsidRPr="00013B95" w:rsidRDefault="00F12A4C" w:rsidP="00F12A4C">
            <w:pPr>
              <w:pStyle w:val="NoSpacing"/>
              <w:numPr>
                <w:ilvl w:val="0"/>
                <w:numId w:val="27"/>
              </w:numPr>
              <w:rPr>
                <w:rFonts w:asciiTheme="majorBidi" w:hAnsiTheme="majorBidi" w:cstheme="majorBidi"/>
                <w:sz w:val="24"/>
                <w:szCs w:val="24"/>
              </w:rPr>
            </w:pPr>
            <w:r w:rsidRPr="00013B95">
              <w:rPr>
                <w:rFonts w:asciiTheme="majorBidi" w:hAnsiTheme="majorBidi" w:cstheme="majorBidi"/>
                <w:sz w:val="24"/>
                <w:szCs w:val="24"/>
              </w:rPr>
              <w:t>Lac seeds</w:t>
            </w:r>
          </w:p>
          <w:p w14:paraId="4B3BFACE" w14:textId="77777777" w:rsidR="00F12A4C" w:rsidRPr="00013B95" w:rsidRDefault="00F12A4C" w:rsidP="00F12A4C">
            <w:pPr>
              <w:pStyle w:val="NoSpacing"/>
              <w:numPr>
                <w:ilvl w:val="0"/>
                <w:numId w:val="27"/>
              </w:numPr>
              <w:rPr>
                <w:rFonts w:asciiTheme="majorBidi" w:hAnsiTheme="majorBidi" w:cstheme="majorBidi"/>
                <w:sz w:val="24"/>
                <w:szCs w:val="24"/>
              </w:rPr>
            </w:pPr>
            <w:r w:rsidRPr="00013B95">
              <w:rPr>
                <w:rFonts w:asciiTheme="majorBidi" w:hAnsiTheme="majorBidi" w:cstheme="majorBidi"/>
                <w:sz w:val="24"/>
                <w:szCs w:val="24"/>
              </w:rPr>
              <w:t>Distribution of piglets</w:t>
            </w:r>
            <w:r w:rsidRPr="00013B95">
              <w:rPr>
                <w:rFonts w:asciiTheme="majorBidi" w:hAnsiTheme="majorBidi" w:cstheme="majorBidi"/>
                <w:b/>
                <w:sz w:val="24"/>
                <w:szCs w:val="24"/>
              </w:rPr>
              <w:t xml:space="preserve"> </w:t>
            </w:r>
          </w:p>
          <w:p w14:paraId="57119098" w14:textId="77777777" w:rsidR="00F12A4C" w:rsidRPr="00013B95" w:rsidRDefault="00F12A4C" w:rsidP="00F12A4C">
            <w:pPr>
              <w:pStyle w:val="NoSpacing"/>
              <w:numPr>
                <w:ilvl w:val="0"/>
                <w:numId w:val="27"/>
              </w:numPr>
              <w:rPr>
                <w:rFonts w:asciiTheme="majorBidi" w:hAnsiTheme="majorBidi" w:cstheme="majorBidi"/>
                <w:sz w:val="24"/>
                <w:szCs w:val="24"/>
              </w:rPr>
            </w:pPr>
            <w:r w:rsidRPr="00013B95">
              <w:rPr>
                <w:rFonts w:asciiTheme="majorBidi" w:hAnsiTheme="majorBidi" w:cstheme="majorBidi"/>
                <w:sz w:val="24"/>
                <w:szCs w:val="24"/>
              </w:rPr>
              <w:t>Distribution of Goats- kid</w:t>
            </w:r>
          </w:p>
          <w:p w14:paraId="57E4F64D" w14:textId="77777777" w:rsidR="00F12A4C" w:rsidRPr="00013B95" w:rsidRDefault="00F12A4C" w:rsidP="00891B55">
            <w:pPr>
              <w:pStyle w:val="NoSpacing"/>
              <w:ind w:left="360"/>
              <w:rPr>
                <w:rFonts w:asciiTheme="majorBidi" w:hAnsiTheme="majorBidi" w:cstheme="majorBidi"/>
                <w:sz w:val="24"/>
                <w:szCs w:val="24"/>
              </w:rPr>
            </w:pPr>
            <w:r w:rsidRPr="00013B95">
              <w:rPr>
                <w:rFonts w:asciiTheme="majorBidi" w:hAnsiTheme="majorBidi" w:cstheme="majorBidi"/>
                <w:sz w:val="24"/>
                <w:szCs w:val="24"/>
              </w:rPr>
              <w:t>.</w:t>
            </w:r>
          </w:p>
          <w:p w14:paraId="05C9D512" w14:textId="77777777" w:rsidR="00F12A4C" w:rsidRPr="00013B95" w:rsidRDefault="00F12A4C" w:rsidP="00891B55">
            <w:pPr>
              <w:pStyle w:val="ListParagraph"/>
              <w:rPr>
                <w:rFonts w:asciiTheme="majorBidi" w:hAnsiTheme="majorBidi" w:cstheme="majorBidi"/>
                <w:b/>
                <w:sz w:val="24"/>
                <w:szCs w:val="24"/>
                <w:u w:val="single"/>
              </w:rPr>
            </w:pPr>
          </w:p>
        </w:tc>
      </w:tr>
    </w:tbl>
    <w:p w14:paraId="1C547E5E" w14:textId="77777777" w:rsidR="00316D27" w:rsidRPr="00013B95" w:rsidRDefault="00316D27" w:rsidP="008229C9">
      <w:pPr>
        <w:jc w:val="both"/>
        <w:rPr>
          <w:rFonts w:asciiTheme="majorBidi" w:hAnsiTheme="majorBidi" w:cstheme="majorBidi"/>
          <w:b/>
          <w:sz w:val="24"/>
          <w:szCs w:val="24"/>
        </w:rPr>
      </w:pPr>
    </w:p>
    <w:sectPr w:rsidR="00316D27" w:rsidRPr="00013B95" w:rsidSect="003F77A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6B5D3" w14:textId="77777777" w:rsidR="00450633" w:rsidRDefault="00450633" w:rsidP="00DA24D5">
      <w:pPr>
        <w:spacing w:after="0" w:line="240" w:lineRule="auto"/>
      </w:pPr>
      <w:r>
        <w:separator/>
      </w:r>
    </w:p>
  </w:endnote>
  <w:endnote w:type="continuationSeparator" w:id="0">
    <w:p w14:paraId="527AB73E" w14:textId="77777777" w:rsidR="00450633" w:rsidRDefault="00450633" w:rsidP="00DA24D5">
      <w:pPr>
        <w:spacing w:after="0" w:line="240" w:lineRule="auto"/>
      </w:pPr>
      <w:r>
        <w:continuationSeparator/>
      </w:r>
    </w:p>
  </w:endnote>
  <w:endnote w:type="continuationNotice" w:id="1">
    <w:p w14:paraId="23FA7608" w14:textId="77777777" w:rsidR="00450633" w:rsidRDefault="00450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 MT">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08B03" w14:textId="77777777" w:rsidR="00450633" w:rsidRDefault="00450633" w:rsidP="000E65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C1AE7C" w14:textId="77777777" w:rsidR="00450633" w:rsidRDefault="00450633" w:rsidP="00BC7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5D1B7" w14:textId="6B4A6E65" w:rsidR="00450633" w:rsidRDefault="00450633" w:rsidP="000E65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274B0790" w14:textId="77777777" w:rsidR="00450633" w:rsidRPr="00252AF1" w:rsidRDefault="00450633" w:rsidP="00BC7C5B">
    <w:pPr>
      <w:pStyle w:val="Footer"/>
      <w:ind w:right="360"/>
      <w:rPr>
        <w:rFonts w:ascii="Times New Roman" w:hAnsi="Times New Roman" w:cs="Times New Roman"/>
        <w:color w:val="000000" w:themeColor="text1"/>
      </w:rPr>
    </w:pPr>
    <w:r w:rsidRPr="00252AF1">
      <w:rPr>
        <w:rFonts w:ascii="Times New Roman" w:hAnsi="Times New Roman" w:cs="Times New Roman"/>
        <w:color w:val="000000" w:themeColor="text1"/>
      </w:rPr>
      <w:t xml:space="preserve">BMM </w:t>
    </w:r>
    <w:proofErr w:type="spellStart"/>
    <w:r w:rsidRPr="00252AF1">
      <w:rPr>
        <w:rFonts w:ascii="Times New Roman" w:hAnsi="Times New Roman" w:cs="Times New Roman"/>
        <w:color w:val="000000" w:themeColor="text1"/>
      </w:rPr>
      <w:t>Hehegrah</w:t>
    </w:r>
    <w:proofErr w:type="spellEnd"/>
    <w:r w:rsidRPr="00252AF1">
      <w:rPr>
        <w:rFonts w:ascii="Times New Roman" w:hAnsi="Times New Roman" w:cs="Times New Roman"/>
        <w:color w:val="000000" w:themeColor="text1"/>
      </w:rPr>
      <w:t xml:space="preserve"> Project Proposal – 2019-22</w:t>
    </w:r>
  </w:p>
  <w:p w14:paraId="046DEDFE" w14:textId="77777777" w:rsidR="00450633" w:rsidRDefault="0045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BA20C" w14:textId="77777777" w:rsidR="00450633" w:rsidRDefault="00450633" w:rsidP="00DA24D5">
      <w:pPr>
        <w:spacing w:after="0" w:line="240" w:lineRule="auto"/>
      </w:pPr>
      <w:r>
        <w:separator/>
      </w:r>
    </w:p>
  </w:footnote>
  <w:footnote w:type="continuationSeparator" w:id="0">
    <w:p w14:paraId="03D9CBAC" w14:textId="77777777" w:rsidR="00450633" w:rsidRDefault="00450633" w:rsidP="00DA24D5">
      <w:pPr>
        <w:spacing w:after="0" w:line="240" w:lineRule="auto"/>
      </w:pPr>
      <w:r>
        <w:continuationSeparator/>
      </w:r>
    </w:p>
  </w:footnote>
  <w:footnote w:type="continuationNotice" w:id="1">
    <w:p w14:paraId="72F892EF" w14:textId="77777777" w:rsidR="00450633" w:rsidRDefault="00450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48ADD" w14:textId="77777777" w:rsidR="00450633" w:rsidRDefault="00450633">
    <w:pPr>
      <w:pStyle w:val="Header"/>
    </w:pPr>
  </w:p>
  <w:p w14:paraId="731FFCC0" w14:textId="77777777" w:rsidR="00450633" w:rsidRDefault="0045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Heading1"/>
      <w:lvlText w:val="%1."/>
      <w:lvlJc w:val="left"/>
      <w:pPr>
        <w:tabs>
          <w:tab w:val="num" w:pos="0"/>
        </w:tabs>
        <w:ind w:left="720" w:hanging="720"/>
      </w:pPr>
    </w:lvl>
    <w:lvl w:ilvl="1">
      <w:start w:val="1"/>
      <w:numFmt w:val="lowerLetter"/>
      <w:pStyle w:val="Heading2"/>
      <w:lvlText w:val="%2."/>
      <w:lvlJc w:val="left"/>
      <w:pPr>
        <w:tabs>
          <w:tab w:val="num" w:pos="-720"/>
        </w:tabs>
        <w:ind w:left="360" w:hanging="360"/>
      </w:pPr>
    </w:lvl>
    <w:lvl w:ilvl="2">
      <w:start w:val="1"/>
      <w:numFmt w:val="lowerRoman"/>
      <w:pStyle w:val="Heading3"/>
      <w:lvlText w:val="%2.%3."/>
      <w:lvlJc w:val="left"/>
      <w:pPr>
        <w:tabs>
          <w:tab w:val="num" w:pos="0"/>
        </w:tabs>
        <w:ind w:left="1800" w:hanging="180"/>
      </w:pPr>
    </w:lvl>
    <w:lvl w:ilvl="3">
      <w:start w:val="1"/>
      <w:numFmt w:val="decimal"/>
      <w:pStyle w:val="Heading4"/>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1" w15:restartNumberingAfterBreak="0">
    <w:nsid w:val="00154879"/>
    <w:multiLevelType w:val="hybridMultilevel"/>
    <w:tmpl w:val="CE6220CA"/>
    <w:lvl w:ilvl="0" w:tplc="63F08A48">
      <w:start w:val="1"/>
      <w:numFmt w:val="lowerLetter"/>
      <w:lvlText w:val="%1)"/>
      <w:lvlJc w:val="left"/>
      <w:pPr>
        <w:ind w:left="1492" w:hanging="360"/>
      </w:pPr>
      <w:rPr>
        <w:rFonts w:hint="default"/>
        <w:b w:val="0"/>
        <w:bCs/>
      </w:rPr>
    </w:lvl>
    <w:lvl w:ilvl="1" w:tplc="27AC6312">
      <w:start w:val="1"/>
      <w:numFmt w:val="lowerLetter"/>
      <w:lvlText w:val="%2."/>
      <w:lvlJc w:val="left"/>
      <w:pPr>
        <w:ind w:left="2212" w:hanging="360"/>
      </w:pPr>
      <w:rPr>
        <w:b w:val="0"/>
        <w:bCs/>
      </w:r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2" w15:restartNumberingAfterBreak="0">
    <w:nsid w:val="02650E63"/>
    <w:multiLevelType w:val="hybridMultilevel"/>
    <w:tmpl w:val="336E50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379F0"/>
    <w:multiLevelType w:val="hybridMultilevel"/>
    <w:tmpl w:val="7E24C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662D48"/>
    <w:multiLevelType w:val="multilevel"/>
    <w:tmpl w:val="CA9A0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B087C"/>
    <w:multiLevelType w:val="hybridMultilevel"/>
    <w:tmpl w:val="596E555E"/>
    <w:lvl w:ilvl="0" w:tplc="40090001">
      <w:start w:val="1"/>
      <w:numFmt w:val="bullet"/>
      <w:lvlText w:val=""/>
      <w:lvlJc w:val="left"/>
      <w:pPr>
        <w:ind w:left="1068" w:hanging="360"/>
      </w:pPr>
      <w:rPr>
        <w:rFonts w:ascii="Symbol" w:hAnsi="Symbol"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6" w15:restartNumberingAfterBreak="0">
    <w:nsid w:val="070A44F4"/>
    <w:multiLevelType w:val="hybridMultilevel"/>
    <w:tmpl w:val="0074D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F50146"/>
    <w:multiLevelType w:val="hybridMultilevel"/>
    <w:tmpl w:val="27BA9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1566AB"/>
    <w:multiLevelType w:val="hybridMultilevel"/>
    <w:tmpl w:val="416AF30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3646" w:hanging="360"/>
      </w:pPr>
      <w:rPr>
        <w:rFonts w:ascii="Courier New" w:hAnsi="Courier New" w:cs="Courier New" w:hint="default"/>
      </w:rPr>
    </w:lvl>
    <w:lvl w:ilvl="2" w:tplc="40090005" w:tentative="1">
      <w:start w:val="1"/>
      <w:numFmt w:val="bullet"/>
      <w:lvlText w:val=""/>
      <w:lvlJc w:val="left"/>
      <w:pPr>
        <w:ind w:left="4366" w:hanging="360"/>
      </w:pPr>
      <w:rPr>
        <w:rFonts w:ascii="Wingdings" w:hAnsi="Wingdings" w:hint="default"/>
      </w:rPr>
    </w:lvl>
    <w:lvl w:ilvl="3" w:tplc="40090001" w:tentative="1">
      <w:start w:val="1"/>
      <w:numFmt w:val="bullet"/>
      <w:lvlText w:val=""/>
      <w:lvlJc w:val="left"/>
      <w:pPr>
        <w:ind w:left="5086" w:hanging="360"/>
      </w:pPr>
      <w:rPr>
        <w:rFonts w:ascii="Symbol" w:hAnsi="Symbol" w:hint="default"/>
      </w:rPr>
    </w:lvl>
    <w:lvl w:ilvl="4" w:tplc="40090003" w:tentative="1">
      <w:start w:val="1"/>
      <w:numFmt w:val="bullet"/>
      <w:lvlText w:val="o"/>
      <w:lvlJc w:val="left"/>
      <w:pPr>
        <w:ind w:left="5806" w:hanging="360"/>
      </w:pPr>
      <w:rPr>
        <w:rFonts w:ascii="Courier New" w:hAnsi="Courier New" w:cs="Courier New" w:hint="default"/>
      </w:rPr>
    </w:lvl>
    <w:lvl w:ilvl="5" w:tplc="40090005" w:tentative="1">
      <w:start w:val="1"/>
      <w:numFmt w:val="bullet"/>
      <w:lvlText w:val=""/>
      <w:lvlJc w:val="left"/>
      <w:pPr>
        <w:ind w:left="6526" w:hanging="360"/>
      </w:pPr>
      <w:rPr>
        <w:rFonts w:ascii="Wingdings" w:hAnsi="Wingdings" w:hint="default"/>
      </w:rPr>
    </w:lvl>
    <w:lvl w:ilvl="6" w:tplc="40090001" w:tentative="1">
      <w:start w:val="1"/>
      <w:numFmt w:val="bullet"/>
      <w:lvlText w:val=""/>
      <w:lvlJc w:val="left"/>
      <w:pPr>
        <w:ind w:left="7246" w:hanging="360"/>
      </w:pPr>
      <w:rPr>
        <w:rFonts w:ascii="Symbol" w:hAnsi="Symbol" w:hint="default"/>
      </w:rPr>
    </w:lvl>
    <w:lvl w:ilvl="7" w:tplc="40090003" w:tentative="1">
      <w:start w:val="1"/>
      <w:numFmt w:val="bullet"/>
      <w:lvlText w:val="o"/>
      <w:lvlJc w:val="left"/>
      <w:pPr>
        <w:ind w:left="7966" w:hanging="360"/>
      </w:pPr>
      <w:rPr>
        <w:rFonts w:ascii="Courier New" w:hAnsi="Courier New" w:cs="Courier New" w:hint="default"/>
      </w:rPr>
    </w:lvl>
    <w:lvl w:ilvl="8" w:tplc="40090005" w:tentative="1">
      <w:start w:val="1"/>
      <w:numFmt w:val="bullet"/>
      <w:lvlText w:val=""/>
      <w:lvlJc w:val="left"/>
      <w:pPr>
        <w:ind w:left="8686" w:hanging="360"/>
      </w:pPr>
      <w:rPr>
        <w:rFonts w:ascii="Wingdings" w:hAnsi="Wingdings" w:hint="default"/>
      </w:rPr>
    </w:lvl>
  </w:abstractNum>
  <w:abstractNum w:abstractNumId="9" w15:restartNumberingAfterBreak="0">
    <w:nsid w:val="0A535158"/>
    <w:multiLevelType w:val="multilevel"/>
    <w:tmpl w:val="E6E6A77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ABE3F16"/>
    <w:multiLevelType w:val="hybridMultilevel"/>
    <w:tmpl w:val="DA8A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63832"/>
    <w:multiLevelType w:val="hybridMultilevel"/>
    <w:tmpl w:val="0D0E26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46" w:hanging="360"/>
      </w:pPr>
      <w:rPr>
        <w:rFonts w:ascii="Courier New" w:hAnsi="Courier New" w:cs="Courier New" w:hint="default"/>
      </w:rPr>
    </w:lvl>
    <w:lvl w:ilvl="2" w:tplc="40090005">
      <w:start w:val="1"/>
      <w:numFmt w:val="bullet"/>
      <w:lvlText w:val=""/>
      <w:lvlJc w:val="left"/>
      <w:pPr>
        <w:ind w:left="4366" w:hanging="360"/>
      </w:pPr>
      <w:rPr>
        <w:rFonts w:ascii="Wingdings" w:hAnsi="Wingdings" w:hint="default"/>
      </w:rPr>
    </w:lvl>
    <w:lvl w:ilvl="3" w:tplc="40090001" w:tentative="1">
      <w:start w:val="1"/>
      <w:numFmt w:val="bullet"/>
      <w:lvlText w:val=""/>
      <w:lvlJc w:val="left"/>
      <w:pPr>
        <w:ind w:left="5086" w:hanging="360"/>
      </w:pPr>
      <w:rPr>
        <w:rFonts w:ascii="Symbol" w:hAnsi="Symbol" w:hint="default"/>
      </w:rPr>
    </w:lvl>
    <w:lvl w:ilvl="4" w:tplc="40090003" w:tentative="1">
      <w:start w:val="1"/>
      <w:numFmt w:val="bullet"/>
      <w:lvlText w:val="o"/>
      <w:lvlJc w:val="left"/>
      <w:pPr>
        <w:ind w:left="5806" w:hanging="360"/>
      </w:pPr>
      <w:rPr>
        <w:rFonts w:ascii="Courier New" w:hAnsi="Courier New" w:cs="Courier New" w:hint="default"/>
      </w:rPr>
    </w:lvl>
    <w:lvl w:ilvl="5" w:tplc="40090005" w:tentative="1">
      <w:start w:val="1"/>
      <w:numFmt w:val="bullet"/>
      <w:lvlText w:val=""/>
      <w:lvlJc w:val="left"/>
      <w:pPr>
        <w:ind w:left="6526" w:hanging="360"/>
      </w:pPr>
      <w:rPr>
        <w:rFonts w:ascii="Wingdings" w:hAnsi="Wingdings" w:hint="default"/>
      </w:rPr>
    </w:lvl>
    <w:lvl w:ilvl="6" w:tplc="40090001" w:tentative="1">
      <w:start w:val="1"/>
      <w:numFmt w:val="bullet"/>
      <w:lvlText w:val=""/>
      <w:lvlJc w:val="left"/>
      <w:pPr>
        <w:ind w:left="7246" w:hanging="360"/>
      </w:pPr>
      <w:rPr>
        <w:rFonts w:ascii="Symbol" w:hAnsi="Symbol" w:hint="default"/>
      </w:rPr>
    </w:lvl>
    <w:lvl w:ilvl="7" w:tplc="40090003" w:tentative="1">
      <w:start w:val="1"/>
      <w:numFmt w:val="bullet"/>
      <w:lvlText w:val="o"/>
      <w:lvlJc w:val="left"/>
      <w:pPr>
        <w:ind w:left="7966" w:hanging="360"/>
      </w:pPr>
      <w:rPr>
        <w:rFonts w:ascii="Courier New" w:hAnsi="Courier New" w:cs="Courier New" w:hint="default"/>
      </w:rPr>
    </w:lvl>
    <w:lvl w:ilvl="8" w:tplc="40090005" w:tentative="1">
      <w:start w:val="1"/>
      <w:numFmt w:val="bullet"/>
      <w:lvlText w:val=""/>
      <w:lvlJc w:val="left"/>
      <w:pPr>
        <w:ind w:left="8686" w:hanging="360"/>
      </w:pPr>
      <w:rPr>
        <w:rFonts w:ascii="Wingdings" w:hAnsi="Wingdings" w:hint="default"/>
      </w:rPr>
    </w:lvl>
  </w:abstractNum>
  <w:abstractNum w:abstractNumId="12" w15:restartNumberingAfterBreak="0">
    <w:nsid w:val="0C071ADD"/>
    <w:multiLevelType w:val="hybridMultilevel"/>
    <w:tmpl w:val="9AC2B39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0D342831"/>
    <w:multiLevelType w:val="multilevel"/>
    <w:tmpl w:val="3D2E71B0"/>
    <w:lvl w:ilvl="0">
      <w:start w:val="1"/>
      <w:numFmt w:val="decimal"/>
      <w:lvlText w:val="%1"/>
      <w:lvlJc w:val="left"/>
      <w:pPr>
        <w:ind w:left="360" w:hanging="360"/>
      </w:pPr>
      <w:rPr>
        <w:rFonts w:eastAsia="Times New Roman" w:cs="Times New Roman" w:hint="default"/>
      </w:rPr>
    </w:lvl>
    <w:lvl w:ilvl="1">
      <w:start w:val="1"/>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720" w:hanging="72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080" w:hanging="108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440" w:hanging="1440"/>
      </w:pPr>
      <w:rPr>
        <w:rFonts w:eastAsia="Times New Roman" w:cs="Times New Roman" w:hint="default"/>
      </w:rPr>
    </w:lvl>
  </w:abstractNum>
  <w:abstractNum w:abstractNumId="14" w15:restartNumberingAfterBreak="0">
    <w:nsid w:val="0DB80032"/>
    <w:multiLevelType w:val="multilevel"/>
    <w:tmpl w:val="71F649A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0F6C62FD"/>
    <w:multiLevelType w:val="hybridMultilevel"/>
    <w:tmpl w:val="87429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05530FF"/>
    <w:multiLevelType w:val="hybridMultilevel"/>
    <w:tmpl w:val="19BC99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63372B"/>
    <w:multiLevelType w:val="multilevel"/>
    <w:tmpl w:val="4860E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178BC"/>
    <w:multiLevelType w:val="hybridMultilevel"/>
    <w:tmpl w:val="33FE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6D04EC"/>
    <w:multiLevelType w:val="hybridMultilevel"/>
    <w:tmpl w:val="25DCE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81E7E74"/>
    <w:multiLevelType w:val="multilevel"/>
    <w:tmpl w:val="01D24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E72B2"/>
    <w:multiLevelType w:val="hybridMultilevel"/>
    <w:tmpl w:val="D56E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8F48C5"/>
    <w:multiLevelType w:val="hybridMultilevel"/>
    <w:tmpl w:val="00D4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965617"/>
    <w:multiLevelType w:val="hybridMultilevel"/>
    <w:tmpl w:val="E988B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A1D7527"/>
    <w:multiLevelType w:val="multilevel"/>
    <w:tmpl w:val="4FCE1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63FF0"/>
    <w:multiLevelType w:val="hybridMultilevel"/>
    <w:tmpl w:val="3C04D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C1E5823"/>
    <w:multiLevelType w:val="hybridMultilevel"/>
    <w:tmpl w:val="B1769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2369" w:hanging="360"/>
      </w:pPr>
      <w:rPr>
        <w:rFonts w:ascii="Courier New" w:hAnsi="Courier New" w:cs="Courier New" w:hint="default"/>
      </w:rPr>
    </w:lvl>
    <w:lvl w:ilvl="2" w:tplc="40090005" w:tentative="1">
      <w:start w:val="1"/>
      <w:numFmt w:val="bullet"/>
      <w:lvlText w:val=""/>
      <w:lvlJc w:val="left"/>
      <w:pPr>
        <w:ind w:left="3089" w:hanging="360"/>
      </w:pPr>
      <w:rPr>
        <w:rFonts w:ascii="Wingdings" w:hAnsi="Wingdings" w:hint="default"/>
      </w:rPr>
    </w:lvl>
    <w:lvl w:ilvl="3" w:tplc="40090001" w:tentative="1">
      <w:start w:val="1"/>
      <w:numFmt w:val="bullet"/>
      <w:lvlText w:val=""/>
      <w:lvlJc w:val="left"/>
      <w:pPr>
        <w:ind w:left="3809" w:hanging="360"/>
      </w:pPr>
      <w:rPr>
        <w:rFonts w:ascii="Symbol" w:hAnsi="Symbol" w:hint="default"/>
      </w:rPr>
    </w:lvl>
    <w:lvl w:ilvl="4" w:tplc="40090003" w:tentative="1">
      <w:start w:val="1"/>
      <w:numFmt w:val="bullet"/>
      <w:lvlText w:val="o"/>
      <w:lvlJc w:val="left"/>
      <w:pPr>
        <w:ind w:left="4529" w:hanging="360"/>
      </w:pPr>
      <w:rPr>
        <w:rFonts w:ascii="Courier New" w:hAnsi="Courier New" w:cs="Courier New" w:hint="default"/>
      </w:rPr>
    </w:lvl>
    <w:lvl w:ilvl="5" w:tplc="40090005" w:tentative="1">
      <w:start w:val="1"/>
      <w:numFmt w:val="bullet"/>
      <w:lvlText w:val=""/>
      <w:lvlJc w:val="left"/>
      <w:pPr>
        <w:ind w:left="5249" w:hanging="360"/>
      </w:pPr>
      <w:rPr>
        <w:rFonts w:ascii="Wingdings" w:hAnsi="Wingdings" w:hint="default"/>
      </w:rPr>
    </w:lvl>
    <w:lvl w:ilvl="6" w:tplc="40090001" w:tentative="1">
      <w:start w:val="1"/>
      <w:numFmt w:val="bullet"/>
      <w:lvlText w:val=""/>
      <w:lvlJc w:val="left"/>
      <w:pPr>
        <w:ind w:left="5969" w:hanging="360"/>
      </w:pPr>
      <w:rPr>
        <w:rFonts w:ascii="Symbol" w:hAnsi="Symbol" w:hint="default"/>
      </w:rPr>
    </w:lvl>
    <w:lvl w:ilvl="7" w:tplc="40090003" w:tentative="1">
      <w:start w:val="1"/>
      <w:numFmt w:val="bullet"/>
      <w:lvlText w:val="o"/>
      <w:lvlJc w:val="left"/>
      <w:pPr>
        <w:ind w:left="6689" w:hanging="360"/>
      </w:pPr>
      <w:rPr>
        <w:rFonts w:ascii="Courier New" w:hAnsi="Courier New" w:cs="Courier New" w:hint="default"/>
      </w:rPr>
    </w:lvl>
    <w:lvl w:ilvl="8" w:tplc="40090005" w:tentative="1">
      <w:start w:val="1"/>
      <w:numFmt w:val="bullet"/>
      <w:lvlText w:val=""/>
      <w:lvlJc w:val="left"/>
      <w:pPr>
        <w:ind w:left="7409" w:hanging="360"/>
      </w:pPr>
      <w:rPr>
        <w:rFonts w:ascii="Wingdings" w:hAnsi="Wingdings" w:hint="default"/>
      </w:rPr>
    </w:lvl>
  </w:abstractNum>
  <w:abstractNum w:abstractNumId="27" w15:restartNumberingAfterBreak="0">
    <w:nsid w:val="1C6878B7"/>
    <w:multiLevelType w:val="multilevel"/>
    <w:tmpl w:val="D3AE6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97D01"/>
    <w:multiLevelType w:val="hybridMultilevel"/>
    <w:tmpl w:val="D098E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7430D"/>
    <w:multiLevelType w:val="hybridMultilevel"/>
    <w:tmpl w:val="1332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0E1BC9"/>
    <w:multiLevelType w:val="hybridMultilevel"/>
    <w:tmpl w:val="6158C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E02F45"/>
    <w:multiLevelType w:val="hybridMultilevel"/>
    <w:tmpl w:val="5904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0F7BAC"/>
    <w:multiLevelType w:val="hybridMultilevel"/>
    <w:tmpl w:val="65B2B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45629CA"/>
    <w:multiLevelType w:val="multilevel"/>
    <w:tmpl w:val="EAFC6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A0D735E"/>
    <w:multiLevelType w:val="hybridMultilevel"/>
    <w:tmpl w:val="759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C31DCA"/>
    <w:multiLevelType w:val="hybridMultilevel"/>
    <w:tmpl w:val="1742AA4C"/>
    <w:lvl w:ilvl="0" w:tplc="04090001">
      <w:start w:val="1"/>
      <w:numFmt w:val="bullet"/>
      <w:lvlText w:val=""/>
      <w:lvlJc w:val="left"/>
      <w:pPr>
        <w:ind w:left="720" w:hanging="360"/>
      </w:pPr>
      <w:rPr>
        <w:rFonts w:ascii="Symbol" w:hAnsi="Symbol" w:hint="default"/>
        <w:b/>
        <w:sz w:val="24"/>
        <w:szCs w:val="24"/>
      </w:rPr>
    </w:lvl>
    <w:lvl w:ilvl="1" w:tplc="B2DE9CCA">
      <w:start w:val="2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432DB0"/>
    <w:multiLevelType w:val="multilevel"/>
    <w:tmpl w:val="E7F668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56FB0"/>
    <w:multiLevelType w:val="hybridMultilevel"/>
    <w:tmpl w:val="40C4EF5E"/>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2E7A39A2"/>
    <w:multiLevelType w:val="hybridMultilevel"/>
    <w:tmpl w:val="7794D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EA410E6"/>
    <w:multiLevelType w:val="hybridMultilevel"/>
    <w:tmpl w:val="BD421020"/>
    <w:lvl w:ilvl="0" w:tplc="D43CAB86">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2EEB17BA"/>
    <w:multiLevelType w:val="multilevel"/>
    <w:tmpl w:val="CEAE88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30C93BB0"/>
    <w:multiLevelType w:val="hybridMultilevel"/>
    <w:tmpl w:val="0A96A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1037C03"/>
    <w:multiLevelType w:val="hybridMultilevel"/>
    <w:tmpl w:val="8C1EF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2AC3839"/>
    <w:multiLevelType w:val="hybridMultilevel"/>
    <w:tmpl w:val="48AA1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E34ECD"/>
    <w:multiLevelType w:val="hybridMultilevel"/>
    <w:tmpl w:val="83A4BD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49A4821"/>
    <w:multiLevelType w:val="multilevel"/>
    <w:tmpl w:val="AF2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194F0D"/>
    <w:multiLevelType w:val="hybridMultilevel"/>
    <w:tmpl w:val="92E01E5A"/>
    <w:lvl w:ilvl="0" w:tplc="333E4518">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8677A8"/>
    <w:multiLevelType w:val="hybridMultilevel"/>
    <w:tmpl w:val="8DB4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BC7066A"/>
    <w:multiLevelType w:val="hybridMultilevel"/>
    <w:tmpl w:val="9B54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3C41461D"/>
    <w:multiLevelType w:val="multilevel"/>
    <w:tmpl w:val="0A163C9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3EB7442E"/>
    <w:multiLevelType w:val="hybridMultilevel"/>
    <w:tmpl w:val="BC325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4D84A52"/>
    <w:multiLevelType w:val="multilevel"/>
    <w:tmpl w:val="05E0A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B57E03"/>
    <w:multiLevelType w:val="hybridMultilevel"/>
    <w:tmpl w:val="44667B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6283C62"/>
    <w:multiLevelType w:val="multilevel"/>
    <w:tmpl w:val="6B74BF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486466"/>
    <w:multiLevelType w:val="hybridMultilevel"/>
    <w:tmpl w:val="E6ACE4B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5" w15:restartNumberingAfterBreak="0">
    <w:nsid w:val="506445E5"/>
    <w:multiLevelType w:val="hybridMultilevel"/>
    <w:tmpl w:val="96D636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52373C2C"/>
    <w:multiLevelType w:val="multilevel"/>
    <w:tmpl w:val="469E9C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20269E"/>
    <w:multiLevelType w:val="hybridMultilevel"/>
    <w:tmpl w:val="73CCC1D0"/>
    <w:lvl w:ilvl="0" w:tplc="FC328E4E">
      <w:start w:val="1"/>
      <w:numFmt w:val="decimal"/>
      <w:lvlText w:val="%1."/>
      <w:lvlJc w:val="left"/>
      <w:pPr>
        <w:ind w:left="1492" w:hanging="360"/>
      </w:pPr>
      <w:rPr>
        <w:b w:val="0"/>
        <w:bCs/>
      </w:rPr>
    </w:lvl>
    <w:lvl w:ilvl="1" w:tplc="27AC6312">
      <w:start w:val="1"/>
      <w:numFmt w:val="lowerLetter"/>
      <w:lvlText w:val="%2."/>
      <w:lvlJc w:val="left"/>
      <w:pPr>
        <w:ind w:left="2212" w:hanging="360"/>
      </w:pPr>
      <w:rPr>
        <w:b w:val="0"/>
        <w:bCs/>
      </w:r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58" w15:restartNumberingAfterBreak="0">
    <w:nsid w:val="561766B3"/>
    <w:multiLevelType w:val="multilevel"/>
    <w:tmpl w:val="720CAD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A2448C"/>
    <w:multiLevelType w:val="hybridMultilevel"/>
    <w:tmpl w:val="C0BED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6C1600E"/>
    <w:multiLevelType w:val="hybridMultilevel"/>
    <w:tmpl w:val="8A1C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61" w15:restartNumberingAfterBreak="0">
    <w:nsid w:val="56CC208D"/>
    <w:multiLevelType w:val="hybridMultilevel"/>
    <w:tmpl w:val="0720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A1396B"/>
    <w:multiLevelType w:val="hybridMultilevel"/>
    <w:tmpl w:val="DF881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F255A0F"/>
    <w:multiLevelType w:val="multilevel"/>
    <w:tmpl w:val="6916F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1609C"/>
    <w:multiLevelType w:val="hybridMultilevel"/>
    <w:tmpl w:val="F468F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FAF76C1"/>
    <w:multiLevelType w:val="hybridMultilevel"/>
    <w:tmpl w:val="50C2A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0C83422"/>
    <w:multiLevelType w:val="hybridMultilevel"/>
    <w:tmpl w:val="CE6220CA"/>
    <w:lvl w:ilvl="0" w:tplc="63F08A48">
      <w:start w:val="1"/>
      <w:numFmt w:val="lowerLetter"/>
      <w:lvlText w:val="%1)"/>
      <w:lvlJc w:val="left"/>
      <w:pPr>
        <w:ind w:left="1492" w:hanging="360"/>
      </w:pPr>
      <w:rPr>
        <w:rFonts w:hint="default"/>
        <w:b w:val="0"/>
        <w:bCs/>
      </w:rPr>
    </w:lvl>
    <w:lvl w:ilvl="1" w:tplc="27AC6312">
      <w:start w:val="1"/>
      <w:numFmt w:val="lowerLetter"/>
      <w:lvlText w:val="%2."/>
      <w:lvlJc w:val="left"/>
      <w:pPr>
        <w:ind w:left="2212" w:hanging="360"/>
      </w:pPr>
      <w:rPr>
        <w:b w:val="0"/>
        <w:bCs/>
      </w:r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67" w15:restartNumberingAfterBreak="0">
    <w:nsid w:val="62883B7D"/>
    <w:multiLevelType w:val="multilevel"/>
    <w:tmpl w:val="FA82F0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57057A"/>
    <w:multiLevelType w:val="hybridMultilevel"/>
    <w:tmpl w:val="7696F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9D90855"/>
    <w:multiLevelType w:val="hybridMultilevel"/>
    <w:tmpl w:val="C912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0A9584F"/>
    <w:multiLevelType w:val="hybridMultilevel"/>
    <w:tmpl w:val="C3423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A97A94"/>
    <w:multiLevelType w:val="hybridMultilevel"/>
    <w:tmpl w:val="20E2F25E"/>
    <w:lvl w:ilvl="0" w:tplc="333E4518">
      <w:start w:val="1"/>
      <w:numFmt w:val="decimal"/>
      <w:lvlText w:val="%1."/>
      <w:lvlJc w:val="left"/>
      <w:pPr>
        <w:ind w:left="360" w:hanging="360"/>
      </w:pPr>
      <w:rPr>
        <w:b/>
        <w:sz w:val="24"/>
        <w:szCs w:val="24"/>
      </w:rPr>
    </w:lvl>
    <w:lvl w:ilvl="1" w:tplc="B2DE9CCA">
      <w:start w:val="20"/>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46358B7"/>
    <w:multiLevelType w:val="hybridMultilevel"/>
    <w:tmpl w:val="CE6220CA"/>
    <w:lvl w:ilvl="0" w:tplc="63F08A48">
      <w:start w:val="1"/>
      <w:numFmt w:val="lowerLetter"/>
      <w:lvlText w:val="%1)"/>
      <w:lvlJc w:val="left"/>
      <w:pPr>
        <w:ind w:left="1492" w:hanging="360"/>
      </w:pPr>
      <w:rPr>
        <w:rFonts w:hint="default"/>
        <w:b w:val="0"/>
        <w:bCs/>
      </w:rPr>
    </w:lvl>
    <w:lvl w:ilvl="1" w:tplc="27AC6312">
      <w:start w:val="1"/>
      <w:numFmt w:val="lowerLetter"/>
      <w:lvlText w:val="%2."/>
      <w:lvlJc w:val="left"/>
      <w:pPr>
        <w:ind w:left="2212" w:hanging="360"/>
      </w:pPr>
      <w:rPr>
        <w:b w:val="0"/>
        <w:bCs/>
      </w:r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73" w15:restartNumberingAfterBreak="0">
    <w:nsid w:val="76917D38"/>
    <w:multiLevelType w:val="hybridMultilevel"/>
    <w:tmpl w:val="2224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6E57333"/>
    <w:multiLevelType w:val="multilevel"/>
    <w:tmpl w:val="864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0F4D77"/>
    <w:multiLevelType w:val="hybridMultilevel"/>
    <w:tmpl w:val="08DA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750655"/>
    <w:multiLevelType w:val="multilevel"/>
    <w:tmpl w:val="226E4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AA6B3B"/>
    <w:multiLevelType w:val="multilevel"/>
    <w:tmpl w:val="107EF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9476FB"/>
    <w:multiLevelType w:val="hybridMultilevel"/>
    <w:tmpl w:val="9864D1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9"/>
  </w:num>
  <w:num w:numId="3">
    <w:abstractNumId w:val="10"/>
  </w:num>
  <w:num w:numId="4">
    <w:abstractNumId w:val="54"/>
  </w:num>
  <w:num w:numId="5">
    <w:abstractNumId w:val="34"/>
  </w:num>
  <w:num w:numId="6">
    <w:abstractNumId w:val="28"/>
  </w:num>
  <w:num w:numId="7">
    <w:abstractNumId w:val="70"/>
  </w:num>
  <w:num w:numId="8">
    <w:abstractNumId w:val="18"/>
  </w:num>
  <w:num w:numId="9">
    <w:abstractNumId w:val="46"/>
  </w:num>
  <w:num w:numId="10">
    <w:abstractNumId w:val="71"/>
  </w:num>
  <w:num w:numId="11">
    <w:abstractNumId w:val="12"/>
  </w:num>
  <w:num w:numId="12">
    <w:abstractNumId w:val="3"/>
  </w:num>
  <w:num w:numId="13">
    <w:abstractNumId w:val="31"/>
  </w:num>
  <w:num w:numId="14">
    <w:abstractNumId w:val="26"/>
  </w:num>
  <w:num w:numId="15">
    <w:abstractNumId w:val="19"/>
  </w:num>
  <w:num w:numId="16">
    <w:abstractNumId w:val="60"/>
  </w:num>
  <w:num w:numId="17">
    <w:abstractNumId w:val="5"/>
  </w:num>
  <w:num w:numId="18">
    <w:abstractNumId w:val="8"/>
  </w:num>
  <w:num w:numId="19">
    <w:abstractNumId w:val="11"/>
  </w:num>
  <w:num w:numId="20">
    <w:abstractNumId w:val="55"/>
  </w:num>
  <w:num w:numId="21">
    <w:abstractNumId w:val="57"/>
  </w:num>
  <w:num w:numId="22">
    <w:abstractNumId w:val="37"/>
  </w:num>
  <w:num w:numId="23">
    <w:abstractNumId w:val="41"/>
  </w:num>
  <w:num w:numId="24">
    <w:abstractNumId w:val="48"/>
  </w:num>
  <w:num w:numId="25">
    <w:abstractNumId w:val="6"/>
  </w:num>
  <w:num w:numId="26">
    <w:abstractNumId w:val="42"/>
  </w:num>
  <w:num w:numId="27">
    <w:abstractNumId w:val="2"/>
  </w:num>
  <w:num w:numId="28">
    <w:abstractNumId w:val="15"/>
  </w:num>
  <w:num w:numId="29">
    <w:abstractNumId w:val="1"/>
  </w:num>
  <w:num w:numId="30">
    <w:abstractNumId w:val="66"/>
  </w:num>
  <w:num w:numId="31">
    <w:abstractNumId w:val="72"/>
  </w:num>
  <w:num w:numId="32">
    <w:abstractNumId w:val="68"/>
  </w:num>
  <w:num w:numId="33">
    <w:abstractNumId w:val="43"/>
  </w:num>
  <w:num w:numId="34">
    <w:abstractNumId w:val="30"/>
  </w:num>
  <w:num w:numId="35">
    <w:abstractNumId w:val="50"/>
  </w:num>
  <w:num w:numId="36">
    <w:abstractNumId w:val="32"/>
  </w:num>
  <w:num w:numId="37">
    <w:abstractNumId w:val="65"/>
  </w:num>
  <w:num w:numId="38">
    <w:abstractNumId w:val="62"/>
  </w:num>
  <w:num w:numId="39">
    <w:abstractNumId w:val="23"/>
  </w:num>
  <w:num w:numId="40">
    <w:abstractNumId w:val="47"/>
  </w:num>
  <w:num w:numId="41">
    <w:abstractNumId w:val="25"/>
  </w:num>
  <w:num w:numId="42">
    <w:abstractNumId w:val="22"/>
  </w:num>
  <w:num w:numId="43">
    <w:abstractNumId w:val="69"/>
  </w:num>
  <w:num w:numId="44">
    <w:abstractNumId w:val="59"/>
  </w:num>
  <w:num w:numId="45">
    <w:abstractNumId w:val="64"/>
  </w:num>
  <w:num w:numId="46">
    <w:abstractNumId w:val="21"/>
  </w:num>
  <w:num w:numId="47">
    <w:abstractNumId w:val="14"/>
  </w:num>
  <w:num w:numId="48">
    <w:abstractNumId w:val="74"/>
  </w:num>
  <w:num w:numId="49">
    <w:abstractNumId w:val="40"/>
  </w:num>
  <w:num w:numId="50">
    <w:abstractNumId w:val="63"/>
  </w:num>
  <w:num w:numId="51">
    <w:abstractNumId w:val="49"/>
  </w:num>
  <w:num w:numId="52">
    <w:abstractNumId w:val="76"/>
  </w:num>
  <w:num w:numId="53">
    <w:abstractNumId w:val="9"/>
  </w:num>
  <w:num w:numId="54">
    <w:abstractNumId w:val="16"/>
  </w:num>
  <w:num w:numId="55">
    <w:abstractNumId w:val="24"/>
  </w:num>
  <w:num w:numId="56">
    <w:abstractNumId w:val="20"/>
  </w:num>
  <w:num w:numId="57">
    <w:abstractNumId w:val="51"/>
  </w:num>
  <w:num w:numId="58">
    <w:abstractNumId w:val="17"/>
  </w:num>
  <w:num w:numId="59">
    <w:abstractNumId w:val="56"/>
  </w:num>
  <w:num w:numId="60">
    <w:abstractNumId w:val="45"/>
  </w:num>
  <w:num w:numId="61">
    <w:abstractNumId w:val="58"/>
  </w:num>
  <w:num w:numId="62">
    <w:abstractNumId w:val="4"/>
  </w:num>
  <w:num w:numId="63">
    <w:abstractNumId w:val="36"/>
  </w:num>
  <w:num w:numId="64">
    <w:abstractNumId w:val="27"/>
  </w:num>
  <w:num w:numId="65">
    <w:abstractNumId w:val="67"/>
  </w:num>
  <w:num w:numId="66">
    <w:abstractNumId w:val="77"/>
  </w:num>
  <w:num w:numId="67">
    <w:abstractNumId w:val="53"/>
  </w:num>
  <w:num w:numId="68">
    <w:abstractNumId w:val="73"/>
  </w:num>
  <w:num w:numId="69">
    <w:abstractNumId w:val="78"/>
  </w:num>
  <w:num w:numId="70">
    <w:abstractNumId w:val="7"/>
  </w:num>
  <w:num w:numId="71">
    <w:abstractNumId w:val="75"/>
  </w:num>
  <w:num w:numId="72">
    <w:abstractNumId w:val="61"/>
  </w:num>
  <w:num w:numId="73">
    <w:abstractNumId w:val="52"/>
  </w:num>
  <w:num w:numId="74">
    <w:abstractNumId w:val="13"/>
  </w:num>
  <w:num w:numId="75">
    <w:abstractNumId w:val="39"/>
  </w:num>
  <w:num w:numId="76">
    <w:abstractNumId w:val="33"/>
  </w:num>
  <w:num w:numId="77">
    <w:abstractNumId w:val="38"/>
  </w:num>
  <w:num w:numId="78">
    <w:abstractNumId w:val="44"/>
  </w:num>
  <w:num w:numId="79">
    <w:abstractNumId w:val="3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Enns">
    <w15:presenceInfo w15:providerId="AD" w15:userId="S-1-5-21-3719941397-3910109726-1208473603-3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4D5"/>
    <w:rsid w:val="000011AD"/>
    <w:rsid w:val="000011BF"/>
    <w:rsid w:val="00001298"/>
    <w:rsid w:val="00001F53"/>
    <w:rsid w:val="00002364"/>
    <w:rsid w:val="00002A63"/>
    <w:rsid w:val="00002B9E"/>
    <w:rsid w:val="00003439"/>
    <w:rsid w:val="000035F9"/>
    <w:rsid w:val="00003FC9"/>
    <w:rsid w:val="0000513F"/>
    <w:rsid w:val="00006267"/>
    <w:rsid w:val="00012893"/>
    <w:rsid w:val="00013238"/>
    <w:rsid w:val="00013B95"/>
    <w:rsid w:val="0001479D"/>
    <w:rsid w:val="00014EA4"/>
    <w:rsid w:val="000157D0"/>
    <w:rsid w:val="00016F57"/>
    <w:rsid w:val="00020283"/>
    <w:rsid w:val="00020A6E"/>
    <w:rsid w:val="00020DE8"/>
    <w:rsid w:val="00021F0D"/>
    <w:rsid w:val="00031832"/>
    <w:rsid w:val="00032813"/>
    <w:rsid w:val="000338EC"/>
    <w:rsid w:val="00034FEC"/>
    <w:rsid w:val="000364C2"/>
    <w:rsid w:val="000367BF"/>
    <w:rsid w:val="00040640"/>
    <w:rsid w:val="000415CD"/>
    <w:rsid w:val="00042590"/>
    <w:rsid w:val="00043AFE"/>
    <w:rsid w:val="00044127"/>
    <w:rsid w:val="00044F8B"/>
    <w:rsid w:val="00047B10"/>
    <w:rsid w:val="00047FCB"/>
    <w:rsid w:val="00050200"/>
    <w:rsid w:val="00051B91"/>
    <w:rsid w:val="000527C0"/>
    <w:rsid w:val="00052E40"/>
    <w:rsid w:val="00052F1B"/>
    <w:rsid w:val="0005487C"/>
    <w:rsid w:val="00054A34"/>
    <w:rsid w:val="00056953"/>
    <w:rsid w:val="00056CFC"/>
    <w:rsid w:val="00057AE6"/>
    <w:rsid w:val="00060127"/>
    <w:rsid w:val="00060808"/>
    <w:rsid w:val="00060D8E"/>
    <w:rsid w:val="00061267"/>
    <w:rsid w:val="00061CB4"/>
    <w:rsid w:val="00063901"/>
    <w:rsid w:val="00063DA4"/>
    <w:rsid w:val="00066C86"/>
    <w:rsid w:val="0007102C"/>
    <w:rsid w:val="0007122A"/>
    <w:rsid w:val="00072867"/>
    <w:rsid w:val="00072C23"/>
    <w:rsid w:val="00074285"/>
    <w:rsid w:val="000754E8"/>
    <w:rsid w:val="00075920"/>
    <w:rsid w:val="00076838"/>
    <w:rsid w:val="000810EA"/>
    <w:rsid w:val="000832FE"/>
    <w:rsid w:val="0008383D"/>
    <w:rsid w:val="00084D20"/>
    <w:rsid w:val="00085DEB"/>
    <w:rsid w:val="00086AE8"/>
    <w:rsid w:val="00086E05"/>
    <w:rsid w:val="00090642"/>
    <w:rsid w:val="00091516"/>
    <w:rsid w:val="0009276C"/>
    <w:rsid w:val="00093BC7"/>
    <w:rsid w:val="000941AD"/>
    <w:rsid w:val="000946F0"/>
    <w:rsid w:val="00094BE5"/>
    <w:rsid w:val="00097F15"/>
    <w:rsid w:val="000A0D80"/>
    <w:rsid w:val="000A1477"/>
    <w:rsid w:val="000A354C"/>
    <w:rsid w:val="000A372E"/>
    <w:rsid w:val="000A4019"/>
    <w:rsid w:val="000A43DF"/>
    <w:rsid w:val="000A49CB"/>
    <w:rsid w:val="000A7105"/>
    <w:rsid w:val="000A733C"/>
    <w:rsid w:val="000B078A"/>
    <w:rsid w:val="000B26B4"/>
    <w:rsid w:val="000B4683"/>
    <w:rsid w:val="000B509A"/>
    <w:rsid w:val="000B5E42"/>
    <w:rsid w:val="000B65A9"/>
    <w:rsid w:val="000B6A9F"/>
    <w:rsid w:val="000B6D42"/>
    <w:rsid w:val="000C046B"/>
    <w:rsid w:val="000C1287"/>
    <w:rsid w:val="000C3775"/>
    <w:rsid w:val="000C5427"/>
    <w:rsid w:val="000C607E"/>
    <w:rsid w:val="000C6381"/>
    <w:rsid w:val="000C74B1"/>
    <w:rsid w:val="000C7911"/>
    <w:rsid w:val="000C7D18"/>
    <w:rsid w:val="000D087F"/>
    <w:rsid w:val="000D0EAC"/>
    <w:rsid w:val="000D4193"/>
    <w:rsid w:val="000D442F"/>
    <w:rsid w:val="000D4679"/>
    <w:rsid w:val="000D4826"/>
    <w:rsid w:val="000D7291"/>
    <w:rsid w:val="000D7D90"/>
    <w:rsid w:val="000E1419"/>
    <w:rsid w:val="000E1B73"/>
    <w:rsid w:val="000E375B"/>
    <w:rsid w:val="000E44A8"/>
    <w:rsid w:val="000E5EC9"/>
    <w:rsid w:val="000E657B"/>
    <w:rsid w:val="000F000A"/>
    <w:rsid w:val="000F1707"/>
    <w:rsid w:val="000F4707"/>
    <w:rsid w:val="0010081C"/>
    <w:rsid w:val="00100926"/>
    <w:rsid w:val="00106AD1"/>
    <w:rsid w:val="00106F2D"/>
    <w:rsid w:val="00107B70"/>
    <w:rsid w:val="0011066B"/>
    <w:rsid w:val="00111570"/>
    <w:rsid w:val="00112AE9"/>
    <w:rsid w:val="00120ED6"/>
    <w:rsid w:val="00121149"/>
    <w:rsid w:val="001235BB"/>
    <w:rsid w:val="00124CC5"/>
    <w:rsid w:val="001277EF"/>
    <w:rsid w:val="001315AC"/>
    <w:rsid w:val="001342BE"/>
    <w:rsid w:val="00135B56"/>
    <w:rsid w:val="001373BF"/>
    <w:rsid w:val="00140728"/>
    <w:rsid w:val="001421EA"/>
    <w:rsid w:val="0014334E"/>
    <w:rsid w:val="001446AE"/>
    <w:rsid w:val="00144934"/>
    <w:rsid w:val="00146642"/>
    <w:rsid w:val="00147212"/>
    <w:rsid w:val="00147C51"/>
    <w:rsid w:val="00153DBC"/>
    <w:rsid w:val="00154DA8"/>
    <w:rsid w:val="00155348"/>
    <w:rsid w:val="00156201"/>
    <w:rsid w:val="00160043"/>
    <w:rsid w:val="00160729"/>
    <w:rsid w:val="00161022"/>
    <w:rsid w:val="0016276D"/>
    <w:rsid w:val="00163A64"/>
    <w:rsid w:val="0016648A"/>
    <w:rsid w:val="00166B6C"/>
    <w:rsid w:val="001677DA"/>
    <w:rsid w:val="00170971"/>
    <w:rsid w:val="001710CB"/>
    <w:rsid w:val="001715B3"/>
    <w:rsid w:val="001715BD"/>
    <w:rsid w:val="0017203C"/>
    <w:rsid w:val="001728C2"/>
    <w:rsid w:val="001749DA"/>
    <w:rsid w:val="00175FF8"/>
    <w:rsid w:val="00176A01"/>
    <w:rsid w:val="00180535"/>
    <w:rsid w:val="001814FD"/>
    <w:rsid w:val="0018172C"/>
    <w:rsid w:val="00181C8E"/>
    <w:rsid w:val="00185F3B"/>
    <w:rsid w:val="00187314"/>
    <w:rsid w:val="00187D98"/>
    <w:rsid w:val="00191327"/>
    <w:rsid w:val="0019332E"/>
    <w:rsid w:val="00195D19"/>
    <w:rsid w:val="001967FD"/>
    <w:rsid w:val="00197078"/>
    <w:rsid w:val="001A036D"/>
    <w:rsid w:val="001A14DD"/>
    <w:rsid w:val="001A1CEC"/>
    <w:rsid w:val="001A49A7"/>
    <w:rsid w:val="001A53E1"/>
    <w:rsid w:val="001A608E"/>
    <w:rsid w:val="001B09DC"/>
    <w:rsid w:val="001B1638"/>
    <w:rsid w:val="001B30A4"/>
    <w:rsid w:val="001B4F87"/>
    <w:rsid w:val="001B57BB"/>
    <w:rsid w:val="001B5B21"/>
    <w:rsid w:val="001B66E8"/>
    <w:rsid w:val="001B7EC4"/>
    <w:rsid w:val="001C1BC1"/>
    <w:rsid w:val="001C2FA7"/>
    <w:rsid w:val="001C7169"/>
    <w:rsid w:val="001D0E5D"/>
    <w:rsid w:val="001D0E76"/>
    <w:rsid w:val="001D280D"/>
    <w:rsid w:val="001D2E1F"/>
    <w:rsid w:val="001D56BE"/>
    <w:rsid w:val="001D73A7"/>
    <w:rsid w:val="001E2281"/>
    <w:rsid w:val="001E2603"/>
    <w:rsid w:val="001E2B5B"/>
    <w:rsid w:val="001E40B3"/>
    <w:rsid w:val="001E70F7"/>
    <w:rsid w:val="001F043C"/>
    <w:rsid w:val="001F11D3"/>
    <w:rsid w:val="001F18CF"/>
    <w:rsid w:val="001F27C0"/>
    <w:rsid w:val="001F2E59"/>
    <w:rsid w:val="001F6041"/>
    <w:rsid w:val="001F608B"/>
    <w:rsid w:val="001F681C"/>
    <w:rsid w:val="001F696B"/>
    <w:rsid w:val="001F7E62"/>
    <w:rsid w:val="002025BE"/>
    <w:rsid w:val="00203309"/>
    <w:rsid w:val="00204318"/>
    <w:rsid w:val="0020445D"/>
    <w:rsid w:val="002048FD"/>
    <w:rsid w:val="002050F1"/>
    <w:rsid w:val="00205C78"/>
    <w:rsid w:val="002067ED"/>
    <w:rsid w:val="00211069"/>
    <w:rsid w:val="002116C3"/>
    <w:rsid w:val="00212E3C"/>
    <w:rsid w:val="002149ED"/>
    <w:rsid w:val="002175FA"/>
    <w:rsid w:val="00220F0B"/>
    <w:rsid w:val="00221298"/>
    <w:rsid w:val="0022177F"/>
    <w:rsid w:val="00222CF3"/>
    <w:rsid w:val="00223AFF"/>
    <w:rsid w:val="00225494"/>
    <w:rsid w:val="002259CE"/>
    <w:rsid w:val="002259D2"/>
    <w:rsid w:val="00225AB4"/>
    <w:rsid w:val="002265CC"/>
    <w:rsid w:val="00226C53"/>
    <w:rsid w:val="00227309"/>
    <w:rsid w:val="00233686"/>
    <w:rsid w:val="00233F51"/>
    <w:rsid w:val="00233FD9"/>
    <w:rsid w:val="00235AD9"/>
    <w:rsid w:val="00242E53"/>
    <w:rsid w:val="002436C1"/>
    <w:rsid w:val="00244534"/>
    <w:rsid w:val="00247B92"/>
    <w:rsid w:val="0025149E"/>
    <w:rsid w:val="00252371"/>
    <w:rsid w:val="00252AF1"/>
    <w:rsid w:val="00253FB0"/>
    <w:rsid w:val="00254093"/>
    <w:rsid w:val="00254FBD"/>
    <w:rsid w:val="002602FE"/>
    <w:rsid w:val="002605BB"/>
    <w:rsid w:val="00261C2C"/>
    <w:rsid w:val="00261DF2"/>
    <w:rsid w:val="00262DAC"/>
    <w:rsid w:val="00265861"/>
    <w:rsid w:val="00267AFD"/>
    <w:rsid w:val="00267B4D"/>
    <w:rsid w:val="00270450"/>
    <w:rsid w:val="00270869"/>
    <w:rsid w:val="002717E6"/>
    <w:rsid w:val="00272502"/>
    <w:rsid w:val="00273234"/>
    <w:rsid w:val="002738F5"/>
    <w:rsid w:val="0027434D"/>
    <w:rsid w:val="002744C9"/>
    <w:rsid w:val="00275574"/>
    <w:rsid w:val="00277621"/>
    <w:rsid w:val="002779D2"/>
    <w:rsid w:val="00280CE3"/>
    <w:rsid w:val="00282958"/>
    <w:rsid w:val="00282F39"/>
    <w:rsid w:val="00284007"/>
    <w:rsid w:val="00284540"/>
    <w:rsid w:val="00286D27"/>
    <w:rsid w:val="00287107"/>
    <w:rsid w:val="0028771A"/>
    <w:rsid w:val="002956E3"/>
    <w:rsid w:val="002961B9"/>
    <w:rsid w:val="00297E4B"/>
    <w:rsid w:val="00297E93"/>
    <w:rsid w:val="002A3198"/>
    <w:rsid w:val="002A6713"/>
    <w:rsid w:val="002A6CE7"/>
    <w:rsid w:val="002B4D97"/>
    <w:rsid w:val="002C09EB"/>
    <w:rsid w:val="002C152D"/>
    <w:rsid w:val="002C2649"/>
    <w:rsid w:val="002C2CB3"/>
    <w:rsid w:val="002C2D6E"/>
    <w:rsid w:val="002C336B"/>
    <w:rsid w:val="002C51B8"/>
    <w:rsid w:val="002C7679"/>
    <w:rsid w:val="002C7DBD"/>
    <w:rsid w:val="002D043D"/>
    <w:rsid w:val="002D181C"/>
    <w:rsid w:val="002D1F97"/>
    <w:rsid w:val="002D2BA9"/>
    <w:rsid w:val="002D551F"/>
    <w:rsid w:val="002E1197"/>
    <w:rsid w:val="002E1944"/>
    <w:rsid w:val="002E5FE8"/>
    <w:rsid w:val="002E72B1"/>
    <w:rsid w:val="002F2AB8"/>
    <w:rsid w:val="002F31B3"/>
    <w:rsid w:val="002F4A8F"/>
    <w:rsid w:val="002F735C"/>
    <w:rsid w:val="00301951"/>
    <w:rsid w:val="00302324"/>
    <w:rsid w:val="00302BCA"/>
    <w:rsid w:val="003067B6"/>
    <w:rsid w:val="00306AB8"/>
    <w:rsid w:val="00307505"/>
    <w:rsid w:val="00307B83"/>
    <w:rsid w:val="0031025E"/>
    <w:rsid w:val="00310B88"/>
    <w:rsid w:val="00314ABC"/>
    <w:rsid w:val="003156F2"/>
    <w:rsid w:val="003158D4"/>
    <w:rsid w:val="00315AE2"/>
    <w:rsid w:val="00316D27"/>
    <w:rsid w:val="00322E52"/>
    <w:rsid w:val="003238F2"/>
    <w:rsid w:val="00325BA1"/>
    <w:rsid w:val="00331B77"/>
    <w:rsid w:val="0033394C"/>
    <w:rsid w:val="00333B19"/>
    <w:rsid w:val="0033501F"/>
    <w:rsid w:val="0033639A"/>
    <w:rsid w:val="003367AF"/>
    <w:rsid w:val="00340671"/>
    <w:rsid w:val="003415E0"/>
    <w:rsid w:val="00342113"/>
    <w:rsid w:val="00343933"/>
    <w:rsid w:val="0034549E"/>
    <w:rsid w:val="00346F61"/>
    <w:rsid w:val="00353F5B"/>
    <w:rsid w:val="00356A2E"/>
    <w:rsid w:val="003611A8"/>
    <w:rsid w:val="00363A05"/>
    <w:rsid w:val="00364A2A"/>
    <w:rsid w:val="003650B5"/>
    <w:rsid w:val="00366CAE"/>
    <w:rsid w:val="003671CE"/>
    <w:rsid w:val="0036743F"/>
    <w:rsid w:val="00370E58"/>
    <w:rsid w:val="00371BB9"/>
    <w:rsid w:val="00373A5F"/>
    <w:rsid w:val="003744FF"/>
    <w:rsid w:val="00374B20"/>
    <w:rsid w:val="00374F58"/>
    <w:rsid w:val="003764CB"/>
    <w:rsid w:val="00376D80"/>
    <w:rsid w:val="0038084D"/>
    <w:rsid w:val="0038154F"/>
    <w:rsid w:val="00381DEC"/>
    <w:rsid w:val="0038270A"/>
    <w:rsid w:val="00382715"/>
    <w:rsid w:val="00384B16"/>
    <w:rsid w:val="003904B7"/>
    <w:rsid w:val="0039683D"/>
    <w:rsid w:val="003A0CF4"/>
    <w:rsid w:val="003A3F10"/>
    <w:rsid w:val="003A47BB"/>
    <w:rsid w:val="003A6B2C"/>
    <w:rsid w:val="003A7652"/>
    <w:rsid w:val="003A7DF3"/>
    <w:rsid w:val="003A7E25"/>
    <w:rsid w:val="003B134C"/>
    <w:rsid w:val="003B1DF6"/>
    <w:rsid w:val="003B39D6"/>
    <w:rsid w:val="003B78C1"/>
    <w:rsid w:val="003B7FBE"/>
    <w:rsid w:val="003C07B8"/>
    <w:rsid w:val="003C3207"/>
    <w:rsid w:val="003C602E"/>
    <w:rsid w:val="003C6938"/>
    <w:rsid w:val="003D069A"/>
    <w:rsid w:val="003D0C10"/>
    <w:rsid w:val="003D0C72"/>
    <w:rsid w:val="003D1A0C"/>
    <w:rsid w:val="003D1AB7"/>
    <w:rsid w:val="003D20AF"/>
    <w:rsid w:val="003D20EF"/>
    <w:rsid w:val="003D5E06"/>
    <w:rsid w:val="003E024B"/>
    <w:rsid w:val="003E0E87"/>
    <w:rsid w:val="003E783E"/>
    <w:rsid w:val="003F2A03"/>
    <w:rsid w:val="003F2AB6"/>
    <w:rsid w:val="003F4526"/>
    <w:rsid w:val="003F488B"/>
    <w:rsid w:val="003F4D6D"/>
    <w:rsid w:val="003F6126"/>
    <w:rsid w:val="003F6C71"/>
    <w:rsid w:val="003F77AD"/>
    <w:rsid w:val="004023EB"/>
    <w:rsid w:val="00403DB0"/>
    <w:rsid w:val="00406A59"/>
    <w:rsid w:val="004102C9"/>
    <w:rsid w:val="00411263"/>
    <w:rsid w:val="004142FA"/>
    <w:rsid w:val="00414EDA"/>
    <w:rsid w:val="004171D6"/>
    <w:rsid w:val="00420DC4"/>
    <w:rsid w:val="00422EB0"/>
    <w:rsid w:val="00422ECE"/>
    <w:rsid w:val="00424286"/>
    <w:rsid w:val="00424BBD"/>
    <w:rsid w:val="0042721A"/>
    <w:rsid w:val="00430104"/>
    <w:rsid w:val="00433F54"/>
    <w:rsid w:val="00437DC4"/>
    <w:rsid w:val="0044150B"/>
    <w:rsid w:val="004435E1"/>
    <w:rsid w:val="00443AEF"/>
    <w:rsid w:val="00443DCD"/>
    <w:rsid w:val="00446016"/>
    <w:rsid w:val="004466EB"/>
    <w:rsid w:val="00447E5D"/>
    <w:rsid w:val="00450633"/>
    <w:rsid w:val="004513B4"/>
    <w:rsid w:val="004519BE"/>
    <w:rsid w:val="00452437"/>
    <w:rsid w:val="00453AEF"/>
    <w:rsid w:val="00456846"/>
    <w:rsid w:val="0046461A"/>
    <w:rsid w:val="0046638D"/>
    <w:rsid w:val="004673B0"/>
    <w:rsid w:val="00470488"/>
    <w:rsid w:val="0047157E"/>
    <w:rsid w:val="0047335C"/>
    <w:rsid w:val="00473BD6"/>
    <w:rsid w:val="004748CB"/>
    <w:rsid w:val="00475EA4"/>
    <w:rsid w:val="00476174"/>
    <w:rsid w:val="0048135A"/>
    <w:rsid w:val="00481753"/>
    <w:rsid w:val="00481BCC"/>
    <w:rsid w:val="0048384C"/>
    <w:rsid w:val="00485177"/>
    <w:rsid w:val="004858BB"/>
    <w:rsid w:val="00487843"/>
    <w:rsid w:val="00487DDD"/>
    <w:rsid w:val="00490F7A"/>
    <w:rsid w:val="00496D96"/>
    <w:rsid w:val="0049718F"/>
    <w:rsid w:val="004A04A5"/>
    <w:rsid w:val="004A1523"/>
    <w:rsid w:val="004A5536"/>
    <w:rsid w:val="004A5B61"/>
    <w:rsid w:val="004A618C"/>
    <w:rsid w:val="004A77EE"/>
    <w:rsid w:val="004B0489"/>
    <w:rsid w:val="004B14A5"/>
    <w:rsid w:val="004B1548"/>
    <w:rsid w:val="004B3CF9"/>
    <w:rsid w:val="004B4F06"/>
    <w:rsid w:val="004B6754"/>
    <w:rsid w:val="004B7EC3"/>
    <w:rsid w:val="004C26A9"/>
    <w:rsid w:val="004C369F"/>
    <w:rsid w:val="004C3973"/>
    <w:rsid w:val="004C49D3"/>
    <w:rsid w:val="004C7B9C"/>
    <w:rsid w:val="004D1064"/>
    <w:rsid w:val="004D130F"/>
    <w:rsid w:val="004D246B"/>
    <w:rsid w:val="004D7534"/>
    <w:rsid w:val="004D797C"/>
    <w:rsid w:val="004E04B5"/>
    <w:rsid w:val="004E23F0"/>
    <w:rsid w:val="004E319A"/>
    <w:rsid w:val="004E404B"/>
    <w:rsid w:val="004E43E1"/>
    <w:rsid w:val="004E7912"/>
    <w:rsid w:val="004E7D2A"/>
    <w:rsid w:val="004F0790"/>
    <w:rsid w:val="004F21B1"/>
    <w:rsid w:val="004F3D8B"/>
    <w:rsid w:val="004F65DF"/>
    <w:rsid w:val="004F7145"/>
    <w:rsid w:val="004F72AC"/>
    <w:rsid w:val="004F76F3"/>
    <w:rsid w:val="00500FA2"/>
    <w:rsid w:val="00505187"/>
    <w:rsid w:val="0050596D"/>
    <w:rsid w:val="00510E2D"/>
    <w:rsid w:val="0051171D"/>
    <w:rsid w:val="00511D7C"/>
    <w:rsid w:val="0051269B"/>
    <w:rsid w:val="005127F3"/>
    <w:rsid w:val="00513104"/>
    <w:rsid w:val="0051394C"/>
    <w:rsid w:val="00520C42"/>
    <w:rsid w:val="0052125F"/>
    <w:rsid w:val="00521B4E"/>
    <w:rsid w:val="00521D70"/>
    <w:rsid w:val="00525539"/>
    <w:rsid w:val="0052560B"/>
    <w:rsid w:val="0052695D"/>
    <w:rsid w:val="00533064"/>
    <w:rsid w:val="00534A19"/>
    <w:rsid w:val="005369C5"/>
    <w:rsid w:val="00541830"/>
    <w:rsid w:val="00542BCC"/>
    <w:rsid w:val="0054317A"/>
    <w:rsid w:val="0054394D"/>
    <w:rsid w:val="005444B6"/>
    <w:rsid w:val="005444CB"/>
    <w:rsid w:val="00545223"/>
    <w:rsid w:val="00545AF2"/>
    <w:rsid w:val="00545CE8"/>
    <w:rsid w:val="00547C39"/>
    <w:rsid w:val="00550FB6"/>
    <w:rsid w:val="005535AA"/>
    <w:rsid w:val="00554578"/>
    <w:rsid w:val="005552C0"/>
    <w:rsid w:val="0055623C"/>
    <w:rsid w:val="005627AB"/>
    <w:rsid w:val="005639B3"/>
    <w:rsid w:val="005640A5"/>
    <w:rsid w:val="00565A9A"/>
    <w:rsid w:val="00567915"/>
    <w:rsid w:val="00570BAF"/>
    <w:rsid w:val="0057126B"/>
    <w:rsid w:val="00571D86"/>
    <w:rsid w:val="00573821"/>
    <w:rsid w:val="0057461B"/>
    <w:rsid w:val="00575BE9"/>
    <w:rsid w:val="00577B77"/>
    <w:rsid w:val="00582144"/>
    <w:rsid w:val="00582AF8"/>
    <w:rsid w:val="0058315E"/>
    <w:rsid w:val="00583313"/>
    <w:rsid w:val="00583A2C"/>
    <w:rsid w:val="00584F64"/>
    <w:rsid w:val="00585357"/>
    <w:rsid w:val="00585840"/>
    <w:rsid w:val="00585F2C"/>
    <w:rsid w:val="00586A92"/>
    <w:rsid w:val="00587300"/>
    <w:rsid w:val="00587617"/>
    <w:rsid w:val="00590035"/>
    <w:rsid w:val="00591E68"/>
    <w:rsid w:val="0059414D"/>
    <w:rsid w:val="005950CD"/>
    <w:rsid w:val="005A20B1"/>
    <w:rsid w:val="005A53C7"/>
    <w:rsid w:val="005A53F3"/>
    <w:rsid w:val="005A6E16"/>
    <w:rsid w:val="005B038F"/>
    <w:rsid w:val="005B0420"/>
    <w:rsid w:val="005B57ED"/>
    <w:rsid w:val="005B58F9"/>
    <w:rsid w:val="005B5C9A"/>
    <w:rsid w:val="005B6613"/>
    <w:rsid w:val="005B6E77"/>
    <w:rsid w:val="005B7D99"/>
    <w:rsid w:val="005C143C"/>
    <w:rsid w:val="005C200E"/>
    <w:rsid w:val="005C2C68"/>
    <w:rsid w:val="005C3AB8"/>
    <w:rsid w:val="005C732C"/>
    <w:rsid w:val="005C7BA6"/>
    <w:rsid w:val="005D0C52"/>
    <w:rsid w:val="005D0D7E"/>
    <w:rsid w:val="005D2EE7"/>
    <w:rsid w:val="005D3434"/>
    <w:rsid w:val="005D4B6B"/>
    <w:rsid w:val="005D538E"/>
    <w:rsid w:val="005D5F8A"/>
    <w:rsid w:val="005D6080"/>
    <w:rsid w:val="005D6146"/>
    <w:rsid w:val="005E55F3"/>
    <w:rsid w:val="005E5B15"/>
    <w:rsid w:val="005E7C1B"/>
    <w:rsid w:val="005F164A"/>
    <w:rsid w:val="005F22F9"/>
    <w:rsid w:val="005F2DB7"/>
    <w:rsid w:val="005F414A"/>
    <w:rsid w:val="005F47C8"/>
    <w:rsid w:val="005F4F04"/>
    <w:rsid w:val="005F59AD"/>
    <w:rsid w:val="006007ED"/>
    <w:rsid w:val="00603405"/>
    <w:rsid w:val="00603CDE"/>
    <w:rsid w:val="006054FE"/>
    <w:rsid w:val="00606581"/>
    <w:rsid w:val="00607C65"/>
    <w:rsid w:val="00607EC7"/>
    <w:rsid w:val="006122A0"/>
    <w:rsid w:val="006130A4"/>
    <w:rsid w:val="0061342F"/>
    <w:rsid w:val="00613FD3"/>
    <w:rsid w:val="00614951"/>
    <w:rsid w:val="00616C39"/>
    <w:rsid w:val="00616F66"/>
    <w:rsid w:val="0061724D"/>
    <w:rsid w:val="00620292"/>
    <w:rsid w:val="00620E9B"/>
    <w:rsid w:val="00621378"/>
    <w:rsid w:val="006235B7"/>
    <w:rsid w:val="00623CA3"/>
    <w:rsid w:val="00624272"/>
    <w:rsid w:val="0062532F"/>
    <w:rsid w:val="00630B94"/>
    <w:rsid w:val="00631090"/>
    <w:rsid w:val="00631ED6"/>
    <w:rsid w:val="0063315E"/>
    <w:rsid w:val="00635150"/>
    <w:rsid w:val="006358B9"/>
    <w:rsid w:val="00635EE5"/>
    <w:rsid w:val="0063636B"/>
    <w:rsid w:val="00636ABE"/>
    <w:rsid w:val="0063783A"/>
    <w:rsid w:val="0064073B"/>
    <w:rsid w:val="006414CE"/>
    <w:rsid w:val="00645267"/>
    <w:rsid w:val="00647DB8"/>
    <w:rsid w:val="00647E3B"/>
    <w:rsid w:val="00651982"/>
    <w:rsid w:val="00652CDB"/>
    <w:rsid w:val="006535DE"/>
    <w:rsid w:val="00653624"/>
    <w:rsid w:val="006537EC"/>
    <w:rsid w:val="006564AD"/>
    <w:rsid w:val="0065694A"/>
    <w:rsid w:val="00656EE5"/>
    <w:rsid w:val="00657B0D"/>
    <w:rsid w:val="006602DE"/>
    <w:rsid w:val="006605D4"/>
    <w:rsid w:val="006654F1"/>
    <w:rsid w:val="00665B9D"/>
    <w:rsid w:val="00666D17"/>
    <w:rsid w:val="00671E9A"/>
    <w:rsid w:val="00672952"/>
    <w:rsid w:val="00675851"/>
    <w:rsid w:val="00676CE6"/>
    <w:rsid w:val="00677772"/>
    <w:rsid w:val="00677D61"/>
    <w:rsid w:val="00682199"/>
    <w:rsid w:val="00682737"/>
    <w:rsid w:val="00683779"/>
    <w:rsid w:val="00685E26"/>
    <w:rsid w:val="006861EB"/>
    <w:rsid w:val="00686987"/>
    <w:rsid w:val="00687C7D"/>
    <w:rsid w:val="0069116D"/>
    <w:rsid w:val="006915BF"/>
    <w:rsid w:val="00694FCE"/>
    <w:rsid w:val="00695F36"/>
    <w:rsid w:val="006961AC"/>
    <w:rsid w:val="00697923"/>
    <w:rsid w:val="0069798D"/>
    <w:rsid w:val="006A1821"/>
    <w:rsid w:val="006A1B61"/>
    <w:rsid w:val="006A7870"/>
    <w:rsid w:val="006B0280"/>
    <w:rsid w:val="006B04E7"/>
    <w:rsid w:val="006B0EC8"/>
    <w:rsid w:val="006B28FD"/>
    <w:rsid w:val="006B2D57"/>
    <w:rsid w:val="006B4BE1"/>
    <w:rsid w:val="006B6A11"/>
    <w:rsid w:val="006C4765"/>
    <w:rsid w:val="006C4F56"/>
    <w:rsid w:val="006C517D"/>
    <w:rsid w:val="006C57D3"/>
    <w:rsid w:val="006C58C7"/>
    <w:rsid w:val="006D5055"/>
    <w:rsid w:val="006D55A7"/>
    <w:rsid w:val="006D5D70"/>
    <w:rsid w:val="006D6424"/>
    <w:rsid w:val="006D6B56"/>
    <w:rsid w:val="006D701D"/>
    <w:rsid w:val="006E5F4B"/>
    <w:rsid w:val="006E6180"/>
    <w:rsid w:val="006E79AC"/>
    <w:rsid w:val="006E7B2E"/>
    <w:rsid w:val="006F1DF4"/>
    <w:rsid w:val="006F270D"/>
    <w:rsid w:val="006F3606"/>
    <w:rsid w:val="006F3FD5"/>
    <w:rsid w:val="006F4900"/>
    <w:rsid w:val="006F6317"/>
    <w:rsid w:val="006F70A0"/>
    <w:rsid w:val="006F75C4"/>
    <w:rsid w:val="006F7702"/>
    <w:rsid w:val="00700490"/>
    <w:rsid w:val="0070144D"/>
    <w:rsid w:val="00701FF6"/>
    <w:rsid w:val="00702122"/>
    <w:rsid w:val="0070322E"/>
    <w:rsid w:val="00704EA8"/>
    <w:rsid w:val="00705620"/>
    <w:rsid w:val="00705F9F"/>
    <w:rsid w:val="00706F16"/>
    <w:rsid w:val="00710F47"/>
    <w:rsid w:val="00713B17"/>
    <w:rsid w:val="00713D27"/>
    <w:rsid w:val="00713FFB"/>
    <w:rsid w:val="007142B0"/>
    <w:rsid w:val="007172F1"/>
    <w:rsid w:val="00721F19"/>
    <w:rsid w:val="00724242"/>
    <w:rsid w:val="0072727A"/>
    <w:rsid w:val="0072763F"/>
    <w:rsid w:val="007319E3"/>
    <w:rsid w:val="00733C5F"/>
    <w:rsid w:val="00734F88"/>
    <w:rsid w:val="00736601"/>
    <w:rsid w:val="00736C51"/>
    <w:rsid w:val="00736D57"/>
    <w:rsid w:val="0073749E"/>
    <w:rsid w:val="0074012C"/>
    <w:rsid w:val="00740465"/>
    <w:rsid w:val="0074296B"/>
    <w:rsid w:val="00745C94"/>
    <w:rsid w:val="00746B57"/>
    <w:rsid w:val="00746B81"/>
    <w:rsid w:val="00746D15"/>
    <w:rsid w:val="007541DD"/>
    <w:rsid w:val="0075496A"/>
    <w:rsid w:val="007553D5"/>
    <w:rsid w:val="00760085"/>
    <w:rsid w:val="00760C57"/>
    <w:rsid w:val="00760D55"/>
    <w:rsid w:val="00761445"/>
    <w:rsid w:val="00761EE0"/>
    <w:rsid w:val="00762AB7"/>
    <w:rsid w:val="00765920"/>
    <w:rsid w:val="00766397"/>
    <w:rsid w:val="00771EF9"/>
    <w:rsid w:val="00776195"/>
    <w:rsid w:val="00776431"/>
    <w:rsid w:val="00780CEA"/>
    <w:rsid w:val="00780FA2"/>
    <w:rsid w:val="007823D1"/>
    <w:rsid w:val="00782F04"/>
    <w:rsid w:val="0078317F"/>
    <w:rsid w:val="00785468"/>
    <w:rsid w:val="00785509"/>
    <w:rsid w:val="0078575D"/>
    <w:rsid w:val="00792275"/>
    <w:rsid w:val="00794BF6"/>
    <w:rsid w:val="00794CD0"/>
    <w:rsid w:val="007A0829"/>
    <w:rsid w:val="007A0C0A"/>
    <w:rsid w:val="007A0D3D"/>
    <w:rsid w:val="007A16D2"/>
    <w:rsid w:val="007A277E"/>
    <w:rsid w:val="007A4BE7"/>
    <w:rsid w:val="007A5889"/>
    <w:rsid w:val="007A649F"/>
    <w:rsid w:val="007A6504"/>
    <w:rsid w:val="007B15F3"/>
    <w:rsid w:val="007B2696"/>
    <w:rsid w:val="007B2C7C"/>
    <w:rsid w:val="007B360B"/>
    <w:rsid w:val="007B361C"/>
    <w:rsid w:val="007B6036"/>
    <w:rsid w:val="007B62C7"/>
    <w:rsid w:val="007B655C"/>
    <w:rsid w:val="007B7098"/>
    <w:rsid w:val="007B7F10"/>
    <w:rsid w:val="007C2431"/>
    <w:rsid w:val="007C4AB6"/>
    <w:rsid w:val="007C52E2"/>
    <w:rsid w:val="007C5B77"/>
    <w:rsid w:val="007C632C"/>
    <w:rsid w:val="007C6827"/>
    <w:rsid w:val="007C7038"/>
    <w:rsid w:val="007C7DC4"/>
    <w:rsid w:val="007D184B"/>
    <w:rsid w:val="007D2C10"/>
    <w:rsid w:val="007D51AD"/>
    <w:rsid w:val="007D52FC"/>
    <w:rsid w:val="007D6644"/>
    <w:rsid w:val="007D667C"/>
    <w:rsid w:val="007E03E0"/>
    <w:rsid w:val="007E05F5"/>
    <w:rsid w:val="007E0EF7"/>
    <w:rsid w:val="007E3D4E"/>
    <w:rsid w:val="007E49D3"/>
    <w:rsid w:val="007E5066"/>
    <w:rsid w:val="007E76C2"/>
    <w:rsid w:val="007E7900"/>
    <w:rsid w:val="007F066A"/>
    <w:rsid w:val="007F298C"/>
    <w:rsid w:val="007F2A69"/>
    <w:rsid w:val="007F2AF0"/>
    <w:rsid w:val="007F5656"/>
    <w:rsid w:val="007F5FDA"/>
    <w:rsid w:val="007F6215"/>
    <w:rsid w:val="007F67B1"/>
    <w:rsid w:val="007F6902"/>
    <w:rsid w:val="007F6AFF"/>
    <w:rsid w:val="008000B5"/>
    <w:rsid w:val="008004D6"/>
    <w:rsid w:val="008013FA"/>
    <w:rsid w:val="00802504"/>
    <w:rsid w:val="0080272D"/>
    <w:rsid w:val="00802B8B"/>
    <w:rsid w:val="0080325C"/>
    <w:rsid w:val="00803E0A"/>
    <w:rsid w:val="00805CDF"/>
    <w:rsid w:val="00805E3B"/>
    <w:rsid w:val="00806220"/>
    <w:rsid w:val="00812173"/>
    <w:rsid w:val="008123AC"/>
    <w:rsid w:val="008123F8"/>
    <w:rsid w:val="00812C2A"/>
    <w:rsid w:val="00815F28"/>
    <w:rsid w:val="00815F98"/>
    <w:rsid w:val="00816F55"/>
    <w:rsid w:val="00820977"/>
    <w:rsid w:val="00821507"/>
    <w:rsid w:val="008229C9"/>
    <w:rsid w:val="00823A49"/>
    <w:rsid w:val="00825B78"/>
    <w:rsid w:val="008268BF"/>
    <w:rsid w:val="00827212"/>
    <w:rsid w:val="008272E0"/>
    <w:rsid w:val="0083178B"/>
    <w:rsid w:val="0083223A"/>
    <w:rsid w:val="008348C1"/>
    <w:rsid w:val="0083677A"/>
    <w:rsid w:val="00836D98"/>
    <w:rsid w:val="0083746B"/>
    <w:rsid w:val="0084152E"/>
    <w:rsid w:val="00841ADD"/>
    <w:rsid w:val="008424A4"/>
    <w:rsid w:val="00842C66"/>
    <w:rsid w:val="00845DC0"/>
    <w:rsid w:val="00845FCC"/>
    <w:rsid w:val="00847252"/>
    <w:rsid w:val="00850A7C"/>
    <w:rsid w:val="00852FCD"/>
    <w:rsid w:val="00853579"/>
    <w:rsid w:val="0085389D"/>
    <w:rsid w:val="00853DB4"/>
    <w:rsid w:val="0085445E"/>
    <w:rsid w:val="00855D08"/>
    <w:rsid w:val="008568F8"/>
    <w:rsid w:val="00857B79"/>
    <w:rsid w:val="00857BD0"/>
    <w:rsid w:val="00857CD9"/>
    <w:rsid w:val="00860A16"/>
    <w:rsid w:val="00860C16"/>
    <w:rsid w:val="00863485"/>
    <w:rsid w:val="00866297"/>
    <w:rsid w:val="00866C57"/>
    <w:rsid w:val="00866D63"/>
    <w:rsid w:val="008677D2"/>
    <w:rsid w:val="00871412"/>
    <w:rsid w:val="00873027"/>
    <w:rsid w:val="008736BC"/>
    <w:rsid w:val="00874B3A"/>
    <w:rsid w:val="00875344"/>
    <w:rsid w:val="008773B7"/>
    <w:rsid w:val="00877EAD"/>
    <w:rsid w:val="00881A50"/>
    <w:rsid w:val="00881DF8"/>
    <w:rsid w:val="008841EE"/>
    <w:rsid w:val="0088460D"/>
    <w:rsid w:val="00891F6B"/>
    <w:rsid w:val="008920EB"/>
    <w:rsid w:val="00893243"/>
    <w:rsid w:val="00893BC5"/>
    <w:rsid w:val="008943B6"/>
    <w:rsid w:val="00894A29"/>
    <w:rsid w:val="00895039"/>
    <w:rsid w:val="00897E16"/>
    <w:rsid w:val="008A1513"/>
    <w:rsid w:val="008A18FB"/>
    <w:rsid w:val="008A299F"/>
    <w:rsid w:val="008A2C07"/>
    <w:rsid w:val="008A3045"/>
    <w:rsid w:val="008A3F2E"/>
    <w:rsid w:val="008A407F"/>
    <w:rsid w:val="008A48D2"/>
    <w:rsid w:val="008B025D"/>
    <w:rsid w:val="008B212C"/>
    <w:rsid w:val="008B21C6"/>
    <w:rsid w:val="008B404B"/>
    <w:rsid w:val="008B62F6"/>
    <w:rsid w:val="008B68B6"/>
    <w:rsid w:val="008B7DC8"/>
    <w:rsid w:val="008C0CC6"/>
    <w:rsid w:val="008C249D"/>
    <w:rsid w:val="008C2B62"/>
    <w:rsid w:val="008C33F2"/>
    <w:rsid w:val="008C3EAF"/>
    <w:rsid w:val="008C559D"/>
    <w:rsid w:val="008C7CE8"/>
    <w:rsid w:val="008D0327"/>
    <w:rsid w:val="008D0DF9"/>
    <w:rsid w:val="008D0E40"/>
    <w:rsid w:val="008D0EAD"/>
    <w:rsid w:val="008D18F9"/>
    <w:rsid w:val="008D20F4"/>
    <w:rsid w:val="008D63DB"/>
    <w:rsid w:val="008E1D5F"/>
    <w:rsid w:val="008E2B61"/>
    <w:rsid w:val="008E2F1D"/>
    <w:rsid w:val="008E5394"/>
    <w:rsid w:val="008F25D0"/>
    <w:rsid w:val="008F3547"/>
    <w:rsid w:val="008F69AC"/>
    <w:rsid w:val="008F6F70"/>
    <w:rsid w:val="0090575B"/>
    <w:rsid w:val="0090642C"/>
    <w:rsid w:val="00907E1A"/>
    <w:rsid w:val="00910798"/>
    <w:rsid w:val="00913C53"/>
    <w:rsid w:val="00914679"/>
    <w:rsid w:val="009158A2"/>
    <w:rsid w:val="009166C1"/>
    <w:rsid w:val="00916849"/>
    <w:rsid w:val="009214AC"/>
    <w:rsid w:val="00921F94"/>
    <w:rsid w:val="009220FC"/>
    <w:rsid w:val="00923A6D"/>
    <w:rsid w:val="009267A7"/>
    <w:rsid w:val="00927039"/>
    <w:rsid w:val="009270BA"/>
    <w:rsid w:val="00927239"/>
    <w:rsid w:val="00931BB3"/>
    <w:rsid w:val="00934281"/>
    <w:rsid w:val="009357EF"/>
    <w:rsid w:val="00936C4D"/>
    <w:rsid w:val="00937B8B"/>
    <w:rsid w:val="0094037A"/>
    <w:rsid w:val="00941613"/>
    <w:rsid w:val="00941D56"/>
    <w:rsid w:val="0094218D"/>
    <w:rsid w:val="00943193"/>
    <w:rsid w:val="00943F9C"/>
    <w:rsid w:val="0094461C"/>
    <w:rsid w:val="00947744"/>
    <w:rsid w:val="009479D4"/>
    <w:rsid w:val="00950DA2"/>
    <w:rsid w:val="00951104"/>
    <w:rsid w:val="00953138"/>
    <w:rsid w:val="009531FA"/>
    <w:rsid w:val="00953B41"/>
    <w:rsid w:val="009553AD"/>
    <w:rsid w:val="00955EC8"/>
    <w:rsid w:val="00960887"/>
    <w:rsid w:val="00960943"/>
    <w:rsid w:val="00960A2C"/>
    <w:rsid w:val="00961270"/>
    <w:rsid w:val="009632A0"/>
    <w:rsid w:val="00965809"/>
    <w:rsid w:val="00966876"/>
    <w:rsid w:val="00967793"/>
    <w:rsid w:val="009705BB"/>
    <w:rsid w:val="00972A7E"/>
    <w:rsid w:val="00972C27"/>
    <w:rsid w:val="00973A87"/>
    <w:rsid w:val="009811C9"/>
    <w:rsid w:val="009825C9"/>
    <w:rsid w:val="00982C8D"/>
    <w:rsid w:val="00983682"/>
    <w:rsid w:val="00983B5A"/>
    <w:rsid w:val="00984578"/>
    <w:rsid w:val="00984908"/>
    <w:rsid w:val="00985ACB"/>
    <w:rsid w:val="00985D99"/>
    <w:rsid w:val="00995B1E"/>
    <w:rsid w:val="00996829"/>
    <w:rsid w:val="009968E5"/>
    <w:rsid w:val="009B135B"/>
    <w:rsid w:val="009B2A01"/>
    <w:rsid w:val="009B4704"/>
    <w:rsid w:val="009B4963"/>
    <w:rsid w:val="009C0172"/>
    <w:rsid w:val="009C2C97"/>
    <w:rsid w:val="009C2D37"/>
    <w:rsid w:val="009C3323"/>
    <w:rsid w:val="009C371F"/>
    <w:rsid w:val="009C40AB"/>
    <w:rsid w:val="009C4B84"/>
    <w:rsid w:val="009D0E7B"/>
    <w:rsid w:val="009D18C1"/>
    <w:rsid w:val="009D196C"/>
    <w:rsid w:val="009D1AD6"/>
    <w:rsid w:val="009D4950"/>
    <w:rsid w:val="009E11E0"/>
    <w:rsid w:val="009E1478"/>
    <w:rsid w:val="009E187A"/>
    <w:rsid w:val="009E20D1"/>
    <w:rsid w:val="009E2A54"/>
    <w:rsid w:val="009E2F1C"/>
    <w:rsid w:val="009E37ED"/>
    <w:rsid w:val="009E5980"/>
    <w:rsid w:val="009E6F91"/>
    <w:rsid w:val="009F0A07"/>
    <w:rsid w:val="009F0DCC"/>
    <w:rsid w:val="009F1D6A"/>
    <w:rsid w:val="009F1EC3"/>
    <w:rsid w:val="009F2009"/>
    <w:rsid w:val="009F4027"/>
    <w:rsid w:val="009F4818"/>
    <w:rsid w:val="009F6A27"/>
    <w:rsid w:val="009F73EF"/>
    <w:rsid w:val="009F7A98"/>
    <w:rsid w:val="009F7FCD"/>
    <w:rsid w:val="00A0087D"/>
    <w:rsid w:val="00A025BE"/>
    <w:rsid w:val="00A07329"/>
    <w:rsid w:val="00A10091"/>
    <w:rsid w:val="00A131D6"/>
    <w:rsid w:val="00A13C83"/>
    <w:rsid w:val="00A1421C"/>
    <w:rsid w:val="00A15285"/>
    <w:rsid w:val="00A15939"/>
    <w:rsid w:val="00A160D3"/>
    <w:rsid w:val="00A16DF0"/>
    <w:rsid w:val="00A20E3A"/>
    <w:rsid w:val="00A2137D"/>
    <w:rsid w:val="00A22858"/>
    <w:rsid w:val="00A24A6C"/>
    <w:rsid w:val="00A274C8"/>
    <w:rsid w:val="00A27F9C"/>
    <w:rsid w:val="00A32039"/>
    <w:rsid w:val="00A32743"/>
    <w:rsid w:val="00A33545"/>
    <w:rsid w:val="00A34070"/>
    <w:rsid w:val="00A40F2E"/>
    <w:rsid w:val="00A43A8A"/>
    <w:rsid w:val="00A43E91"/>
    <w:rsid w:val="00A4450D"/>
    <w:rsid w:val="00A5079C"/>
    <w:rsid w:val="00A51253"/>
    <w:rsid w:val="00A52667"/>
    <w:rsid w:val="00A53346"/>
    <w:rsid w:val="00A537D5"/>
    <w:rsid w:val="00A5466A"/>
    <w:rsid w:val="00A57E03"/>
    <w:rsid w:val="00A60502"/>
    <w:rsid w:val="00A60B13"/>
    <w:rsid w:val="00A61AD8"/>
    <w:rsid w:val="00A62032"/>
    <w:rsid w:val="00A62351"/>
    <w:rsid w:val="00A62918"/>
    <w:rsid w:val="00A63CBE"/>
    <w:rsid w:val="00A70799"/>
    <w:rsid w:val="00A715E3"/>
    <w:rsid w:val="00A723ED"/>
    <w:rsid w:val="00A73CEA"/>
    <w:rsid w:val="00A74864"/>
    <w:rsid w:val="00A74DED"/>
    <w:rsid w:val="00A7597F"/>
    <w:rsid w:val="00A81140"/>
    <w:rsid w:val="00A813DF"/>
    <w:rsid w:val="00A822F2"/>
    <w:rsid w:val="00A82660"/>
    <w:rsid w:val="00A829C0"/>
    <w:rsid w:val="00A8753D"/>
    <w:rsid w:val="00A916E9"/>
    <w:rsid w:val="00A9208E"/>
    <w:rsid w:val="00A9215F"/>
    <w:rsid w:val="00A93A3B"/>
    <w:rsid w:val="00A94289"/>
    <w:rsid w:val="00A96E90"/>
    <w:rsid w:val="00A97558"/>
    <w:rsid w:val="00AA054A"/>
    <w:rsid w:val="00AA265F"/>
    <w:rsid w:val="00AA2AA0"/>
    <w:rsid w:val="00AA6705"/>
    <w:rsid w:val="00AB0CFE"/>
    <w:rsid w:val="00AB19CE"/>
    <w:rsid w:val="00AB1CC1"/>
    <w:rsid w:val="00AB2A8D"/>
    <w:rsid w:val="00AB2DCD"/>
    <w:rsid w:val="00AB4DFE"/>
    <w:rsid w:val="00AB5384"/>
    <w:rsid w:val="00AB7B30"/>
    <w:rsid w:val="00AC0D43"/>
    <w:rsid w:val="00AC1E66"/>
    <w:rsid w:val="00AC2CBA"/>
    <w:rsid w:val="00AC3F21"/>
    <w:rsid w:val="00AC42C9"/>
    <w:rsid w:val="00AC718D"/>
    <w:rsid w:val="00AD1031"/>
    <w:rsid w:val="00AD12F3"/>
    <w:rsid w:val="00AD1759"/>
    <w:rsid w:val="00AD1926"/>
    <w:rsid w:val="00AD1DAE"/>
    <w:rsid w:val="00AD1F35"/>
    <w:rsid w:val="00AD6276"/>
    <w:rsid w:val="00AE216E"/>
    <w:rsid w:val="00AE2546"/>
    <w:rsid w:val="00AE2DE4"/>
    <w:rsid w:val="00AE2FA8"/>
    <w:rsid w:val="00AE5EAF"/>
    <w:rsid w:val="00AF0DFE"/>
    <w:rsid w:val="00AF3CDF"/>
    <w:rsid w:val="00AF708D"/>
    <w:rsid w:val="00AF7531"/>
    <w:rsid w:val="00B00CE2"/>
    <w:rsid w:val="00B01FD1"/>
    <w:rsid w:val="00B024F1"/>
    <w:rsid w:val="00B04151"/>
    <w:rsid w:val="00B04CBB"/>
    <w:rsid w:val="00B05DDC"/>
    <w:rsid w:val="00B06F23"/>
    <w:rsid w:val="00B07693"/>
    <w:rsid w:val="00B10562"/>
    <w:rsid w:val="00B12000"/>
    <w:rsid w:val="00B132CB"/>
    <w:rsid w:val="00B1409C"/>
    <w:rsid w:val="00B1453F"/>
    <w:rsid w:val="00B147D3"/>
    <w:rsid w:val="00B14AA1"/>
    <w:rsid w:val="00B16A30"/>
    <w:rsid w:val="00B21A75"/>
    <w:rsid w:val="00B2266C"/>
    <w:rsid w:val="00B2361A"/>
    <w:rsid w:val="00B23E46"/>
    <w:rsid w:val="00B25CC4"/>
    <w:rsid w:val="00B31651"/>
    <w:rsid w:val="00B32BCC"/>
    <w:rsid w:val="00B34E81"/>
    <w:rsid w:val="00B36D35"/>
    <w:rsid w:val="00B37DEF"/>
    <w:rsid w:val="00B40025"/>
    <w:rsid w:val="00B40281"/>
    <w:rsid w:val="00B40CCA"/>
    <w:rsid w:val="00B40EE8"/>
    <w:rsid w:val="00B411DD"/>
    <w:rsid w:val="00B41A7C"/>
    <w:rsid w:val="00B41BE9"/>
    <w:rsid w:val="00B442F0"/>
    <w:rsid w:val="00B44798"/>
    <w:rsid w:val="00B471FA"/>
    <w:rsid w:val="00B47D59"/>
    <w:rsid w:val="00B50AAB"/>
    <w:rsid w:val="00B51384"/>
    <w:rsid w:val="00B534A1"/>
    <w:rsid w:val="00B53509"/>
    <w:rsid w:val="00B547A6"/>
    <w:rsid w:val="00B54B27"/>
    <w:rsid w:val="00B57B69"/>
    <w:rsid w:val="00B57E9D"/>
    <w:rsid w:val="00B602E6"/>
    <w:rsid w:val="00B604C2"/>
    <w:rsid w:val="00B60D80"/>
    <w:rsid w:val="00B62C47"/>
    <w:rsid w:val="00B63B7E"/>
    <w:rsid w:val="00B63D9E"/>
    <w:rsid w:val="00B64E59"/>
    <w:rsid w:val="00B66AFA"/>
    <w:rsid w:val="00B6702A"/>
    <w:rsid w:val="00B676C3"/>
    <w:rsid w:val="00B67D5B"/>
    <w:rsid w:val="00B72735"/>
    <w:rsid w:val="00B73D79"/>
    <w:rsid w:val="00B746D3"/>
    <w:rsid w:val="00B757CF"/>
    <w:rsid w:val="00B76730"/>
    <w:rsid w:val="00B81B8B"/>
    <w:rsid w:val="00B81C02"/>
    <w:rsid w:val="00B82AF9"/>
    <w:rsid w:val="00B85437"/>
    <w:rsid w:val="00B85B5E"/>
    <w:rsid w:val="00B86957"/>
    <w:rsid w:val="00B87B30"/>
    <w:rsid w:val="00B93111"/>
    <w:rsid w:val="00B978FD"/>
    <w:rsid w:val="00BA3457"/>
    <w:rsid w:val="00BA6156"/>
    <w:rsid w:val="00BA6A32"/>
    <w:rsid w:val="00BB24EB"/>
    <w:rsid w:val="00BB2D12"/>
    <w:rsid w:val="00BB4C63"/>
    <w:rsid w:val="00BB4DCB"/>
    <w:rsid w:val="00BB5A4F"/>
    <w:rsid w:val="00BB5D26"/>
    <w:rsid w:val="00BB68BC"/>
    <w:rsid w:val="00BB7062"/>
    <w:rsid w:val="00BB7CE6"/>
    <w:rsid w:val="00BC0966"/>
    <w:rsid w:val="00BC0E12"/>
    <w:rsid w:val="00BC14B5"/>
    <w:rsid w:val="00BC303C"/>
    <w:rsid w:val="00BC4784"/>
    <w:rsid w:val="00BC4C7F"/>
    <w:rsid w:val="00BC4D01"/>
    <w:rsid w:val="00BC6A30"/>
    <w:rsid w:val="00BC7C5B"/>
    <w:rsid w:val="00BD2A43"/>
    <w:rsid w:val="00BD2EFD"/>
    <w:rsid w:val="00BD3833"/>
    <w:rsid w:val="00BD4091"/>
    <w:rsid w:val="00BD5D1C"/>
    <w:rsid w:val="00BD689A"/>
    <w:rsid w:val="00BE27AB"/>
    <w:rsid w:val="00BE2CA7"/>
    <w:rsid w:val="00BE4C5A"/>
    <w:rsid w:val="00BE5767"/>
    <w:rsid w:val="00BE6A44"/>
    <w:rsid w:val="00BE70D6"/>
    <w:rsid w:val="00BF17DB"/>
    <w:rsid w:val="00C016DD"/>
    <w:rsid w:val="00C02966"/>
    <w:rsid w:val="00C0301F"/>
    <w:rsid w:val="00C03736"/>
    <w:rsid w:val="00C03C54"/>
    <w:rsid w:val="00C059CB"/>
    <w:rsid w:val="00C06792"/>
    <w:rsid w:val="00C06811"/>
    <w:rsid w:val="00C071A2"/>
    <w:rsid w:val="00C07392"/>
    <w:rsid w:val="00C074BD"/>
    <w:rsid w:val="00C1023A"/>
    <w:rsid w:val="00C10F69"/>
    <w:rsid w:val="00C11F40"/>
    <w:rsid w:val="00C128BF"/>
    <w:rsid w:val="00C13883"/>
    <w:rsid w:val="00C1539D"/>
    <w:rsid w:val="00C156BF"/>
    <w:rsid w:val="00C15859"/>
    <w:rsid w:val="00C17FBD"/>
    <w:rsid w:val="00C2090B"/>
    <w:rsid w:val="00C221B2"/>
    <w:rsid w:val="00C23DE6"/>
    <w:rsid w:val="00C24DED"/>
    <w:rsid w:val="00C30880"/>
    <w:rsid w:val="00C311D2"/>
    <w:rsid w:val="00C311DE"/>
    <w:rsid w:val="00C33E20"/>
    <w:rsid w:val="00C3625F"/>
    <w:rsid w:val="00C36C3D"/>
    <w:rsid w:val="00C37878"/>
    <w:rsid w:val="00C409D2"/>
    <w:rsid w:val="00C4134B"/>
    <w:rsid w:val="00C47FD7"/>
    <w:rsid w:val="00C502A3"/>
    <w:rsid w:val="00C502E8"/>
    <w:rsid w:val="00C52D62"/>
    <w:rsid w:val="00C53CDB"/>
    <w:rsid w:val="00C54CFC"/>
    <w:rsid w:val="00C608FC"/>
    <w:rsid w:val="00C61CF4"/>
    <w:rsid w:val="00C64020"/>
    <w:rsid w:val="00C6591F"/>
    <w:rsid w:val="00C66BAE"/>
    <w:rsid w:val="00C72872"/>
    <w:rsid w:val="00C72D71"/>
    <w:rsid w:val="00C759EB"/>
    <w:rsid w:val="00C76B5B"/>
    <w:rsid w:val="00C77BC2"/>
    <w:rsid w:val="00C80C81"/>
    <w:rsid w:val="00C81FBF"/>
    <w:rsid w:val="00C82BE1"/>
    <w:rsid w:val="00C85E48"/>
    <w:rsid w:val="00C86516"/>
    <w:rsid w:val="00C95358"/>
    <w:rsid w:val="00C955A1"/>
    <w:rsid w:val="00C95D21"/>
    <w:rsid w:val="00CA13FA"/>
    <w:rsid w:val="00CA26D9"/>
    <w:rsid w:val="00CA2B2E"/>
    <w:rsid w:val="00CA4BB0"/>
    <w:rsid w:val="00CA7EAD"/>
    <w:rsid w:val="00CB0E08"/>
    <w:rsid w:val="00CB342A"/>
    <w:rsid w:val="00CB3CFF"/>
    <w:rsid w:val="00CB5430"/>
    <w:rsid w:val="00CC000F"/>
    <w:rsid w:val="00CC34C5"/>
    <w:rsid w:val="00CC50B6"/>
    <w:rsid w:val="00CC53ED"/>
    <w:rsid w:val="00CC6642"/>
    <w:rsid w:val="00CC770B"/>
    <w:rsid w:val="00CD059B"/>
    <w:rsid w:val="00CD27BE"/>
    <w:rsid w:val="00CD37AD"/>
    <w:rsid w:val="00CD396C"/>
    <w:rsid w:val="00CD44D7"/>
    <w:rsid w:val="00CD4F64"/>
    <w:rsid w:val="00CE0C24"/>
    <w:rsid w:val="00CE2683"/>
    <w:rsid w:val="00CE278E"/>
    <w:rsid w:val="00CE4B77"/>
    <w:rsid w:val="00CE4CEB"/>
    <w:rsid w:val="00CF04E1"/>
    <w:rsid w:val="00CF1FA4"/>
    <w:rsid w:val="00CF2A7F"/>
    <w:rsid w:val="00CF4130"/>
    <w:rsid w:val="00CF5EE9"/>
    <w:rsid w:val="00CF6E41"/>
    <w:rsid w:val="00CF76AA"/>
    <w:rsid w:val="00CF7870"/>
    <w:rsid w:val="00D02297"/>
    <w:rsid w:val="00D02B32"/>
    <w:rsid w:val="00D036F2"/>
    <w:rsid w:val="00D03B10"/>
    <w:rsid w:val="00D03D73"/>
    <w:rsid w:val="00D04053"/>
    <w:rsid w:val="00D05311"/>
    <w:rsid w:val="00D05C70"/>
    <w:rsid w:val="00D0600C"/>
    <w:rsid w:val="00D06A71"/>
    <w:rsid w:val="00D10B36"/>
    <w:rsid w:val="00D13CD2"/>
    <w:rsid w:val="00D14E12"/>
    <w:rsid w:val="00D17720"/>
    <w:rsid w:val="00D20BA6"/>
    <w:rsid w:val="00D21108"/>
    <w:rsid w:val="00D21ACA"/>
    <w:rsid w:val="00D22609"/>
    <w:rsid w:val="00D22CC5"/>
    <w:rsid w:val="00D22FBC"/>
    <w:rsid w:val="00D2454C"/>
    <w:rsid w:val="00D31B2F"/>
    <w:rsid w:val="00D3596E"/>
    <w:rsid w:val="00D43554"/>
    <w:rsid w:val="00D45351"/>
    <w:rsid w:val="00D46639"/>
    <w:rsid w:val="00D50D61"/>
    <w:rsid w:val="00D51390"/>
    <w:rsid w:val="00D54B66"/>
    <w:rsid w:val="00D577C1"/>
    <w:rsid w:val="00D608CB"/>
    <w:rsid w:val="00D62284"/>
    <w:rsid w:val="00D62589"/>
    <w:rsid w:val="00D66347"/>
    <w:rsid w:val="00D67B66"/>
    <w:rsid w:val="00D728F5"/>
    <w:rsid w:val="00D7343B"/>
    <w:rsid w:val="00D73A3B"/>
    <w:rsid w:val="00D74561"/>
    <w:rsid w:val="00D750CA"/>
    <w:rsid w:val="00D75911"/>
    <w:rsid w:val="00D7705D"/>
    <w:rsid w:val="00D80102"/>
    <w:rsid w:val="00D846E2"/>
    <w:rsid w:val="00D8727E"/>
    <w:rsid w:val="00D91234"/>
    <w:rsid w:val="00D924DC"/>
    <w:rsid w:val="00D926D3"/>
    <w:rsid w:val="00D930EC"/>
    <w:rsid w:val="00D9564B"/>
    <w:rsid w:val="00D960C8"/>
    <w:rsid w:val="00DA1880"/>
    <w:rsid w:val="00DA24D5"/>
    <w:rsid w:val="00DA331E"/>
    <w:rsid w:val="00DB3B41"/>
    <w:rsid w:val="00DB461D"/>
    <w:rsid w:val="00DB6DD7"/>
    <w:rsid w:val="00DB6ED8"/>
    <w:rsid w:val="00DC1121"/>
    <w:rsid w:val="00DC17E3"/>
    <w:rsid w:val="00DC1AB7"/>
    <w:rsid w:val="00DC1C59"/>
    <w:rsid w:val="00DC2283"/>
    <w:rsid w:val="00DC312E"/>
    <w:rsid w:val="00DC32BD"/>
    <w:rsid w:val="00DC34F5"/>
    <w:rsid w:val="00DC47F2"/>
    <w:rsid w:val="00DC5A10"/>
    <w:rsid w:val="00DD48DB"/>
    <w:rsid w:val="00DD5124"/>
    <w:rsid w:val="00DD678C"/>
    <w:rsid w:val="00DD77B3"/>
    <w:rsid w:val="00DE0AE0"/>
    <w:rsid w:val="00DE1319"/>
    <w:rsid w:val="00DE1C66"/>
    <w:rsid w:val="00DE2642"/>
    <w:rsid w:val="00DE38C8"/>
    <w:rsid w:val="00DE4BDB"/>
    <w:rsid w:val="00DE574D"/>
    <w:rsid w:val="00DE57FC"/>
    <w:rsid w:val="00DE66C8"/>
    <w:rsid w:val="00DF26F4"/>
    <w:rsid w:val="00DF29AF"/>
    <w:rsid w:val="00DF2BC6"/>
    <w:rsid w:val="00DF3784"/>
    <w:rsid w:val="00DF3D3F"/>
    <w:rsid w:val="00DF6D86"/>
    <w:rsid w:val="00DF703F"/>
    <w:rsid w:val="00DF79A7"/>
    <w:rsid w:val="00DF7AFA"/>
    <w:rsid w:val="00E01C3B"/>
    <w:rsid w:val="00E01E04"/>
    <w:rsid w:val="00E02383"/>
    <w:rsid w:val="00E04104"/>
    <w:rsid w:val="00E10FAB"/>
    <w:rsid w:val="00E13FD3"/>
    <w:rsid w:val="00E147AB"/>
    <w:rsid w:val="00E1628A"/>
    <w:rsid w:val="00E20090"/>
    <w:rsid w:val="00E2044D"/>
    <w:rsid w:val="00E20DC3"/>
    <w:rsid w:val="00E232D1"/>
    <w:rsid w:val="00E247EC"/>
    <w:rsid w:val="00E261FA"/>
    <w:rsid w:val="00E27DB0"/>
    <w:rsid w:val="00E306F6"/>
    <w:rsid w:val="00E33081"/>
    <w:rsid w:val="00E34E32"/>
    <w:rsid w:val="00E35777"/>
    <w:rsid w:val="00E373A9"/>
    <w:rsid w:val="00E375B8"/>
    <w:rsid w:val="00E40D25"/>
    <w:rsid w:val="00E42908"/>
    <w:rsid w:val="00E43D9E"/>
    <w:rsid w:val="00E44320"/>
    <w:rsid w:val="00E452BB"/>
    <w:rsid w:val="00E454B0"/>
    <w:rsid w:val="00E45857"/>
    <w:rsid w:val="00E45997"/>
    <w:rsid w:val="00E45EEA"/>
    <w:rsid w:val="00E468B4"/>
    <w:rsid w:val="00E50334"/>
    <w:rsid w:val="00E519AA"/>
    <w:rsid w:val="00E53DC2"/>
    <w:rsid w:val="00E54F32"/>
    <w:rsid w:val="00E55074"/>
    <w:rsid w:val="00E5526F"/>
    <w:rsid w:val="00E565C0"/>
    <w:rsid w:val="00E56D76"/>
    <w:rsid w:val="00E6132D"/>
    <w:rsid w:val="00E61878"/>
    <w:rsid w:val="00E61F4C"/>
    <w:rsid w:val="00E6383A"/>
    <w:rsid w:val="00E657E9"/>
    <w:rsid w:val="00E66C99"/>
    <w:rsid w:val="00E67504"/>
    <w:rsid w:val="00E67591"/>
    <w:rsid w:val="00E72F3B"/>
    <w:rsid w:val="00E735E5"/>
    <w:rsid w:val="00E735E8"/>
    <w:rsid w:val="00E77B73"/>
    <w:rsid w:val="00E82F70"/>
    <w:rsid w:val="00E83ED1"/>
    <w:rsid w:val="00E8777D"/>
    <w:rsid w:val="00E91D83"/>
    <w:rsid w:val="00E94D31"/>
    <w:rsid w:val="00E95190"/>
    <w:rsid w:val="00EA1671"/>
    <w:rsid w:val="00EA1EB6"/>
    <w:rsid w:val="00EA2552"/>
    <w:rsid w:val="00EA2831"/>
    <w:rsid w:val="00EA46DA"/>
    <w:rsid w:val="00EA4EB1"/>
    <w:rsid w:val="00EB05E2"/>
    <w:rsid w:val="00EB2A74"/>
    <w:rsid w:val="00EB3500"/>
    <w:rsid w:val="00EB454F"/>
    <w:rsid w:val="00EB5E0F"/>
    <w:rsid w:val="00EB634D"/>
    <w:rsid w:val="00EB659C"/>
    <w:rsid w:val="00EB6BDE"/>
    <w:rsid w:val="00EC2382"/>
    <w:rsid w:val="00EC23D7"/>
    <w:rsid w:val="00EC24D8"/>
    <w:rsid w:val="00EC32F8"/>
    <w:rsid w:val="00EC7DF3"/>
    <w:rsid w:val="00ED1060"/>
    <w:rsid w:val="00ED2B26"/>
    <w:rsid w:val="00ED40DA"/>
    <w:rsid w:val="00ED5242"/>
    <w:rsid w:val="00ED6715"/>
    <w:rsid w:val="00ED6F00"/>
    <w:rsid w:val="00ED7298"/>
    <w:rsid w:val="00ED7E70"/>
    <w:rsid w:val="00EE198D"/>
    <w:rsid w:val="00EE1C83"/>
    <w:rsid w:val="00EE2101"/>
    <w:rsid w:val="00EE2A94"/>
    <w:rsid w:val="00EE38E1"/>
    <w:rsid w:val="00EE4CCB"/>
    <w:rsid w:val="00EE504F"/>
    <w:rsid w:val="00EE5D9C"/>
    <w:rsid w:val="00EE72C8"/>
    <w:rsid w:val="00EF231E"/>
    <w:rsid w:val="00EF2578"/>
    <w:rsid w:val="00EF3675"/>
    <w:rsid w:val="00EF3AF1"/>
    <w:rsid w:val="00EF51C8"/>
    <w:rsid w:val="00EF600A"/>
    <w:rsid w:val="00EF7E65"/>
    <w:rsid w:val="00F01A47"/>
    <w:rsid w:val="00F01E68"/>
    <w:rsid w:val="00F04E17"/>
    <w:rsid w:val="00F04FFD"/>
    <w:rsid w:val="00F06053"/>
    <w:rsid w:val="00F07301"/>
    <w:rsid w:val="00F12061"/>
    <w:rsid w:val="00F12A4C"/>
    <w:rsid w:val="00F17B1D"/>
    <w:rsid w:val="00F216B7"/>
    <w:rsid w:val="00F21A55"/>
    <w:rsid w:val="00F2247E"/>
    <w:rsid w:val="00F22FB1"/>
    <w:rsid w:val="00F23FF3"/>
    <w:rsid w:val="00F244B0"/>
    <w:rsid w:val="00F24F65"/>
    <w:rsid w:val="00F25122"/>
    <w:rsid w:val="00F2526E"/>
    <w:rsid w:val="00F2597A"/>
    <w:rsid w:val="00F25ACA"/>
    <w:rsid w:val="00F26EDF"/>
    <w:rsid w:val="00F27401"/>
    <w:rsid w:val="00F30581"/>
    <w:rsid w:val="00F321F5"/>
    <w:rsid w:val="00F334E2"/>
    <w:rsid w:val="00F363B6"/>
    <w:rsid w:val="00F36F4D"/>
    <w:rsid w:val="00F371CD"/>
    <w:rsid w:val="00F37A2A"/>
    <w:rsid w:val="00F4280F"/>
    <w:rsid w:val="00F43573"/>
    <w:rsid w:val="00F4391F"/>
    <w:rsid w:val="00F43ED1"/>
    <w:rsid w:val="00F4569E"/>
    <w:rsid w:val="00F5100D"/>
    <w:rsid w:val="00F51B34"/>
    <w:rsid w:val="00F527CC"/>
    <w:rsid w:val="00F54E84"/>
    <w:rsid w:val="00F55FEB"/>
    <w:rsid w:val="00F56825"/>
    <w:rsid w:val="00F56B5E"/>
    <w:rsid w:val="00F56F3B"/>
    <w:rsid w:val="00F60594"/>
    <w:rsid w:val="00F60745"/>
    <w:rsid w:val="00F6300E"/>
    <w:rsid w:val="00F63974"/>
    <w:rsid w:val="00F66134"/>
    <w:rsid w:val="00F679E4"/>
    <w:rsid w:val="00F72273"/>
    <w:rsid w:val="00F733CB"/>
    <w:rsid w:val="00F75BB4"/>
    <w:rsid w:val="00F76B67"/>
    <w:rsid w:val="00F81783"/>
    <w:rsid w:val="00F81ED0"/>
    <w:rsid w:val="00F834F9"/>
    <w:rsid w:val="00F869C4"/>
    <w:rsid w:val="00F87716"/>
    <w:rsid w:val="00F877C0"/>
    <w:rsid w:val="00F87977"/>
    <w:rsid w:val="00F87B88"/>
    <w:rsid w:val="00F90AB5"/>
    <w:rsid w:val="00F911AA"/>
    <w:rsid w:val="00F93AFA"/>
    <w:rsid w:val="00F95882"/>
    <w:rsid w:val="00F96D65"/>
    <w:rsid w:val="00F974F7"/>
    <w:rsid w:val="00FA124B"/>
    <w:rsid w:val="00FA2003"/>
    <w:rsid w:val="00FA213D"/>
    <w:rsid w:val="00FA5132"/>
    <w:rsid w:val="00FA6BA6"/>
    <w:rsid w:val="00FA6DFE"/>
    <w:rsid w:val="00FA7876"/>
    <w:rsid w:val="00FA7AC6"/>
    <w:rsid w:val="00FB17BC"/>
    <w:rsid w:val="00FB346A"/>
    <w:rsid w:val="00FB65CD"/>
    <w:rsid w:val="00FB7DB3"/>
    <w:rsid w:val="00FC0C02"/>
    <w:rsid w:val="00FC1049"/>
    <w:rsid w:val="00FC12D3"/>
    <w:rsid w:val="00FC1416"/>
    <w:rsid w:val="00FC1D05"/>
    <w:rsid w:val="00FC3A88"/>
    <w:rsid w:val="00FC3ED5"/>
    <w:rsid w:val="00FC566D"/>
    <w:rsid w:val="00FC6A8E"/>
    <w:rsid w:val="00FD31F7"/>
    <w:rsid w:val="00FD46CC"/>
    <w:rsid w:val="00FD5060"/>
    <w:rsid w:val="00FE04A2"/>
    <w:rsid w:val="00FE2483"/>
    <w:rsid w:val="00FE326F"/>
    <w:rsid w:val="00FE36E7"/>
    <w:rsid w:val="00FE454D"/>
    <w:rsid w:val="00FE70A1"/>
    <w:rsid w:val="00FF0D86"/>
    <w:rsid w:val="00FF0EC5"/>
    <w:rsid w:val="00FF1DEB"/>
    <w:rsid w:val="00FF32D2"/>
    <w:rsid w:val="00FF3C65"/>
    <w:rsid w:val="00FF3E3E"/>
    <w:rsid w:val="00FF3FA4"/>
    <w:rsid w:val="00FF4ACD"/>
    <w:rsid w:val="00FF625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0B7250"/>
  <w15:docId w15:val="{75E29AF8-A2E1-4987-A922-0F7E2C17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bon MT" w:eastAsiaTheme="minorHAnsi" w:hAnsi="Sabon M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4D5"/>
    <w:rPr>
      <w:rFonts w:asciiTheme="minorHAnsi" w:hAnsiTheme="minorHAnsi"/>
    </w:rPr>
  </w:style>
  <w:style w:type="paragraph" w:styleId="Heading1">
    <w:name w:val="heading 1"/>
    <w:basedOn w:val="Normal"/>
    <w:next w:val="Normal"/>
    <w:link w:val="Heading1Char"/>
    <w:qFormat/>
    <w:rsid w:val="00DA24D5"/>
    <w:pPr>
      <w:widowControl w:val="0"/>
      <w:numPr>
        <w:numId w:val="1"/>
      </w:numPr>
      <w:suppressAutoHyphens/>
      <w:autoSpaceDE w:val="0"/>
      <w:spacing w:after="70" w:line="240" w:lineRule="auto"/>
      <w:outlineLvl w:val="0"/>
    </w:pPr>
    <w:rPr>
      <w:rFonts w:ascii="Helvetica" w:eastAsia="Times New Roman" w:hAnsi="Helvetica" w:cs="Helvetica"/>
      <w:b/>
      <w:bCs/>
      <w:color w:val="000000"/>
      <w:sz w:val="28"/>
      <w:szCs w:val="28"/>
      <w:lang w:eastAsia="ar-SA"/>
    </w:rPr>
  </w:style>
  <w:style w:type="paragraph" w:styleId="Heading2">
    <w:name w:val="heading 2"/>
    <w:basedOn w:val="Normal"/>
    <w:next w:val="Normal"/>
    <w:link w:val="Heading2Char"/>
    <w:qFormat/>
    <w:rsid w:val="00DA24D5"/>
    <w:pPr>
      <w:widowControl w:val="0"/>
      <w:numPr>
        <w:ilvl w:val="1"/>
        <w:numId w:val="1"/>
      </w:numPr>
      <w:suppressAutoHyphens/>
      <w:autoSpaceDE w:val="0"/>
      <w:spacing w:after="60" w:line="240" w:lineRule="auto"/>
      <w:outlineLvl w:val="1"/>
    </w:pPr>
    <w:rPr>
      <w:rFonts w:ascii="Helvetica" w:eastAsia="Times New Roman" w:hAnsi="Helvetica" w:cs="Helvetica"/>
      <w:b/>
      <w:bCs/>
      <w:i/>
      <w:iCs/>
      <w:color w:val="000000"/>
      <w:sz w:val="24"/>
      <w:szCs w:val="24"/>
      <w:lang w:eastAsia="ar-SA"/>
    </w:rPr>
  </w:style>
  <w:style w:type="paragraph" w:styleId="Heading3">
    <w:name w:val="heading 3"/>
    <w:basedOn w:val="Normal"/>
    <w:next w:val="Normal"/>
    <w:link w:val="Heading3Char"/>
    <w:qFormat/>
    <w:rsid w:val="00DA24D5"/>
    <w:pPr>
      <w:widowControl w:val="0"/>
      <w:numPr>
        <w:ilvl w:val="2"/>
        <w:numId w:val="1"/>
      </w:numPr>
      <w:suppressAutoHyphens/>
      <w:autoSpaceDE w:val="0"/>
      <w:spacing w:after="60" w:line="240" w:lineRule="auto"/>
      <w:outlineLvl w:val="2"/>
    </w:pPr>
    <w:rPr>
      <w:rFonts w:ascii="Times" w:eastAsia="Times New Roman" w:hAnsi="Times" w:cs="Times"/>
      <w:b/>
      <w:bCs/>
      <w:color w:val="000000"/>
      <w:sz w:val="24"/>
      <w:szCs w:val="24"/>
      <w:lang w:eastAsia="ar-SA"/>
    </w:rPr>
  </w:style>
  <w:style w:type="paragraph" w:styleId="Heading4">
    <w:name w:val="heading 4"/>
    <w:basedOn w:val="Normal"/>
    <w:next w:val="Normal"/>
    <w:link w:val="Heading4Char"/>
    <w:qFormat/>
    <w:rsid w:val="00DA24D5"/>
    <w:pPr>
      <w:widowControl w:val="0"/>
      <w:numPr>
        <w:ilvl w:val="3"/>
        <w:numId w:val="1"/>
      </w:numPr>
      <w:suppressAutoHyphens/>
      <w:autoSpaceDE w:val="0"/>
      <w:spacing w:after="60" w:line="240" w:lineRule="auto"/>
      <w:outlineLvl w:val="3"/>
    </w:pPr>
    <w:rPr>
      <w:rFonts w:ascii="Times" w:eastAsia="Times New Roman" w:hAnsi="Times" w:cs="Times"/>
      <w:b/>
      <w:bCs/>
      <w:i/>
      <w:iCs/>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4D5"/>
    <w:rPr>
      <w:rFonts w:ascii="Helvetica" w:eastAsia="Times New Roman" w:hAnsi="Helvetica" w:cs="Helvetica"/>
      <w:b/>
      <w:bCs/>
      <w:color w:val="000000"/>
      <w:sz w:val="28"/>
      <w:szCs w:val="28"/>
      <w:lang w:eastAsia="ar-SA"/>
    </w:rPr>
  </w:style>
  <w:style w:type="character" w:customStyle="1" w:styleId="Heading2Char">
    <w:name w:val="Heading 2 Char"/>
    <w:basedOn w:val="DefaultParagraphFont"/>
    <w:link w:val="Heading2"/>
    <w:rsid w:val="00DA24D5"/>
    <w:rPr>
      <w:rFonts w:ascii="Helvetica" w:eastAsia="Times New Roman" w:hAnsi="Helvetica" w:cs="Helvetica"/>
      <w:b/>
      <w:bCs/>
      <w:i/>
      <w:iCs/>
      <w:color w:val="000000"/>
      <w:sz w:val="24"/>
      <w:szCs w:val="24"/>
      <w:lang w:eastAsia="ar-SA"/>
    </w:rPr>
  </w:style>
  <w:style w:type="character" w:customStyle="1" w:styleId="Heading3Char">
    <w:name w:val="Heading 3 Char"/>
    <w:basedOn w:val="DefaultParagraphFont"/>
    <w:link w:val="Heading3"/>
    <w:rsid w:val="00DA24D5"/>
    <w:rPr>
      <w:rFonts w:ascii="Times" w:eastAsia="Times New Roman" w:hAnsi="Times" w:cs="Times"/>
      <w:b/>
      <w:bCs/>
      <w:color w:val="000000"/>
      <w:sz w:val="24"/>
      <w:szCs w:val="24"/>
      <w:lang w:eastAsia="ar-SA"/>
    </w:rPr>
  </w:style>
  <w:style w:type="character" w:customStyle="1" w:styleId="Heading4Char">
    <w:name w:val="Heading 4 Char"/>
    <w:basedOn w:val="DefaultParagraphFont"/>
    <w:link w:val="Heading4"/>
    <w:rsid w:val="00DA24D5"/>
    <w:rPr>
      <w:rFonts w:ascii="Times" w:eastAsia="Times New Roman" w:hAnsi="Times" w:cs="Times"/>
      <w:b/>
      <w:bCs/>
      <w:i/>
      <w:iCs/>
      <w:color w:val="000000"/>
      <w:sz w:val="24"/>
      <w:szCs w:val="24"/>
      <w:lang w:eastAsia="ar-SA"/>
    </w:rPr>
  </w:style>
  <w:style w:type="table" w:styleId="TableGrid">
    <w:name w:val="Table Grid"/>
    <w:basedOn w:val="TableNormal"/>
    <w:uiPriority w:val="59"/>
    <w:rsid w:val="00DA24D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24D5"/>
    <w:pPr>
      <w:spacing w:after="0" w:line="240" w:lineRule="auto"/>
    </w:pPr>
    <w:rPr>
      <w:rFonts w:asciiTheme="minorHAnsi" w:hAnsiTheme="minorHAnsi"/>
    </w:rPr>
  </w:style>
  <w:style w:type="character" w:customStyle="1" w:styleId="NoSpacingChar">
    <w:name w:val="No Spacing Char"/>
    <w:basedOn w:val="DefaultParagraphFont"/>
    <w:link w:val="NoSpacing"/>
    <w:uiPriority w:val="1"/>
    <w:rsid w:val="00DA24D5"/>
    <w:rPr>
      <w:rFonts w:asciiTheme="minorHAnsi" w:hAnsiTheme="minorHAnsi"/>
    </w:rPr>
  </w:style>
  <w:style w:type="paragraph" w:styleId="Header">
    <w:name w:val="header"/>
    <w:basedOn w:val="Normal"/>
    <w:link w:val="HeaderChar"/>
    <w:uiPriority w:val="99"/>
    <w:unhideWhenUsed/>
    <w:rsid w:val="00DA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4D5"/>
    <w:rPr>
      <w:rFonts w:asciiTheme="minorHAnsi" w:hAnsiTheme="minorHAnsi"/>
    </w:rPr>
  </w:style>
  <w:style w:type="paragraph" w:styleId="Footer">
    <w:name w:val="footer"/>
    <w:basedOn w:val="Normal"/>
    <w:link w:val="FooterChar"/>
    <w:uiPriority w:val="99"/>
    <w:unhideWhenUsed/>
    <w:rsid w:val="00DA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4D5"/>
    <w:rPr>
      <w:rFonts w:asciiTheme="minorHAnsi" w:hAnsiTheme="minorHAnsi"/>
    </w:rPr>
  </w:style>
  <w:style w:type="character" w:styleId="CommentReference">
    <w:name w:val="annotation reference"/>
    <w:basedOn w:val="DefaultParagraphFont"/>
    <w:uiPriority w:val="99"/>
    <w:semiHidden/>
    <w:unhideWhenUsed/>
    <w:rsid w:val="0080272D"/>
    <w:rPr>
      <w:sz w:val="16"/>
      <w:szCs w:val="16"/>
    </w:rPr>
  </w:style>
  <w:style w:type="paragraph" w:styleId="CommentText">
    <w:name w:val="annotation text"/>
    <w:basedOn w:val="Normal"/>
    <w:link w:val="CommentTextChar"/>
    <w:uiPriority w:val="99"/>
    <w:unhideWhenUsed/>
    <w:rsid w:val="0080272D"/>
    <w:pPr>
      <w:spacing w:line="240" w:lineRule="auto"/>
    </w:pPr>
    <w:rPr>
      <w:sz w:val="20"/>
      <w:szCs w:val="20"/>
    </w:rPr>
  </w:style>
  <w:style w:type="character" w:customStyle="1" w:styleId="CommentTextChar">
    <w:name w:val="Comment Text Char"/>
    <w:basedOn w:val="DefaultParagraphFont"/>
    <w:link w:val="CommentText"/>
    <w:uiPriority w:val="99"/>
    <w:rsid w:val="0080272D"/>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80272D"/>
    <w:rPr>
      <w:b/>
      <w:bCs/>
    </w:rPr>
  </w:style>
  <w:style w:type="character" w:customStyle="1" w:styleId="CommentSubjectChar">
    <w:name w:val="Comment Subject Char"/>
    <w:basedOn w:val="CommentTextChar"/>
    <w:link w:val="CommentSubject"/>
    <w:uiPriority w:val="99"/>
    <w:semiHidden/>
    <w:rsid w:val="0080272D"/>
    <w:rPr>
      <w:rFonts w:asciiTheme="minorHAnsi" w:hAnsiTheme="minorHAnsi"/>
      <w:b/>
      <w:bCs/>
      <w:sz w:val="20"/>
      <w:szCs w:val="20"/>
    </w:rPr>
  </w:style>
  <w:style w:type="paragraph" w:styleId="BalloonText">
    <w:name w:val="Balloon Text"/>
    <w:basedOn w:val="Normal"/>
    <w:link w:val="BalloonTextChar"/>
    <w:uiPriority w:val="99"/>
    <w:semiHidden/>
    <w:unhideWhenUsed/>
    <w:rsid w:val="00802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72D"/>
    <w:rPr>
      <w:rFonts w:ascii="Segoe UI" w:hAnsi="Segoe UI" w:cs="Segoe UI"/>
      <w:sz w:val="18"/>
      <w:szCs w:val="18"/>
    </w:rPr>
  </w:style>
  <w:style w:type="paragraph" w:styleId="Revision">
    <w:name w:val="Revision"/>
    <w:hidden/>
    <w:uiPriority w:val="99"/>
    <w:semiHidden/>
    <w:rsid w:val="00A07329"/>
    <w:pPr>
      <w:spacing w:after="0" w:line="240" w:lineRule="auto"/>
    </w:pPr>
    <w:rPr>
      <w:rFonts w:asciiTheme="minorHAnsi" w:hAnsiTheme="minorHAnsi"/>
    </w:rPr>
  </w:style>
  <w:style w:type="paragraph" w:styleId="ListParagraph">
    <w:name w:val="List Paragraph"/>
    <w:basedOn w:val="Normal"/>
    <w:uiPriority w:val="34"/>
    <w:qFormat/>
    <w:rsid w:val="005E7C1B"/>
    <w:pPr>
      <w:ind w:left="720"/>
      <w:contextualSpacing/>
    </w:pPr>
  </w:style>
  <w:style w:type="paragraph" w:styleId="FootnoteText">
    <w:name w:val="footnote text"/>
    <w:basedOn w:val="Normal"/>
    <w:link w:val="FootnoteTextChar"/>
    <w:semiHidden/>
    <w:unhideWhenUsed/>
    <w:rsid w:val="00B60D80"/>
    <w:pPr>
      <w:spacing w:after="0" w:line="240" w:lineRule="auto"/>
    </w:pPr>
    <w:rPr>
      <w:sz w:val="20"/>
      <w:szCs w:val="20"/>
    </w:rPr>
  </w:style>
  <w:style w:type="character" w:customStyle="1" w:styleId="FootnoteTextChar">
    <w:name w:val="Footnote Text Char"/>
    <w:basedOn w:val="DefaultParagraphFont"/>
    <w:link w:val="FootnoteText"/>
    <w:semiHidden/>
    <w:rsid w:val="00B60D80"/>
    <w:rPr>
      <w:rFonts w:asciiTheme="minorHAnsi" w:hAnsiTheme="minorHAnsi"/>
      <w:sz w:val="20"/>
      <w:szCs w:val="20"/>
    </w:rPr>
  </w:style>
  <w:style w:type="character" w:styleId="FootnoteReference">
    <w:name w:val="footnote reference"/>
    <w:basedOn w:val="DefaultParagraphFont"/>
    <w:semiHidden/>
    <w:unhideWhenUsed/>
    <w:rsid w:val="00B60D80"/>
    <w:rPr>
      <w:vertAlign w:val="superscript"/>
    </w:rPr>
  </w:style>
  <w:style w:type="character" w:styleId="PageNumber">
    <w:name w:val="page number"/>
    <w:basedOn w:val="DefaultParagraphFont"/>
    <w:uiPriority w:val="99"/>
    <w:semiHidden/>
    <w:unhideWhenUsed/>
    <w:rsid w:val="006915BF"/>
  </w:style>
  <w:style w:type="paragraph" w:styleId="NormalWeb">
    <w:name w:val="Normal (Web)"/>
    <w:basedOn w:val="Normal"/>
    <w:uiPriority w:val="99"/>
    <w:semiHidden/>
    <w:unhideWhenUsed/>
    <w:rsid w:val="00020283"/>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styleId="Emphasis">
    <w:name w:val="Emphasis"/>
    <w:basedOn w:val="DefaultParagraphFont"/>
    <w:uiPriority w:val="20"/>
    <w:qFormat/>
    <w:rsid w:val="00020283"/>
    <w:rPr>
      <w:i/>
      <w:iCs/>
    </w:rPr>
  </w:style>
  <w:style w:type="character" w:styleId="Hyperlink">
    <w:name w:val="Hyperlink"/>
    <w:basedOn w:val="DefaultParagraphFont"/>
    <w:uiPriority w:val="99"/>
    <w:unhideWhenUsed/>
    <w:rsid w:val="00647DB8"/>
    <w:rPr>
      <w:color w:val="0000FF" w:themeColor="hyperlink"/>
      <w:u w:val="single"/>
    </w:rPr>
  </w:style>
  <w:style w:type="character" w:customStyle="1" w:styleId="UnresolvedMention1">
    <w:name w:val="Unresolved Mention1"/>
    <w:basedOn w:val="DefaultParagraphFont"/>
    <w:uiPriority w:val="99"/>
    <w:semiHidden/>
    <w:unhideWhenUsed/>
    <w:rsid w:val="00647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3525">
      <w:bodyDiv w:val="1"/>
      <w:marLeft w:val="0"/>
      <w:marRight w:val="0"/>
      <w:marTop w:val="0"/>
      <w:marBottom w:val="0"/>
      <w:divBdr>
        <w:top w:val="none" w:sz="0" w:space="0" w:color="auto"/>
        <w:left w:val="none" w:sz="0" w:space="0" w:color="auto"/>
        <w:bottom w:val="none" w:sz="0" w:space="0" w:color="auto"/>
        <w:right w:val="none" w:sz="0" w:space="0" w:color="auto"/>
      </w:divBdr>
      <w:divsChild>
        <w:div w:id="256522127">
          <w:marLeft w:val="547"/>
          <w:marRight w:val="0"/>
          <w:marTop w:val="0"/>
          <w:marBottom w:val="0"/>
          <w:divBdr>
            <w:top w:val="none" w:sz="0" w:space="0" w:color="auto"/>
            <w:left w:val="none" w:sz="0" w:space="0" w:color="auto"/>
            <w:bottom w:val="none" w:sz="0" w:space="0" w:color="auto"/>
            <w:right w:val="none" w:sz="0" w:space="0" w:color="auto"/>
          </w:divBdr>
        </w:div>
      </w:divsChild>
    </w:div>
    <w:div w:id="415135704">
      <w:bodyDiv w:val="1"/>
      <w:marLeft w:val="0"/>
      <w:marRight w:val="0"/>
      <w:marTop w:val="0"/>
      <w:marBottom w:val="0"/>
      <w:divBdr>
        <w:top w:val="none" w:sz="0" w:space="0" w:color="auto"/>
        <w:left w:val="none" w:sz="0" w:space="0" w:color="auto"/>
        <w:bottom w:val="none" w:sz="0" w:space="0" w:color="auto"/>
        <w:right w:val="none" w:sz="0" w:space="0" w:color="auto"/>
      </w:divBdr>
    </w:div>
    <w:div w:id="1049262578">
      <w:bodyDiv w:val="1"/>
      <w:marLeft w:val="0"/>
      <w:marRight w:val="0"/>
      <w:marTop w:val="0"/>
      <w:marBottom w:val="0"/>
      <w:divBdr>
        <w:top w:val="none" w:sz="0" w:space="0" w:color="auto"/>
        <w:left w:val="none" w:sz="0" w:space="0" w:color="auto"/>
        <w:bottom w:val="none" w:sz="0" w:space="0" w:color="auto"/>
        <w:right w:val="none" w:sz="0" w:space="0" w:color="auto"/>
      </w:divBdr>
    </w:div>
    <w:div w:id="1171409783">
      <w:bodyDiv w:val="1"/>
      <w:marLeft w:val="0"/>
      <w:marRight w:val="0"/>
      <w:marTop w:val="0"/>
      <w:marBottom w:val="0"/>
      <w:divBdr>
        <w:top w:val="none" w:sz="0" w:space="0" w:color="auto"/>
        <w:left w:val="none" w:sz="0" w:space="0" w:color="auto"/>
        <w:bottom w:val="none" w:sz="0" w:space="0" w:color="auto"/>
        <w:right w:val="none" w:sz="0" w:space="0" w:color="auto"/>
      </w:divBdr>
    </w:div>
    <w:div w:id="151842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package" Target="embeddings/Microsoft_Word_Document.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99BA98-EDF7-4399-ACC3-136DC8B4915E}" type="doc">
      <dgm:prSet loTypeId="urn:microsoft.com/office/officeart/2005/8/layout/process2" loCatId="process" qsTypeId="urn:microsoft.com/office/officeart/2005/8/quickstyle/simple1" qsCatId="simple" csTypeId="urn:microsoft.com/office/officeart/2005/8/colors/accent1_2" csCatId="accent1" phldr="1"/>
      <dgm:spPr/>
    </dgm:pt>
    <dgm:pt modelId="{CDB1DB79-08EC-470B-BCA2-578403D54612}">
      <dgm:prSet phldrT="[Text]"/>
      <dgm:spPr/>
      <dgm:t>
        <a:bodyPr/>
        <a:lstStyle/>
        <a:p>
          <a:r>
            <a:rPr lang="en-IN"/>
            <a:t>MCSFI</a:t>
          </a:r>
        </a:p>
      </dgm:t>
    </dgm:pt>
    <dgm:pt modelId="{A7A5951E-3086-4456-8191-9D61B3F2ADC8}" type="parTrans" cxnId="{F586B7A6-1517-4030-9A9B-4354F676A2CE}">
      <dgm:prSet/>
      <dgm:spPr/>
      <dgm:t>
        <a:bodyPr/>
        <a:lstStyle/>
        <a:p>
          <a:endParaRPr lang="en-IN"/>
        </a:p>
      </dgm:t>
    </dgm:pt>
    <dgm:pt modelId="{211FCD15-3353-4FA8-8626-FB0F857B6047}" type="sibTrans" cxnId="{F586B7A6-1517-4030-9A9B-4354F676A2CE}">
      <dgm:prSet/>
      <dgm:spPr/>
      <dgm:t>
        <a:bodyPr/>
        <a:lstStyle/>
        <a:p>
          <a:endParaRPr lang="en-IN"/>
        </a:p>
      </dgm:t>
    </dgm:pt>
    <dgm:pt modelId="{CD848811-5664-4499-9335-90F67F692812}">
      <dgm:prSet phldrT="[Text]"/>
      <dgm:spPr/>
      <dgm:t>
        <a:bodyPr/>
        <a:lstStyle/>
        <a:p>
          <a:r>
            <a:rPr lang="en-IN"/>
            <a:t>BMM</a:t>
          </a:r>
        </a:p>
      </dgm:t>
    </dgm:pt>
    <dgm:pt modelId="{3B5B4AE9-D33E-4DA6-8331-E5EC16CD0A81}" type="parTrans" cxnId="{000F343F-2CBA-4CDB-A59A-2C729FB618E6}">
      <dgm:prSet/>
      <dgm:spPr/>
      <dgm:t>
        <a:bodyPr/>
        <a:lstStyle/>
        <a:p>
          <a:endParaRPr lang="en-IN"/>
        </a:p>
      </dgm:t>
    </dgm:pt>
    <dgm:pt modelId="{442FC249-5BDF-4654-8CAE-9C1D532B3D88}" type="sibTrans" cxnId="{000F343F-2CBA-4CDB-A59A-2C729FB618E6}">
      <dgm:prSet/>
      <dgm:spPr/>
      <dgm:t>
        <a:bodyPr/>
        <a:lstStyle/>
        <a:p>
          <a:endParaRPr lang="en-IN"/>
        </a:p>
      </dgm:t>
    </dgm:pt>
    <dgm:pt modelId="{9C61E5AE-B300-4A98-AB42-26C3F0A599E3}">
      <dgm:prSet phldrT="[Text]"/>
      <dgm:spPr/>
      <dgm:t>
        <a:bodyPr/>
        <a:lstStyle/>
        <a:p>
          <a:r>
            <a:rPr lang="en-IN"/>
            <a:t>PROJECT COORDINATOR</a:t>
          </a:r>
        </a:p>
      </dgm:t>
    </dgm:pt>
    <dgm:pt modelId="{A43A2766-7800-47B9-AB9F-324625EAD9AE}" type="parTrans" cxnId="{17443E9E-F20D-4D02-86B6-8F4C14ADE37A}">
      <dgm:prSet/>
      <dgm:spPr/>
      <dgm:t>
        <a:bodyPr/>
        <a:lstStyle/>
        <a:p>
          <a:endParaRPr lang="en-IN"/>
        </a:p>
      </dgm:t>
    </dgm:pt>
    <dgm:pt modelId="{B752A721-BCD3-4400-80E2-735E1DAE05B2}" type="sibTrans" cxnId="{17443E9E-F20D-4D02-86B6-8F4C14ADE37A}">
      <dgm:prSet/>
      <dgm:spPr/>
      <dgm:t>
        <a:bodyPr/>
        <a:lstStyle/>
        <a:p>
          <a:endParaRPr lang="en-IN"/>
        </a:p>
      </dgm:t>
    </dgm:pt>
    <dgm:pt modelId="{49B11498-99BD-4E85-A27B-2A563DE202E5}">
      <dgm:prSet/>
      <dgm:spPr/>
      <dgm:t>
        <a:bodyPr/>
        <a:lstStyle/>
        <a:p>
          <a:r>
            <a:rPr lang="en-IN"/>
            <a:t>ACCOUNTANT  AND SUPERVISOR</a:t>
          </a:r>
        </a:p>
      </dgm:t>
    </dgm:pt>
    <dgm:pt modelId="{59BC5F78-5B64-4FE4-961E-E667B26B34CA}" type="parTrans" cxnId="{C84555ED-BBC2-44D0-BF1F-69F5DAE09A59}">
      <dgm:prSet/>
      <dgm:spPr/>
      <dgm:t>
        <a:bodyPr/>
        <a:lstStyle/>
        <a:p>
          <a:endParaRPr lang="en-IN"/>
        </a:p>
      </dgm:t>
    </dgm:pt>
    <dgm:pt modelId="{ADACF888-4589-4909-BF23-BEEDDA9F076B}" type="sibTrans" cxnId="{C84555ED-BBC2-44D0-BF1F-69F5DAE09A59}">
      <dgm:prSet/>
      <dgm:spPr/>
      <dgm:t>
        <a:bodyPr/>
        <a:lstStyle/>
        <a:p>
          <a:endParaRPr lang="en-IN"/>
        </a:p>
      </dgm:t>
    </dgm:pt>
    <dgm:pt modelId="{15B70424-95DB-46D2-9AC2-AD28C6245E91}">
      <dgm:prSet/>
      <dgm:spPr/>
      <dgm:t>
        <a:bodyPr/>
        <a:lstStyle/>
        <a:p>
          <a:r>
            <a:rPr lang="en-IN"/>
            <a:t>FIELD WORKERS</a:t>
          </a:r>
        </a:p>
      </dgm:t>
    </dgm:pt>
    <dgm:pt modelId="{CA9D7E6B-9E66-44BA-B3D5-29EB87458280}" type="parTrans" cxnId="{4A0406D6-9C1F-4AEC-9B1A-C0E304B8FA05}">
      <dgm:prSet/>
      <dgm:spPr/>
      <dgm:t>
        <a:bodyPr/>
        <a:lstStyle/>
        <a:p>
          <a:endParaRPr lang="en-IN"/>
        </a:p>
      </dgm:t>
    </dgm:pt>
    <dgm:pt modelId="{67FBC9A9-D7AE-439D-8379-7C5D28203E1E}" type="sibTrans" cxnId="{4A0406D6-9C1F-4AEC-9B1A-C0E304B8FA05}">
      <dgm:prSet/>
      <dgm:spPr/>
      <dgm:t>
        <a:bodyPr/>
        <a:lstStyle/>
        <a:p>
          <a:endParaRPr lang="en-IN"/>
        </a:p>
      </dgm:t>
    </dgm:pt>
    <dgm:pt modelId="{341D84AE-BCEB-44CD-BD60-FC51CDA04E31}">
      <dgm:prSet/>
      <dgm:spPr/>
      <dgm:t>
        <a:bodyPr/>
        <a:lstStyle/>
        <a:p>
          <a:r>
            <a:rPr lang="en-IN"/>
            <a:t>VOLUNTEER</a:t>
          </a:r>
        </a:p>
      </dgm:t>
    </dgm:pt>
    <dgm:pt modelId="{2928EB3D-5610-4D28-985F-6322B92B9B4D}" type="parTrans" cxnId="{26247481-0709-4BFB-9047-597412C31770}">
      <dgm:prSet/>
      <dgm:spPr/>
      <dgm:t>
        <a:bodyPr/>
        <a:lstStyle/>
        <a:p>
          <a:endParaRPr lang="en-IN"/>
        </a:p>
      </dgm:t>
    </dgm:pt>
    <dgm:pt modelId="{379A7BC4-FCFE-46F2-A103-112EB7735AD1}" type="sibTrans" cxnId="{26247481-0709-4BFB-9047-597412C31770}">
      <dgm:prSet/>
      <dgm:spPr/>
      <dgm:t>
        <a:bodyPr/>
        <a:lstStyle/>
        <a:p>
          <a:endParaRPr lang="en-IN"/>
        </a:p>
      </dgm:t>
    </dgm:pt>
    <dgm:pt modelId="{E5B91BFA-F5EB-4C76-AB94-36C9B79DEF38}" type="pres">
      <dgm:prSet presAssocID="{AE99BA98-EDF7-4399-ACC3-136DC8B4915E}" presName="linearFlow" presStyleCnt="0">
        <dgm:presLayoutVars>
          <dgm:resizeHandles val="exact"/>
        </dgm:presLayoutVars>
      </dgm:prSet>
      <dgm:spPr/>
    </dgm:pt>
    <dgm:pt modelId="{B69702F3-7CD3-4046-B5A5-E2A434633B5D}" type="pres">
      <dgm:prSet presAssocID="{CDB1DB79-08EC-470B-BCA2-578403D54612}" presName="node" presStyleLbl="node1" presStyleIdx="0" presStyleCnt="6">
        <dgm:presLayoutVars>
          <dgm:bulletEnabled val="1"/>
        </dgm:presLayoutVars>
      </dgm:prSet>
      <dgm:spPr/>
    </dgm:pt>
    <dgm:pt modelId="{1AEF3090-D44D-4567-900F-C9D42A3DEA4D}" type="pres">
      <dgm:prSet presAssocID="{211FCD15-3353-4FA8-8626-FB0F857B6047}" presName="sibTrans" presStyleLbl="sibTrans2D1" presStyleIdx="0" presStyleCnt="5"/>
      <dgm:spPr/>
    </dgm:pt>
    <dgm:pt modelId="{54B251E4-6EF9-43A4-AAE1-0976C4B27837}" type="pres">
      <dgm:prSet presAssocID="{211FCD15-3353-4FA8-8626-FB0F857B6047}" presName="connectorText" presStyleLbl="sibTrans2D1" presStyleIdx="0" presStyleCnt="5"/>
      <dgm:spPr/>
    </dgm:pt>
    <dgm:pt modelId="{77F91B17-7596-4045-A7BB-5C5205351E67}" type="pres">
      <dgm:prSet presAssocID="{CD848811-5664-4499-9335-90F67F692812}" presName="node" presStyleLbl="node1" presStyleIdx="1" presStyleCnt="6">
        <dgm:presLayoutVars>
          <dgm:bulletEnabled val="1"/>
        </dgm:presLayoutVars>
      </dgm:prSet>
      <dgm:spPr/>
    </dgm:pt>
    <dgm:pt modelId="{3D79C0C2-E0A2-4007-A24C-1B85B88A74F0}" type="pres">
      <dgm:prSet presAssocID="{442FC249-5BDF-4654-8CAE-9C1D532B3D88}" presName="sibTrans" presStyleLbl="sibTrans2D1" presStyleIdx="1" presStyleCnt="5"/>
      <dgm:spPr/>
    </dgm:pt>
    <dgm:pt modelId="{8E52E763-EECF-43B6-85E9-59230BCD758E}" type="pres">
      <dgm:prSet presAssocID="{442FC249-5BDF-4654-8CAE-9C1D532B3D88}" presName="connectorText" presStyleLbl="sibTrans2D1" presStyleIdx="1" presStyleCnt="5"/>
      <dgm:spPr/>
    </dgm:pt>
    <dgm:pt modelId="{FBEAAEA3-343D-4462-8905-379217A79EEE}" type="pres">
      <dgm:prSet presAssocID="{9C61E5AE-B300-4A98-AB42-26C3F0A599E3}" presName="node" presStyleLbl="node1" presStyleIdx="2" presStyleCnt="6">
        <dgm:presLayoutVars>
          <dgm:bulletEnabled val="1"/>
        </dgm:presLayoutVars>
      </dgm:prSet>
      <dgm:spPr/>
    </dgm:pt>
    <dgm:pt modelId="{A7943F94-E44B-4331-B5A5-F4DF8D2E0C87}" type="pres">
      <dgm:prSet presAssocID="{B752A721-BCD3-4400-80E2-735E1DAE05B2}" presName="sibTrans" presStyleLbl="sibTrans2D1" presStyleIdx="2" presStyleCnt="5"/>
      <dgm:spPr/>
    </dgm:pt>
    <dgm:pt modelId="{690C270C-83EA-4F10-9910-3261AC52F19F}" type="pres">
      <dgm:prSet presAssocID="{B752A721-BCD3-4400-80E2-735E1DAE05B2}" presName="connectorText" presStyleLbl="sibTrans2D1" presStyleIdx="2" presStyleCnt="5"/>
      <dgm:spPr/>
    </dgm:pt>
    <dgm:pt modelId="{A2AFF39D-A551-4767-93A5-9C1D34A90DDC}" type="pres">
      <dgm:prSet presAssocID="{49B11498-99BD-4E85-A27B-2A563DE202E5}" presName="node" presStyleLbl="node1" presStyleIdx="3" presStyleCnt="6">
        <dgm:presLayoutVars>
          <dgm:bulletEnabled val="1"/>
        </dgm:presLayoutVars>
      </dgm:prSet>
      <dgm:spPr/>
    </dgm:pt>
    <dgm:pt modelId="{A70D537D-A7F3-43B8-AA97-A450C756D0CF}" type="pres">
      <dgm:prSet presAssocID="{ADACF888-4589-4909-BF23-BEEDDA9F076B}" presName="sibTrans" presStyleLbl="sibTrans2D1" presStyleIdx="3" presStyleCnt="5"/>
      <dgm:spPr/>
    </dgm:pt>
    <dgm:pt modelId="{9EAABEC3-9964-4A0C-B3AB-71C826DF37CD}" type="pres">
      <dgm:prSet presAssocID="{ADACF888-4589-4909-BF23-BEEDDA9F076B}" presName="connectorText" presStyleLbl="sibTrans2D1" presStyleIdx="3" presStyleCnt="5"/>
      <dgm:spPr/>
    </dgm:pt>
    <dgm:pt modelId="{E7ABB81C-8325-4A91-842E-DEC2D7E17D31}" type="pres">
      <dgm:prSet presAssocID="{15B70424-95DB-46D2-9AC2-AD28C6245E91}" presName="node" presStyleLbl="node1" presStyleIdx="4" presStyleCnt="6">
        <dgm:presLayoutVars>
          <dgm:bulletEnabled val="1"/>
        </dgm:presLayoutVars>
      </dgm:prSet>
      <dgm:spPr/>
    </dgm:pt>
    <dgm:pt modelId="{9C8CDE0D-3AEF-49F9-A2AA-C53F97F3110B}" type="pres">
      <dgm:prSet presAssocID="{67FBC9A9-D7AE-439D-8379-7C5D28203E1E}" presName="sibTrans" presStyleLbl="sibTrans2D1" presStyleIdx="4" presStyleCnt="5"/>
      <dgm:spPr/>
    </dgm:pt>
    <dgm:pt modelId="{B98B1136-BF54-479D-A579-725A86BF71B5}" type="pres">
      <dgm:prSet presAssocID="{67FBC9A9-D7AE-439D-8379-7C5D28203E1E}" presName="connectorText" presStyleLbl="sibTrans2D1" presStyleIdx="4" presStyleCnt="5"/>
      <dgm:spPr/>
    </dgm:pt>
    <dgm:pt modelId="{6BACE5F4-D934-4004-8FF9-84DA29F6C7F2}" type="pres">
      <dgm:prSet presAssocID="{341D84AE-BCEB-44CD-BD60-FC51CDA04E31}" presName="node" presStyleLbl="node1" presStyleIdx="5" presStyleCnt="6">
        <dgm:presLayoutVars>
          <dgm:bulletEnabled val="1"/>
        </dgm:presLayoutVars>
      </dgm:prSet>
      <dgm:spPr/>
    </dgm:pt>
  </dgm:ptLst>
  <dgm:cxnLst>
    <dgm:cxn modelId="{C487D807-AC5A-4AB4-A0FE-B3F4FF8CE776}" type="presOf" srcId="{341D84AE-BCEB-44CD-BD60-FC51CDA04E31}" destId="{6BACE5F4-D934-4004-8FF9-84DA29F6C7F2}" srcOrd="0" destOrd="0" presId="urn:microsoft.com/office/officeart/2005/8/layout/process2"/>
    <dgm:cxn modelId="{3B042C08-135E-4BCF-9B71-9BB117B517F9}" type="presOf" srcId="{ADACF888-4589-4909-BF23-BEEDDA9F076B}" destId="{A70D537D-A7F3-43B8-AA97-A450C756D0CF}" srcOrd="0" destOrd="0" presId="urn:microsoft.com/office/officeart/2005/8/layout/process2"/>
    <dgm:cxn modelId="{B665B010-FEBC-4E00-8E98-8AC403A36E3A}" type="presOf" srcId="{49B11498-99BD-4E85-A27B-2A563DE202E5}" destId="{A2AFF39D-A551-4767-93A5-9C1D34A90DDC}" srcOrd="0" destOrd="0" presId="urn:microsoft.com/office/officeart/2005/8/layout/process2"/>
    <dgm:cxn modelId="{000F343F-2CBA-4CDB-A59A-2C729FB618E6}" srcId="{AE99BA98-EDF7-4399-ACC3-136DC8B4915E}" destId="{CD848811-5664-4499-9335-90F67F692812}" srcOrd="1" destOrd="0" parTransId="{3B5B4AE9-D33E-4DA6-8331-E5EC16CD0A81}" sibTransId="{442FC249-5BDF-4654-8CAE-9C1D532B3D88}"/>
    <dgm:cxn modelId="{DAE70F5D-B20B-4760-A360-7D69B2755376}" type="presOf" srcId="{15B70424-95DB-46D2-9AC2-AD28C6245E91}" destId="{E7ABB81C-8325-4A91-842E-DEC2D7E17D31}" srcOrd="0" destOrd="0" presId="urn:microsoft.com/office/officeart/2005/8/layout/process2"/>
    <dgm:cxn modelId="{8C950D63-FF16-4B10-AA34-62759A903206}" type="presOf" srcId="{9C61E5AE-B300-4A98-AB42-26C3F0A599E3}" destId="{FBEAAEA3-343D-4462-8905-379217A79EEE}" srcOrd="0" destOrd="0" presId="urn:microsoft.com/office/officeart/2005/8/layout/process2"/>
    <dgm:cxn modelId="{BAADD570-23CE-4C84-8CF9-59DA97C35F60}" type="presOf" srcId="{B752A721-BCD3-4400-80E2-735E1DAE05B2}" destId="{A7943F94-E44B-4331-B5A5-F4DF8D2E0C87}" srcOrd="0" destOrd="0" presId="urn:microsoft.com/office/officeart/2005/8/layout/process2"/>
    <dgm:cxn modelId="{26247481-0709-4BFB-9047-597412C31770}" srcId="{AE99BA98-EDF7-4399-ACC3-136DC8B4915E}" destId="{341D84AE-BCEB-44CD-BD60-FC51CDA04E31}" srcOrd="5" destOrd="0" parTransId="{2928EB3D-5610-4D28-985F-6322B92B9B4D}" sibTransId="{379A7BC4-FCFE-46F2-A103-112EB7735AD1}"/>
    <dgm:cxn modelId="{9111DC85-5ECE-434A-B65E-BCE899B5A97B}" type="presOf" srcId="{67FBC9A9-D7AE-439D-8379-7C5D28203E1E}" destId="{9C8CDE0D-3AEF-49F9-A2AA-C53F97F3110B}" srcOrd="0" destOrd="0" presId="urn:microsoft.com/office/officeart/2005/8/layout/process2"/>
    <dgm:cxn modelId="{A0D2B787-7729-4AC6-A1B0-BE8D4B6556A0}" type="presOf" srcId="{ADACF888-4589-4909-BF23-BEEDDA9F076B}" destId="{9EAABEC3-9964-4A0C-B3AB-71C826DF37CD}" srcOrd="1" destOrd="0" presId="urn:microsoft.com/office/officeart/2005/8/layout/process2"/>
    <dgm:cxn modelId="{B3CE5F88-0C4D-4ADC-8D68-039C1E3B36D2}" type="presOf" srcId="{AE99BA98-EDF7-4399-ACC3-136DC8B4915E}" destId="{E5B91BFA-F5EB-4C76-AB94-36C9B79DEF38}" srcOrd="0" destOrd="0" presId="urn:microsoft.com/office/officeart/2005/8/layout/process2"/>
    <dgm:cxn modelId="{23605F96-F57A-40DA-87B0-28E926C253E7}" type="presOf" srcId="{211FCD15-3353-4FA8-8626-FB0F857B6047}" destId="{54B251E4-6EF9-43A4-AAE1-0976C4B27837}" srcOrd="1" destOrd="0" presId="urn:microsoft.com/office/officeart/2005/8/layout/process2"/>
    <dgm:cxn modelId="{17443E9E-F20D-4D02-86B6-8F4C14ADE37A}" srcId="{AE99BA98-EDF7-4399-ACC3-136DC8B4915E}" destId="{9C61E5AE-B300-4A98-AB42-26C3F0A599E3}" srcOrd="2" destOrd="0" parTransId="{A43A2766-7800-47B9-AB9F-324625EAD9AE}" sibTransId="{B752A721-BCD3-4400-80E2-735E1DAE05B2}"/>
    <dgm:cxn modelId="{DF965B9E-CBEB-498D-A5A5-31A0757954FE}" type="presOf" srcId="{211FCD15-3353-4FA8-8626-FB0F857B6047}" destId="{1AEF3090-D44D-4567-900F-C9D42A3DEA4D}" srcOrd="0" destOrd="0" presId="urn:microsoft.com/office/officeart/2005/8/layout/process2"/>
    <dgm:cxn modelId="{F586B7A6-1517-4030-9A9B-4354F676A2CE}" srcId="{AE99BA98-EDF7-4399-ACC3-136DC8B4915E}" destId="{CDB1DB79-08EC-470B-BCA2-578403D54612}" srcOrd="0" destOrd="0" parTransId="{A7A5951E-3086-4456-8191-9D61B3F2ADC8}" sibTransId="{211FCD15-3353-4FA8-8626-FB0F857B6047}"/>
    <dgm:cxn modelId="{CC2310AB-BDB8-4731-A7B0-CF94599A39B7}" type="presOf" srcId="{B752A721-BCD3-4400-80E2-735E1DAE05B2}" destId="{690C270C-83EA-4F10-9910-3261AC52F19F}" srcOrd="1" destOrd="0" presId="urn:microsoft.com/office/officeart/2005/8/layout/process2"/>
    <dgm:cxn modelId="{9BCC43B4-D93F-4A71-8930-6A9AE73880BA}" type="presOf" srcId="{67FBC9A9-D7AE-439D-8379-7C5D28203E1E}" destId="{B98B1136-BF54-479D-A579-725A86BF71B5}" srcOrd="1" destOrd="0" presId="urn:microsoft.com/office/officeart/2005/8/layout/process2"/>
    <dgm:cxn modelId="{6BEEE4CB-FB0E-4133-A297-8EF2FF2D5B49}" type="presOf" srcId="{CDB1DB79-08EC-470B-BCA2-578403D54612}" destId="{B69702F3-7CD3-4046-B5A5-E2A434633B5D}" srcOrd="0" destOrd="0" presId="urn:microsoft.com/office/officeart/2005/8/layout/process2"/>
    <dgm:cxn modelId="{8959EED5-E8E7-4BAF-918C-8161F5FDE265}" type="presOf" srcId="{442FC249-5BDF-4654-8CAE-9C1D532B3D88}" destId="{3D79C0C2-E0A2-4007-A24C-1B85B88A74F0}" srcOrd="0" destOrd="0" presId="urn:microsoft.com/office/officeart/2005/8/layout/process2"/>
    <dgm:cxn modelId="{4A0406D6-9C1F-4AEC-9B1A-C0E304B8FA05}" srcId="{AE99BA98-EDF7-4399-ACC3-136DC8B4915E}" destId="{15B70424-95DB-46D2-9AC2-AD28C6245E91}" srcOrd="4" destOrd="0" parTransId="{CA9D7E6B-9E66-44BA-B3D5-29EB87458280}" sibTransId="{67FBC9A9-D7AE-439D-8379-7C5D28203E1E}"/>
    <dgm:cxn modelId="{C116CED8-2BF2-493C-9552-D8FDF2C146A0}" type="presOf" srcId="{CD848811-5664-4499-9335-90F67F692812}" destId="{77F91B17-7596-4045-A7BB-5C5205351E67}" srcOrd="0" destOrd="0" presId="urn:microsoft.com/office/officeart/2005/8/layout/process2"/>
    <dgm:cxn modelId="{C84555ED-BBC2-44D0-BF1F-69F5DAE09A59}" srcId="{AE99BA98-EDF7-4399-ACC3-136DC8B4915E}" destId="{49B11498-99BD-4E85-A27B-2A563DE202E5}" srcOrd="3" destOrd="0" parTransId="{59BC5F78-5B64-4FE4-961E-E667B26B34CA}" sibTransId="{ADACF888-4589-4909-BF23-BEEDDA9F076B}"/>
    <dgm:cxn modelId="{BA32E5FF-6458-4993-B5FD-121251ADA5BE}" type="presOf" srcId="{442FC249-5BDF-4654-8CAE-9C1D532B3D88}" destId="{8E52E763-EECF-43B6-85E9-59230BCD758E}" srcOrd="1" destOrd="0" presId="urn:microsoft.com/office/officeart/2005/8/layout/process2"/>
    <dgm:cxn modelId="{C76B976A-01BC-4514-B651-64A6C7C00174}" type="presParOf" srcId="{E5B91BFA-F5EB-4C76-AB94-36C9B79DEF38}" destId="{B69702F3-7CD3-4046-B5A5-E2A434633B5D}" srcOrd="0" destOrd="0" presId="urn:microsoft.com/office/officeart/2005/8/layout/process2"/>
    <dgm:cxn modelId="{BDC30292-2C7E-4B88-B278-5097C6EAA8F4}" type="presParOf" srcId="{E5B91BFA-F5EB-4C76-AB94-36C9B79DEF38}" destId="{1AEF3090-D44D-4567-900F-C9D42A3DEA4D}" srcOrd="1" destOrd="0" presId="urn:microsoft.com/office/officeart/2005/8/layout/process2"/>
    <dgm:cxn modelId="{30D5EA5D-C3D0-46A0-900C-7C471FA86641}" type="presParOf" srcId="{1AEF3090-D44D-4567-900F-C9D42A3DEA4D}" destId="{54B251E4-6EF9-43A4-AAE1-0976C4B27837}" srcOrd="0" destOrd="0" presId="urn:microsoft.com/office/officeart/2005/8/layout/process2"/>
    <dgm:cxn modelId="{3960A598-EA8F-43DD-A7AF-244F95E7DE91}" type="presParOf" srcId="{E5B91BFA-F5EB-4C76-AB94-36C9B79DEF38}" destId="{77F91B17-7596-4045-A7BB-5C5205351E67}" srcOrd="2" destOrd="0" presId="urn:microsoft.com/office/officeart/2005/8/layout/process2"/>
    <dgm:cxn modelId="{596A3F97-8073-4A57-AC4B-D07773F83418}" type="presParOf" srcId="{E5B91BFA-F5EB-4C76-AB94-36C9B79DEF38}" destId="{3D79C0C2-E0A2-4007-A24C-1B85B88A74F0}" srcOrd="3" destOrd="0" presId="urn:microsoft.com/office/officeart/2005/8/layout/process2"/>
    <dgm:cxn modelId="{AA5DD6F6-465E-4CE1-BD88-A3E32C86336E}" type="presParOf" srcId="{3D79C0C2-E0A2-4007-A24C-1B85B88A74F0}" destId="{8E52E763-EECF-43B6-85E9-59230BCD758E}" srcOrd="0" destOrd="0" presId="urn:microsoft.com/office/officeart/2005/8/layout/process2"/>
    <dgm:cxn modelId="{5E549DE8-0987-4037-B053-51A59CF70591}" type="presParOf" srcId="{E5B91BFA-F5EB-4C76-AB94-36C9B79DEF38}" destId="{FBEAAEA3-343D-4462-8905-379217A79EEE}" srcOrd="4" destOrd="0" presId="urn:microsoft.com/office/officeart/2005/8/layout/process2"/>
    <dgm:cxn modelId="{CFDB0482-DBAE-46CF-8B58-A08961E58C9A}" type="presParOf" srcId="{E5B91BFA-F5EB-4C76-AB94-36C9B79DEF38}" destId="{A7943F94-E44B-4331-B5A5-F4DF8D2E0C87}" srcOrd="5" destOrd="0" presId="urn:microsoft.com/office/officeart/2005/8/layout/process2"/>
    <dgm:cxn modelId="{59F0324E-7984-4D08-B86F-F44B41ECDF93}" type="presParOf" srcId="{A7943F94-E44B-4331-B5A5-F4DF8D2E0C87}" destId="{690C270C-83EA-4F10-9910-3261AC52F19F}" srcOrd="0" destOrd="0" presId="urn:microsoft.com/office/officeart/2005/8/layout/process2"/>
    <dgm:cxn modelId="{3FE64543-E831-4DB3-B70C-DBAC88FA5A56}" type="presParOf" srcId="{E5B91BFA-F5EB-4C76-AB94-36C9B79DEF38}" destId="{A2AFF39D-A551-4767-93A5-9C1D34A90DDC}" srcOrd="6" destOrd="0" presId="urn:microsoft.com/office/officeart/2005/8/layout/process2"/>
    <dgm:cxn modelId="{979FA399-AE97-4BD8-B52F-394D52D42A1A}" type="presParOf" srcId="{E5B91BFA-F5EB-4C76-AB94-36C9B79DEF38}" destId="{A70D537D-A7F3-43B8-AA97-A450C756D0CF}" srcOrd="7" destOrd="0" presId="urn:microsoft.com/office/officeart/2005/8/layout/process2"/>
    <dgm:cxn modelId="{2461DB1B-8F0B-4989-B816-90AF3F879780}" type="presParOf" srcId="{A70D537D-A7F3-43B8-AA97-A450C756D0CF}" destId="{9EAABEC3-9964-4A0C-B3AB-71C826DF37CD}" srcOrd="0" destOrd="0" presId="urn:microsoft.com/office/officeart/2005/8/layout/process2"/>
    <dgm:cxn modelId="{27ACA6D8-E396-4CF1-8207-9ED7620661F8}" type="presParOf" srcId="{E5B91BFA-F5EB-4C76-AB94-36C9B79DEF38}" destId="{E7ABB81C-8325-4A91-842E-DEC2D7E17D31}" srcOrd="8" destOrd="0" presId="urn:microsoft.com/office/officeart/2005/8/layout/process2"/>
    <dgm:cxn modelId="{02DDBE45-25B5-4233-BD79-FC095261185A}" type="presParOf" srcId="{E5B91BFA-F5EB-4C76-AB94-36C9B79DEF38}" destId="{9C8CDE0D-3AEF-49F9-A2AA-C53F97F3110B}" srcOrd="9" destOrd="0" presId="urn:microsoft.com/office/officeart/2005/8/layout/process2"/>
    <dgm:cxn modelId="{8E4D18F5-3D7E-4F13-A3DC-47FE0CF97CA1}" type="presParOf" srcId="{9C8CDE0D-3AEF-49F9-A2AA-C53F97F3110B}" destId="{B98B1136-BF54-479D-A579-725A86BF71B5}" srcOrd="0" destOrd="0" presId="urn:microsoft.com/office/officeart/2005/8/layout/process2"/>
    <dgm:cxn modelId="{80544E8F-CC21-46B4-9793-6D9AF75146FC}" type="presParOf" srcId="{E5B91BFA-F5EB-4C76-AB94-36C9B79DEF38}" destId="{6BACE5F4-D934-4004-8FF9-84DA29F6C7F2}"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9702F3-7CD3-4046-B5A5-E2A434633B5D}">
      <dsp:nvSpPr>
        <dsp:cNvPr id="0" name=""/>
        <dsp:cNvSpPr/>
      </dsp:nvSpPr>
      <dsp:spPr>
        <a:xfrm>
          <a:off x="625576" y="1242"/>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MCSFI</a:t>
          </a:r>
        </a:p>
      </dsp:txBody>
      <dsp:txXfrm>
        <a:off x="636359" y="12025"/>
        <a:ext cx="895806" cy="346591"/>
      </dsp:txXfrm>
    </dsp:sp>
    <dsp:sp modelId="{1AEF3090-D44D-4567-900F-C9D42A3DEA4D}">
      <dsp:nvSpPr>
        <dsp:cNvPr id="0" name=""/>
        <dsp:cNvSpPr/>
      </dsp:nvSpPr>
      <dsp:spPr>
        <a:xfrm rot="5400000">
          <a:off x="1015233" y="378603"/>
          <a:ext cx="138058" cy="165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034562" y="392409"/>
        <a:ext cx="99402" cy="96641"/>
      </dsp:txXfrm>
    </dsp:sp>
    <dsp:sp modelId="{77F91B17-7596-4045-A7BB-5C5205351E67}">
      <dsp:nvSpPr>
        <dsp:cNvPr id="0" name=""/>
        <dsp:cNvSpPr/>
      </dsp:nvSpPr>
      <dsp:spPr>
        <a:xfrm>
          <a:off x="625576" y="553478"/>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BMM</a:t>
          </a:r>
        </a:p>
      </dsp:txBody>
      <dsp:txXfrm>
        <a:off x="636359" y="564261"/>
        <a:ext cx="895806" cy="346591"/>
      </dsp:txXfrm>
    </dsp:sp>
    <dsp:sp modelId="{3D79C0C2-E0A2-4007-A24C-1B85B88A74F0}">
      <dsp:nvSpPr>
        <dsp:cNvPr id="0" name=""/>
        <dsp:cNvSpPr/>
      </dsp:nvSpPr>
      <dsp:spPr>
        <a:xfrm rot="5400000">
          <a:off x="1015233" y="930839"/>
          <a:ext cx="138058" cy="165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034562" y="944645"/>
        <a:ext cx="99402" cy="96641"/>
      </dsp:txXfrm>
    </dsp:sp>
    <dsp:sp modelId="{FBEAAEA3-343D-4462-8905-379217A79EEE}">
      <dsp:nvSpPr>
        <dsp:cNvPr id="0" name=""/>
        <dsp:cNvSpPr/>
      </dsp:nvSpPr>
      <dsp:spPr>
        <a:xfrm>
          <a:off x="625576" y="1105713"/>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PROJECT COORDINATOR</a:t>
          </a:r>
        </a:p>
      </dsp:txBody>
      <dsp:txXfrm>
        <a:off x="636359" y="1116496"/>
        <a:ext cx="895806" cy="346591"/>
      </dsp:txXfrm>
    </dsp:sp>
    <dsp:sp modelId="{A7943F94-E44B-4331-B5A5-F4DF8D2E0C87}">
      <dsp:nvSpPr>
        <dsp:cNvPr id="0" name=""/>
        <dsp:cNvSpPr/>
      </dsp:nvSpPr>
      <dsp:spPr>
        <a:xfrm rot="5400000">
          <a:off x="1015233" y="1483074"/>
          <a:ext cx="138058" cy="165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034562" y="1496880"/>
        <a:ext cx="99402" cy="96641"/>
      </dsp:txXfrm>
    </dsp:sp>
    <dsp:sp modelId="{A2AFF39D-A551-4767-93A5-9C1D34A90DDC}">
      <dsp:nvSpPr>
        <dsp:cNvPr id="0" name=""/>
        <dsp:cNvSpPr/>
      </dsp:nvSpPr>
      <dsp:spPr>
        <a:xfrm>
          <a:off x="625576" y="1657949"/>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ACCOUNTANT  AND SUPERVISOR</a:t>
          </a:r>
        </a:p>
      </dsp:txBody>
      <dsp:txXfrm>
        <a:off x="636359" y="1668732"/>
        <a:ext cx="895806" cy="346591"/>
      </dsp:txXfrm>
    </dsp:sp>
    <dsp:sp modelId="{A70D537D-A7F3-43B8-AA97-A450C756D0CF}">
      <dsp:nvSpPr>
        <dsp:cNvPr id="0" name=""/>
        <dsp:cNvSpPr/>
      </dsp:nvSpPr>
      <dsp:spPr>
        <a:xfrm rot="5400000">
          <a:off x="1015233" y="2035310"/>
          <a:ext cx="138058" cy="165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034562" y="2049116"/>
        <a:ext cx="99402" cy="96641"/>
      </dsp:txXfrm>
    </dsp:sp>
    <dsp:sp modelId="{E7ABB81C-8325-4A91-842E-DEC2D7E17D31}">
      <dsp:nvSpPr>
        <dsp:cNvPr id="0" name=""/>
        <dsp:cNvSpPr/>
      </dsp:nvSpPr>
      <dsp:spPr>
        <a:xfrm>
          <a:off x="625576" y="2210184"/>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FIELD WORKERS</a:t>
          </a:r>
        </a:p>
      </dsp:txBody>
      <dsp:txXfrm>
        <a:off x="636359" y="2220967"/>
        <a:ext cx="895806" cy="346591"/>
      </dsp:txXfrm>
    </dsp:sp>
    <dsp:sp modelId="{9C8CDE0D-3AEF-49F9-A2AA-C53F97F3110B}">
      <dsp:nvSpPr>
        <dsp:cNvPr id="0" name=""/>
        <dsp:cNvSpPr/>
      </dsp:nvSpPr>
      <dsp:spPr>
        <a:xfrm rot="5400000">
          <a:off x="1015233" y="2587545"/>
          <a:ext cx="138058" cy="165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034562" y="2601351"/>
        <a:ext cx="99402" cy="96641"/>
      </dsp:txXfrm>
    </dsp:sp>
    <dsp:sp modelId="{6BACE5F4-D934-4004-8FF9-84DA29F6C7F2}">
      <dsp:nvSpPr>
        <dsp:cNvPr id="0" name=""/>
        <dsp:cNvSpPr/>
      </dsp:nvSpPr>
      <dsp:spPr>
        <a:xfrm>
          <a:off x="625576" y="2762420"/>
          <a:ext cx="917372" cy="3681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VOLUNTEER</a:t>
          </a:r>
        </a:p>
      </dsp:txBody>
      <dsp:txXfrm>
        <a:off x="636359" y="2773203"/>
        <a:ext cx="895806" cy="3465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7B5B-C260-4CC8-BE0B-F22E2D0E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7447</Words>
  <Characters>42453</Characters>
  <Application>Microsoft Office Word</Application>
  <DocSecurity>4</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Kristen R. Zimmerman</dc:creator>
  <cp:lastModifiedBy>Allison Enns</cp:lastModifiedBy>
  <cp:revision>2</cp:revision>
  <cp:lastPrinted>2018-12-10T10:41:00Z</cp:lastPrinted>
  <dcterms:created xsi:type="dcterms:W3CDTF">2019-01-15T21:49:00Z</dcterms:created>
  <dcterms:modified xsi:type="dcterms:W3CDTF">2019-01-15T21:49:00Z</dcterms:modified>
</cp:coreProperties>
</file>